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0867AB" w:rsidRDefault="00755AAE" w14:paraId="02E0A159" w14:textId="77777777">
      <w:pPr>
        <w:pStyle w:val="StandardWeb"/>
        <w:spacing w:before="120" w:beforeAutospacing="0" w:after="120" w:afterAutospacing="0"/>
        <w:ind w:left="5760"/>
        <w:rPr>
          <w:b/>
          <w:bCs/>
          <w:lang w:val="de-DE"/>
        </w:rPr>
      </w:pPr>
      <w:r>
        <w:rPr>
          <w:b/>
          <w:bCs/>
          <w:noProof/>
          <w:sz w:val="20"/>
          <w:lang w:val="de-DE"/>
        </w:rPr>
        <w:pict w14:anchorId="720D615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30" style="position:absolute;left:0;text-align:left;margin-left:413.35pt;margin-top:0;width:76.45pt;height:81pt;z-index:251659264" type="#_x0000_t75">
            <v:imagedata o:title="logoITsoft" r:id="rId10"/>
            <w10:wrap type="square"/>
          </v:shape>
        </w:pict>
      </w:r>
      <w:r w:rsidR="008B40AF">
        <w:rPr>
          <w:b/>
          <w:bCs/>
          <w:lang w:val="de-DE"/>
        </w:rPr>
        <w:t>IT – Soft GmbH</w:t>
      </w:r>
    </w:p>
    <w:p w:rsidR="000867AB" w:rsidRDefault="008B40AF" w14:paraId="7E9A86F4" w14:textId="77777777">
      <w:pPr>
        <w:ind w:left="5760"/>
        <w:rPr>
          <w:rFonts w:cs="Arial"/>
          <w:sz w:val="20"/>
          <w:lang w:val="de-DE"/>
        </w:rPr>
      </w:pPr>
      <w:proofErr w:type="spellStart"/>
      <w:r>
        <w:rPr>
          <w:rFonts w:cs="Arial"/>
          <w:sz w:val="20"/>
          <w:lang w:val="de-DE"/>
        </w:rPr>
        <w:t>Hermhauser-Strasse</w:t>
      </w:r>
      <w:proofErr w:type="spellEnd"/>
      <w:r>
        <w:rPr>
          <w:rFonts w:cs="Arial"/>
          <w:sz w:val="20"/>
          <w:lang w:val="de-DE"/>
        </w:rPr>
        <w:t xml:space="preserve"> 19b</w:t>
      </w:r>
    </w:p>
    <w:p w:rsidR="000867AB" w:rsidRDefault="000867AB" w14:paraId="0938449E" w14:textId="77777777">
      <w:pPr>
        <w:ind w:left="5760"/>
        <w:rPr>
          <w:rFonts w:cs="Arial"/>
          <w:sz w:val="8"/>
          <w:lang w:val="de-DE"/>
        </w:rPr>
      </w:pPr>
    </w:p>
    <w:p w:rsidR="000867AB" w:rsidRDefault="008B40AF" w14:paraId="4EAD2343" w14:textId="77777777">
      <w:pPr>
        <w:ind w:left="5760"/>
        <w:rPr>
          <w:rFonts w:cs="Arial"/>
          <w:sz w:val="20"/>
          <w:lang w:val="de-DE"/>
        </w:rPr>
      </w:pPr>
      <w:r>
        <w:rPr>
          <w:rFonts w:cs="Arial"/>
          <w:sz w:val="20"/>
          <w:lang w:val="de-DE"/>
        </w:rPr>
        <w:t xml:space="preserve">97987 </w:t>
      </w:r>
      <w:proofErr w:type="spellStart"/>
      <w:r>
        <w:rPr>
          <w:rFonts w:cs="Arial"/>
          <w:sz w:val="20"/>
          <w:lang w:val="de-DE"/>
        </w:rPr>
        <w:t>Obertulpensahm</w:t>
      </w:r>
      <w:proofErr w:type="spellEnd"/>
    </w:p>
    <w:p w:rsidR="000867AB" w:rsidRDefault="008B40AF" w14:paraId="632E8E37" w14:textId="77777777">
      <w:pPr>
        <w:ind w:left="5760"/>
        <w:rPr>
          <w:rFonts w:cs="Arial"/>
          <w:sz w:val="16"/>
          <w:lang w:val="de-DE"/>
        </w:rPr>
      </w:pPr>
      <w:r>
        <w:rPr>
          <w:rFonts w:cs="Arial"/>
          <w:sz w:val="16"/>
          <w:lang w:val="de-DE"/>
        </w:rPr>
        <w:t>Tel.: 09837/67734-200</w:t>
      </w:r>
    </w:p>
    <w:p w:rsidR="000867AB" w:rsidRDefault="008B40AF" w14:paraId="0C12BBC2" w14:textId="77777777">
      <w:pPr>
        <w:ind w:left="5760"/>
        <w:rPr>
          <w:rFonts w:cs="Arial"/>
          <w:sz w:val="16"/>
          <w:lang w:val="de-DE"/>
        </w:rPr>
      </w:pPr>
      <w:r w:rsidRPr="00861F46">
        <w:rPr>
          <w:rFonts w:cs="Arial"/>
          <w:sz w:val="16"/>
          <w:lang w:val="de-DE"/>
        </w:rPr>
        <w:t>Fax: 09837/</w:t>
      </w:r>
      <w:r>
        <w:rPr>
          <w:rFonts w:cs="Arial"/>
          <w:sz w:val="16"/>
          <w:lang w:val="de-DE"/>
        </w:rPr>
        <w:t>67734-204</w:t>
      </w:r>
    </w:p>
    <w:p w:rsidRPr="0060496A" w:rsidR="000867AB" w:rsidRDefault="008B40AF" w14:paraId="45B9CAE8" w14:textId="77777777">
      <w:pPr>
        <w:ind w:left="5760"/>
        <w:rPr>
          <w:rFonts w:cs="Arial"/>
          <w:sz w:val="16"/>
          <w:lang w:val="en-US"/>
        </w:rPr>
      </w:pPr>
      <w:proofErr w:type="spellStart"/>
      <w:r w:rsidRPr="0060496A">
        <w:rPr>
          <w:rFonts w:cs="Arial"/>
          <w:sz w:val="16"/>
          <w:lang w:val="en-US"/>
        </w:rPr>
        <w:t>EMail</w:t>
      </w:r>
      <w:proofErr w:type="spellEnd"/>
      <w:r w:rsidRPr="0060496A">
        <w:rPr>
          <w:rFonts w:cs="Arial"/>
          <w:sz w:val="16"/>
          <w:lang w:val="en-US"/>
        </w:rPr>
        <w:t>: it-soft@it-soft.com</w:t>
      </w:r>
    </w:p>
    <w:p w:rsidRPr="0060496A" w:rsidR="000867AB" w:rsidRDefault="000867AB" w14:paraId="03AA006D" w14:textId="77777777">
      <w:pPr>
        <w:rPr>
          <w:sz w:val="40"/>
          <w:lang w:val="en-US"/>
        </w:rPr>
      </w:pPr>
    </w:p>
    <w:p w:rsidRPr="0060496A" w:rsidR="000867AB" w:rsidRDefault="000867AB" w14:paraId="2BDEF66B" w14:textId="77777777">
      <w:pPr>
        <w:rPr>
          <w:sz w:val="40"/>
          <w:lang w:val="en-US"/>
        </w:rPr>
      </w:pPr>
    </w:p>
    <w:p w:rsidRPr="0060496A" w:rsidR="000867AB" w:rsidRDefault="000867AB" w14:paraId="23A02FC7" w14:textId="77777777">
      <w:pPr>
        <w:rPr>
          <w:sz w:val="40"/>
          <w:lang w:val="en-US"/>
        </w:rPr>
      </w:pPr>
    </w:p>
    <w:p w:rsidRPr="0060496A" w:rsidR="000867AB" w:rsidRDefault="000867AB" w14:paraId="5355B504" w14:textId="77777777">
      <w:pPr>
        <w:rPr>
          <w:sz w:val="40"/>
          <w:lang w:val="en-US"/>
        </w:rPr>
      </w:pPr>
    </w:p>
    <w:p w:rsidRPr="0060496A" w:rsidR="000867AB" w:rsidRDefault="000867AB" w14:paraId="1A0E3E7C" w14:textId="77777777">
      <w:pPr>
        <w:rPr>
          <w:sz w:val="40"/>
          <w:lang w:val="en-US"/>
        </w:rPr>
      </w:pPr>
    </w:p>
    <w:p w:rsidR="000867AB" w:rsidRDefault="008B40AF" w14:paraId="2F7FE155" w14:textId="77777777">
      <w:pPr>
        <w:jc w:val="center"/>
        <w:rPr>
          <w:rFonts w:cs="Arial"/>
          <w:sz w:val="56"/>
          <w:lang w:val="de-DE"/>
        </w:rPr>
      </w:pPr>
      <w:r>
        <w:rPr>
          <w:rFonts w:cs="Arial"/>
          <w:sz w:val="56"/>
          <w:lang w:val="de-DE"/>
        </w:rPr>
        <w:t>Pflichtenheft zum Projekt</w:t>
      </w:r>
    </w:p>
    <w:p w:rsidR="000867AB" w:rsidP="1A3C5F65" w:rsidRDefault="008B40AF" w14:paraId="57F43BE4" w14:textId="7479B60C">
      <w:pPr>
        <w:jc w:val="center"/>
        <w:rPr>
          <w:rFonts w:cs="Arial"/>
          <w:sz w:val="56"/>
          <w:szCs w:val="56"/>
          <w:lang w:val="de-DE"/>
        </w:rPr>
      </w:pPr>
      <w:r w:rsidRPr="1A3C5F65" w:rsidR="008B40AF">
        <w:rPr>
          <w:rFonts w:cs="Arial"/>
          <w:sz w:val="56"/>
          <w:szCs w:val="56"/>
          <w:lang w:val="de-DE"/>
        </w:rPr>
        <w:t>Kundenbuchungssystem</w:t>
      </w:r>
      <w:r w:rsidRPr="1A3C5F65" w:rsidR="51F97930">
        <w:rPr>
          <w:rFonts w:cs="Arial"/>
          <w:sz w:val="56"/>
          <w:szCs w:val="56"/>
          <w:lang w:val="de-DE"/>
        </w:rPr>
        <w:t xml:space="preserve"> Webanwendung</w:t>
      </w:r>
      <w:r w:rsidRPr="1A3C5F65" w:rsidR="008B40AF">
        <w:rPr>
          <w:rFonts w:cs="Arial"/>
          <w:sz w:val="56"/>
          <w:szCs w:val="56"/>
          <w:lang w:val="de-DE"/>
        </w:rPr>
        <w:t xml:space="preserve"> (</w:t>
      </w:r>
      <w:r w:rsidRPr="1A3C5F65" w:rsidR="611B9C9E">
        <w:rPr>
          <w:rFonts w:cs="Arial"/>
          <w:sz w:val="56"/>
          <w:szCs w:val="56"/>
          <w:lang w:val="de-DE"/>
        </w:rPr>
        <w:t>KBS-Web</w:t>
      </w:r>
      <w:r w:rsidRPr="1A3C5F65" w:rsidR="008B40AF">
        <w:rPr>
          <w:rFonts w:cs="Arial"/>
          <w:sz w:val="56"/>
          <w:szCs w:val="56"/>
          <w:lang w:val="de-DE"/>
        </w:rPr>
        <w:t>)</w:t>
      </w:r>
    </w:p>
    <w:p w:rsidR="000867AB" w:rsidRDefault="000867AB" w14:paraId="4FAA74A4" w14:textId="77777777">
      <w:pPr>
        <w:rPr>
          <w:lang w:val="de-DE"/>
        </w:rPr>
      </w:pPr>
    </w:p>
    <w:p w:rsidR="000867AB" w:rsidRDefault="000867AB" w14:paraId="5949971C" w14:textId="77777777">
      <w:pPr>
        <w:rPr>
          <w:lang w:val="de-DE"/>
        </w:rPr>
      </w:pPr>
    </w:p>
    <w:p w:rsidR="000867AB" w:rsidRDefault="008B40AF" w14:paraId="7736FDB6" w14:textId="77DB30A5">
      <w:pPr>
        <w:pStyle w:val="Textkrper"/>
      </w:pPr>
      <w:r w:rsidR="752C6B34">
        <w:rPr/>
        <w:t xml:space="preserve">Webapp </w:t>
      </w:r>
      <w:r w:rsidR="008B40AF">
        <w:rPr/>
        <w:t xml:space="preserve">zur Verwaltung von Kundendaten und Kundenbuchungen der </w:t>
      </w:r>
      <w:r w:rsidR="008B40AF">
        <w:rPr/>
        <w:t>FunEvents</w:t>
      </w:r>
      <w:r w:rsidR="008B40AF">
        <w:rPr/>
        <w:t xml:space="preserve"> GmbH.</w:t>
      </w:r>
    </w:p>
    <w:p w:rsidR="000867AB" w:rsidRDefault="000867AB" w14:paraId="13B02894" w14:textId="77777777">
      <w:pPr>
        <w:rPr>
          <w:sz w:val="36"/>
          <w:lang w:val="de-DE"/>
        </w:rPr>
      </w:pPr>
    </w:p>
    <w:p w:rsidR="000867AB" w:rsidRDefault="000867AB" w14:paraId="68117A2C" w14:textId="77777777">
      <w:pPr>
        <w:rPr>
          <w:sz w:val="36"/>
          <w:lang w:val="de-DE"/>
        </w:rPr>
      </w:pPr>
    </w:p>
    <w:p w:rsidR="000867AB" w:rsidRDefault="000867AB" w14:paraId="0188E3F9" w14:textId="77777777">
      <w:pPr>
        <w:rPr>
          <w:sz w:val="36"/>
          <w:lang w:val="de-DE"/>
        </w:rPr>
      </w:pPr>
    </w:p>
    <w:p w:rsidR="000867AB" w:rsidRDefault="000867AB" w14:paraId="7B9E6FD7" w14:textId="77777777">
      <w:pPr>
        <w:rPr>
          <w:sz w:val="36"/>
          <w:lang w:val="de-DE"/>
        </w:rPr>
      </w:pPr>
    </w:p>
    <w:p w:rsidR="000867AB" w:rsidRDefault="000867AB" w14:paraId="083587A4" w14:textId="77777777">
      <w:pPr>
        <w:rPr>
          <w:sz w:val="36"/>
          <w:lang w:val="de-DE"/>
        </w:rPr>
      </w:pPr>
    </w:p>
    <w:p w:rsidR="000867AB" w:rsidRDefault="000867AB" w14:paraId="08A15940" w14:textId="77777777">
      <w:pPr>
        <w:rPr>
          <w:sz w:val="36"/>
          <w:lang w:val="de-DE"/>
        </w:rPr>
      </w:pPr>
    </w:p>
    <w:p w:rsidR="000867AB" w:rsidRDefault="000867AB" w14:paraId="30E9A858" w14:textId="77777777">
      <w:pPr>
        <w:rPr>
          <w:sz w:val="36"/>
          <w:lang w:val="de-DE"/>
        </w:rPr>
      </w:pPr>
    </w:p>
    <w:p w:rsidR="000867AB" w:rsidRDefault="000867AB" w14:paraId="0EEC055F" w14:textId="77777777">
      <w:pPr>
        <w:rPr>
          <w:sz w:val="36"/>
          <w:lang w:val="de-DE"/>
        </w:rPr>
      </w:pPr>
    </w:p>
    <w:p w:rsidR="000867AB" w:rsidRDefault="000867AB" w14:paraId="0F96D958" w14:textId="77777777">
      <w:pPr>
        <w:rPr>
          <w:sz w:val="36"/>
          <w:lang w:val="de-DE"/>
        </w:rPr>
      </w:pPr>
    </w:p>
    <w:tbl>
      <w:tblPr>
        <w:tblW w:w="0" w:type="auto"/>
        <w:tblCellMar>
          <w:left w:w="70" w:type="dxa"/>
          <w:right w:w="70" w:type="dxa"/>
        </w:tblCellMar>
        <w:tblLook w:val="0000" w:firstRow="0" w:lastRow="0" w:firstColumn="0" w:lastColumn="0" w:noHBand="0" w:noVBand="0"/>
      </w:tblPr>
      <w:tblGrid>
        <w:gridCol w:w="1510"/>
        <w:gridCol w:w="7702"/>
      </w:tblGrid>
      <w:tr w:rsidR="000867AB" w:rsidTr="1A3C5F65" w14:paraId="074D7A72" w14:textId="77777777">
        <w:tc>
          <w:tcPr>
            <w:tcW w:w="1510" w:type="dxa"/>
            <w:tcMar/>
          </w:tcPr>
          <w:p w:rsidR="000867AB" w:rsidRDefault="008B40AF" w14:paraId="291CB18E" w14:textId="77777777">
            <w:pPr>
              <w:rPr>
                <w:rFonts w:cs="Arial"/>
                <w:b/>
                <w:bCs/>
                <w:lang w:val="de-DE"/>
              </w:rPr>
            </w:pPr>
            <w:r>
              <w:rPr>
                <w:rFonts w:cs="Arial"/>
                <w:b/>
                <w:bCs/>
                <w:lang w:val="de-DE"/>
              </w:rPr>
              <w:t>Version:</w:t>
            </w:r>
          </w:p>
        </w:tc>
        <w:tc>
          <w:tcPr>
            <w:tcW w:w="7702" w:type="dxa"/>
            <w:tcMar/>
          </w:tcPr>
          <w:p w:rsidR="000867AB" w:rsidRDefault="008B40AF" w14:paraId="4CD44AFC" w14:textId="77777777">
            <w:pPr>
              <w:rPr>
                <w:rFonts w:cs="Arial"/>
                <w:lang w:val="de-DE"/>
              </w:rPr>
            </w:pPr>
            <w:r>
              <w:rPr>
                <w:rFonts w:cs="Arial"/>
                <w:lang w:val="de-DE"/>
              </w:rPr>
              <w:t>1.0</w:t>
            </w:r>
          </w:p>
        </w:tc>
      </w:tr>
      <w:tr w:rsidRPr="0060496A" w:rsidR="000867AB" w:rsidTr="1A3C5F65" w14:paraId="4F226327" w14:textId="77777777">
        <w:tc>
          <w:tcPr>
            <w:tcW w:w="1510" w:type="dxa"/>
            <w:tcMar/>
          </w:tcPr>
          <w:p w:rsidR="000867AB" w:rsidRDefault="008B40AF" w14:paraId="425F132C" w14:textId="77777777">
            <w:pPr>
              <w:rPr>
                <w:rFonts w:cs="Arial"/>
                <w:b/>
                <w:bCs/>
                <w:lang w:val="de-DE"/>
              </w:rPr>
            </w:pPr>
            <w:r>
              <w:rPr>
                <w:rFonts w:cs="Arial"/>
                <w:b/>
                <w:bCs/>
                <w:lang w:val="de-DE"/>
              </w:rPr>
              <w:t>Autoren:</w:t>
            </w:r>
          </w:p>
        </w:tc>
        <w:tc>
          <w:tcPr>
            <w:tcW w:w="7702" w:type="dxa"/>
            <w:tcMar/>
          </w:tcPr>
          <w:p w:rsidR="000867AB" w:rsidP="1A3C5F65" w:rsidRDefault="008B40AF" w14:paraId="546F5BD2" w14:textId="40369CA9">
            <w:pPr>
              <w:pStyle w:val="Standard"/>
              <w:suppressLineNumbers w:val="0"/>
              <w:bidi w:val="0"/>
              <w:spacing w:before="72" w:beforeAutospacing="off" w:after="72" w:afterAutospacing="off"/>
              <w:ind w:left="0" w:right="0"/>
              <w:jc w:val="left"/>
              <w:rPr>
                <w:rFonts w:cs="Arial"/>
                <w:lang w:val="de-DE"/>
              </w:rPr>
            </w:pPr>
            <w:r w:rsidRPr="1A3C5F65" w:rsidR="008B40AF">
              <w:rPr>
                <w:rFonts w:cs="Arial"/>
                <w:lang w:val="de-DE"/>
              </w:rPr>
              <w:t xml:space="preserve">Herr </w:t>
            </w:r>
            <w:ins w:author="21ITA007" w:date="2024-02-06T14:39:04.949Z" w:id="1817119916">
              <w:r>
                <w:fldChar w:fldCharType="begin"/>
              </w:r>
              <w:r>
                <w:instrText xml:space="preserve">HYPERLINK "mailto:d.wenzel@it-soft.comZimmermann" </w:instrText>
              </w:r>
              <w:r>
                <w:fldChar w:fldCharType="separate"/>
              </w:r>
              <w:r/>
            </w:ins>
            <w:r w:rsidRPr="1A3C5F65" w:rsidR="496207EE">
              <w:rPr>
                <w:rStyle w:val="Hyperlink"/>
                <w:rFonts w:cs="Arial"/>
                <w:lang w:val="de-DE"/>
              </w:rPr>
              <w:t xml:space="preserve">Zimmermann, Herr Spannbauer, Herr </w:t>
            </w:r>
            <w:r w:rsidRPr="1A3C5F65" w:rsidR="496207EE">
              <w:rPr>
                <w:rStyle w:val="Hyperlink"/>
                <w:rFonts w:cs="Arial"/>
                <w:lang w:val="de-DE"/>
              </w:rPr>
              <w:t>Roßgotterer</w:t>
            </w:r>
            <w:r>
              <w:fldChar w:fldCharType="end"/>
            </w:r>
          </w:p>
        </w:tc>
      </w:tr>
      <w:tr w:rsidRPr="0060496A" w:rsidR="000867AB" w:rsidTr="1A3C5F65" w14:paraId="30FA5EB8" w14:textId="77777777">
        <w:tc>
          <w:tcPr>
            <w:tcW w:w="1510" w:type="dxa"/>
            <w:tcMar/>
          </w:tcPr>
          <w:p w:rsidR="000867AB" w:rsidRDefault="000867AB" w14:paraId="75429D2A" w14:textId="77777777">
            <w:pPr>
              <w:rPr>
                <w:rFonts w:cs="Arial"/>
                <w:b/>
                <w:bCs/>
                <w:lang w:val="de-DE"/>
              </w:rPr>
            </w:pPr>
          </w:p>
        </w:tc>
        <w:tc>
          <w:tcPr>
            <w:tcW w:w="7702" w:type="dxa"/>
            <w:tcMar/>
          </w:tcPr>
          <w:p w:rsidR="000867AB" w:rsidRDefault="000867AB" w14:paraId="179457D6" w14:textId="77777777">
            <w:pPr>
              <w:rPr>
                <w:rFonts w:cs="Arial"/>
                <w:lang w:val="de-DE"/>
              </w:rPr>
            </w:pPr>
          </w:p>
        </w:tc>
      </w:tr>
      <w:tr w:rsidR="000867AB" w:rsidTr="1A3C5F65" w14:paraId="126E98A4" w14:textId="77777777">
        <w:tc>
          <w:tcPr>
            <w:tcW w:w="1510" w:type="dxa"/>
            <w:tcMar/>
          </w:tcPr>
          <w:p w:rsidR="000867AB" w:rsidRDefault="008B40AF" w14:paraId="1010989B" w14:textId="7D181D48">
            <w:pPr>
              <w:rPr>
                <w:rFonts w:cs="Arial"/>
                <w:b w:val="1"/>
                <w:bCs w:val="1"/>
                <w:lang w:val="de-DE"/>
              </w:rPr>
            </w:pPr>
            <w:r w:rsidRPr="1A3C5F65" w:rsidR="008B40AF">
              <w:rPr>
                <w:rFonts w:ascii="Symbol" w:hAnsi="Symbol" w:eastAsia="Symbol" w:cs="Symbol"/>
                <w:b w:val="1"/>
                <w:bCs w:val="1"/>
                <w:lang w:val="de-DE"/>
              </w:rPr>
              <w:t>ã</w:t>
            </w:r>
            <w:r w:rsidRPr="1A3C5F65" w:rsidR="008B40AF">
              <w:rPr>
                <w:rFonts w:cs="Arial"/>
                <w:b w:val="1"/>
                <w:bCs w:val="1"/>
                <w:lang w:val="de-DE"/>
              </w:rPr>
              <w:t xml:space="preserve"> 20</w:t>
            </w:r>
            <w:r w:rsidRPr="1A3C5F65" w:rsidR="0007361F">
              <w:rPr>
                <w:rFonts w:cs="Arial"/>
                <w:b w:val="1"/>
                <w:bCs w:val="1"/>
                <w:lang w:val="de-DE"/>
              </w:rPr>
              <w:t>2</w:t>
            </w:r>
            <w:r w:rsidRPr="1A3C5F65" w:rsidR="303D6533">
              <w:rPr>
                <w:rFonts w:cs="Arial"/>
                <w:b w:val="1"/>
                <w:bCs w:val="1"/>
                <w:lang w:val="de-DE"/>
              </w:rPr>
              <w:t>4</w:t>
            </w:r>
          </w:p>
        </w:tc>
        <w:tc>
          <w:tcPr>
            <w:tcW w:w="7702" w:type="dxa"/>
            <w:tcMar/>
          </w:tcPr>
          <w:p w:rsidR="000867AB" w:rsidRDefault="008B40AF" w14:paraId="67BB2B07" w14:textId="77777777">
            <w:pPr>
              <w:rPr>
                <w:rFonts w:cs="Arial"/>
              </w:rPr>
            </w:pPr>
            <w:r>
              <w:rPr>
                <w:rFonts w:cs="Arial"/>
              </w:rPr>
              <w:t>IT – Soft GmbH</w:t>
            </w:r>
          </w:p>
        </w:tc>
      </w:tr>
    </w:tbl>
    <w:p w:rsidR="000867AB" w:rsidRDefault="008B40AF" w14:paraId="37E2910A" w14:textId="77777777">
      <w:pPr>
        <w:jc w:val="center"/>
        <w:rPr>
          <w:b/>
          <w:bCs/>
          <w:sz w:val="28"/>
        </w:rPr>
      </w:pPr>
      <w:r>
        <w:rPr>
          <w:sz w:val="36"/>
        </w:rPr>
        <w:br w:type="page"/>
      </w:r>
      <w:proofErr w:type="spellStart"/>
      <w:r>
        <w:rPr>
          <w:b/>
          <w:bCs/>
          <w:sz w:val="28"/>
        </w:rPr>
        <w:t>Inhaltsverzeichnis</w:t>
      </w:r>
      <w:proofErr w:type="spellEnd"/>
    </w:p>
    <w:p w:rsidR="000867AB" w:rsidRDefault="000867AB" w14:paraId="09E2EEB9" w14:textId="77777777">
      <w:pPr>
        <w:rPr>
          <w:sz w:val="28"/>
        </w:rPr>
      </w:pPr>
    </w:p>
    <w:p w:rsidR="000867AB" w:rsidRDefault="008B40AF" w14:paraId="61ECEAA0" w14:textId="46623552">
      <w:pPr>
        <w:pStyle w:val="Verzeichnis1"/>
        <w:tabs>
          <w:tab w:val="left" w:pos="480"/>
          <w:tab w:val="right" w:leader="dot" w:pos="9062"/>
        </w:tabs>
        <w:rPr>
          <w:rFonts w:ascii="Times New Roman" w:hAnsi="Times New Roman"/>
          <w:noProof/>
          <w:sz w:val="24"/>
          <w:lang w:val="de-DE" w:eastAsia="de-DE"/>
        </w:rPr>
      </w:pPr>
      <w:r>
        <w:rPr>
          <w:rFonts w:cs="Arial"/>
        </w:rPr>
        <w:fldChar w:fldCharType="begin"/>
      </w:r>
      <w:r>
        <w:rPr>
          <w:rFonts w:cs="Arial"/>
        </w:rPr>
        <w:instrText xml:space="preserve"> TOC \o "1-3" \h \z </w:instrText>
      </w:r>
      <w:r>
        <w:rPr>
          <w:rFonts w:cs="Arial"/>
        </w:rPr>
        <w:fldChar w:fldCharType="separate"/>
      </w:r>
      <w:hyperlink w:history="1" w:anchor="_Toc94413990">
        <w:r>
          <w:rPr>
            <w:rStyle w:val="Hyperlink"/>
            <w:noProof/>
            <w:szCs w:val="36"/>
            <w:lang w:val="de-DE"/>
          </w:rPr>
          <w:t>1</w:t>
        </w:r>
        <w:r>
          <w:rPr>
            <w:rFonts w:ascii="Times New Roman" w:hAnsi="Times New Roman"/>
            <w:noProof/>
            <w:sz w:val="24"/>
            <w:lang w:val="de-DE" w:eastAsia="de-DE"/>
          </w:rPr>
          <w:tab/>
        </w:r>
        <w:r>
          <w:rPr>
            <w:rStyle w:val="Hyperlink"/>
            <w:noProof/>
            <w:szCs w:val="36"/>
            <w:lang w:val="de-DE"/>
          </w:rPr>
          <w:t>Glossar</w:t>
        </w:r>
        <w:r>
          <w:rPr>
            <w:noProof/>
            <w:webHidden/>
          </w:rPr>
          <w:tab/>
        </w:r>
        <w:r>
          <w:rPr>
            <w:noProof/>
            <w:webHidden/>
          </w:rPr>
          <w:fldChar w:fldCharType="begin"/>
        </w:r>
        <w:r>
          <w:rPr>
            <w:noProof/>
            <w:webHidden/>
          </w:rPr>
          <w:instrText xml:space="preserve"> PAGEREF _Toc94413990 \h </w:instrText>
        </w:r>
        <w:r>
          <w:rPr>
            <w:noProof/>
            <w:webHidden/>
          </w:rPr>
        </w:r>
        <w:r>
          <w:rPr>
            <w:noProof/>
            <w:webHidden/>
          </w:rPr>
          <w:fldChar w:fldCharType="separate"/>
        </w:r>
        <w:r w:rsidR="0060496A">
          <w:rPr>
            <w:noProof/>
            <w:webHidden/>
          </w:rPr>
          <w:t>3</w:t>
        </w:r>
        <w:r>
          <w:rPr>
            <w:noProof/>
            <w:webHidden/>
          </w:rPr>
          <w:fldChar w:fldCharType="end"/>
        </w:r>
      </w:hyperlink>
    </w:p>
    <w:p w:rsidR="000867AB" w:rsidRDefault="00755AAE" w14:paraId="58F1D789" w14:textId="1BBB70CE">
      <w:pPr>
        <w:pStyle w:val="Verzeichnis1"/>
        <w:tabs>
          <w:tab w:val="left" w:pos="480"/>
          <w:tab w:val="right" w:leader="dot" w:pos="9062"/>
        </w:tabs>
        <w:rPr>
          <w:rFonts w:ascii="Times New Roman" w:hAnsi="Times New Roman"/>
          <w:noProof/>
          <w:sz w:val="24"/>
          <w:lang w:val="de-DE" w:eastAsia="de-DE"/>
        </w:rPr>
      </w:pPr>
      <w:hyperlink w:history="1" w:anchor="_Toc94413991">
        <w:r w:rsidR="008B40AF">
          <w:rPr>
            <w:rStyle w:val="Hyperlink"/>
            <w:noProof/>
            <w:szCs w:val="36"/>
            <w:lang w:val="de-DE"/>
          </w:rPr>
          <w:t>2</w:t>
        </w:r>
        <w:r w:rsidR="008B40AF">
          <w:rPr>
            <w:rFonts w:ascii="Times New Roman" w:hAnsi="Times New Roman"/>
            <w:noProof/>
            <w:sz w:val="24"/>
            <w:lang w:val="de-DE" w:eastAsia="de-DE"/>
          </w:rPr>
          <w:tab/>
        </w:r>
        <w:r w:rsidR="008B40AF">
          <w:rPr>
            <w:rStyle w:val="Hyperlink"/>
            <w:noProof/>
            <w:szCs w:val="36"/>
            <w:lang w:val="de-DE"/>
          </w:rPr>
          <w:t>Zielbestimmung</w:t>
        </w:r>
        <w:r w:rsidR="008B40AF">
          <w:rPr>
            <w:noProof/>
            <w:webHidden/>
          </w:rPr>
          <w:tab/>
        </w:r>
        <w:r w:rsidR="008B40AF">
          <w:rPr>
            <w:noProof/>
            <w:webHidden/>
          </w:rPr>
          <w:fldChar w:fldCharType="begin"/>
        </w:r>
        <w:r w:rsidR="008B40AF">
          <w:rPr>
            <w:noProof/>
            <w:webHidden/>
          </w:rPr>
          <w:instrText xml:space="preserve"> PAGEREF _Toc94413991 \h </w:instrText>
        </w:r>
        <w:r w:rsidR="008B40AF">
          <w:rPr>
            <w:noProof/>
            <w:webHidden/>
          </w:rPr>
        </w:r>
        <w:r w:rsidR="008B40AF">
          <w:rPr>
            <w:noProof/>
            <w:webHidden/>
          </w:rPr>
          <w:fldChar w:fldCharType="separate"/>
        </w:r>
        <w:r w:rsidR="0060496A">
          <w:rPr>
            <w:noProof/>
            <w:webHidden/>
          </w:rPr>
          <w:t>4</w:t>
        </w:r>
        <w:r w:rsidR="008B40AF">
          <w:rPr>
            <w:noProof/>
            <w:webHidden/>
          </w:rPr>
          <w:fldChar w:fldCharType="end"/>
        </w:r>
      </w:hyperlink>
    </w:p>
    <w:p w:rsidR="000867AB" w:rsidRDefault="00755AAE" w14:paraId="50E693B0" w14:textId="2B93104B">
      <w:pPr>
        <w:pStyle w:val="Verzeichnis1"/>
        <w:tabs>
          <w:tab w:val="left" w:pos="480"/>
          <w:tab w:val="right" w:leader="dot" w:pos="9062"/>
        </w:tabs>
        <w:rPr>
          <w:rFonts w:ascii="Times New Roman" w:hAnsi="Times New Roman"/>
          <w:noProof/>
          <w:sz w:val="24"/>
          <w:lang w:val="de-DE" w:eastAsia="de-DE"/>
        </w:rPr>
      </w:pPr>
      <w:hyperlink w:history="1" w:anchor="_Toc94413992">
        <w:r w:rsidR="008B40AF">
          <w:rPr>
            <w:rStyle w:val="Hyperlink"/>
            <w:noProof/>
            <w:szCs w:val="36"/>
            <w:lang w:val="de-DE"/>
          </w:rPr>
          <w:t>3</w:t>
        </w:r>
        <w:r w:rsidR="008B40AF">
          <w:rPr>
            <w:rFonts w:ascii="Times New Roman" w:hAnsi="Times New Roman"/>
            <w:noProof/>
            <w:sz w:val="24"/>
            <w:lang w:val="de-DE" w:eastAsia="de-DE"/>
          </w:rPr>
          <w:tab/>
        </w:r>
        <w:r w:rsidR="008B40AF">
          <w:rPr>
            <w:rStyle w:val="Hyperlink"/>
            <w:noProof/>
            <w:szCs w:val="36"/>
            <w:lang w:val="de-DE"/>
          </w:rPr>
          <w:t>IST - Zustand</w:t>
        </w:r>
        <w:r w:rsidR="008B40AF">
          <w:rPr>
            <w:noProof/>
            <w:webHidden/>
          </w:rPr>
          <w:tab/>
        </w:r>
        <w:r w:rsidR="008B40AF">
          <w:rPr>
            <w:noProof/>
            <w:webHidden/>
          </w:rPr>
          <w:fldChar w:fldCharType="begin"/>
        </w:r>
        <w:r w:rsidR="008B40AF">
          <w:rPr>
            <w:noProof/>
            <w:webHidden/>
          </w:rPr>
          <w:instrText xml:space="preserve"> PAGEREF _Toc94413992 \h </w:instrText>
        </w:r>
        <w:r w:rsidR="008B40AF">
          <w:rPr>
            <w:noProof/>
            <w:webHidden/>
          </w:rPr>
        </w:r>
        <w:r w:rsidR="008B40AF">
          <w:rPr>
            <w:noProof/>
            <w:webHidden/>
          </w:rPr>
          <w:fldChar w:fldCharType="separate"/>
        </w:r>
        <w:r w:rsidR="0060496A">
          <w:rPr>
            <w:noProof/>
            <w:webHidden/>
          </w:rPr>
          <w:t>4</w:t>
        </w:r>
        <w:r w:rsidR="008B40AF">
          <w:rPr>
            <w:noProof/>
            <w:webHidden/>
          </w:rPr>
          <w:fldChar w:fldCharType="end"/>
        </w:r>
      </w:hyperlink>
    </w:p>
    <w:p w:rsidR="000867AB" w:rsidRDefault="00755AAE" w14:paraId="38BC9683" w14:textId="3DB348FD">
      <w:pPr>
        <w:pStyle w:val="Verzeichnis1"/>
        <w:tabs>
          <w:tab w:val="left" w:pos="480"/>
          <w:tab w:val="right" w:leader="dot" w:pos="9062"/>
        </w:tabs>
        <w:rPr>
          <w:rFonts w:ascii="Times New Roman" w:hAnsi="Times New Roman"/>
          <w:noProof/>
          <w:sz w:val="24"/>
          <w:lang w:val="de-DE" w:eastAsia="de-DE"/>
        </w:rPr>
      </w:pPr>
      <w:hyperlink w:history="1" w:anchor="_Toc94413993">
        <w:r w:rsidR="008B40AF">
          <w:rPr>
            <w:rStyle w:val="Hyperlink"/>
            <w:noProof/>
            <w:szCs w:val="36"/>
            <w:lang w:val="de-DE"/>
          </w:rPr>
          <w:t>4</w:t>
        </w:r>
        <w:r w:rsidR="008B40AF">
          <w:rPr>
            <w:rFonts w:ascii="Times New Roman" w:hAnsi="Times New Roman"/>
            <w:noProof/>
            <w:sz w:val="24"/>
            <w:lang w:val="de-DE" w:eastAsia="de-DE"/>
          </w:rPr>
          <w:tab/>
        </w:r>
        <w:r w:rsidR="008B40AF">
          <w:rPr>
            <w:rStyle w:val="Hyperlink"/>
            <w:noProof/>
            <w:szCs w:val="36"/>
            <w:lang w:val="de-DE"/>
          </w:rPr>
          <w:t>SOLL - Konzept</w:t>
        </w:r>
        <w:r w:rsidR="008B40AF">
          <w:rPr>
            <w:noProof/>
            <w:webHidden/>
          </w:rPr>
          <w:tab/>
        </w:r>
        <w:r w:rsidR="008B40AF">
          <w:rPr>
            <w:noProof/>
            <w:webHidden/>
          </w:rPr>
          <w:fldChar w:fldCharType="begin"/>
        </w:r>
        <w:r w:rsidR="008B40AF">
          <w:rPr>
            <w:noProof/>
            <w:webHidden/>
          </w:rPr>
          <w:instrText xml:space="preserve"> PAGEREF _Toc94413993 \h </w:instrText>
        </w:r>
        <w:r w:rsidR="008B40AF">
          <w:rPr>
            <w:noProof/>
            <w:webHidden/>
          </w:rPr>
        </w:r>
        <w:r w:rsidR="008B40AF">
          <w:rPr>
            <w:noProof/>
            <w:webHidden/>
          </w:rPr>
          <w:fldChar w:fldCharType="separate"/>
        </w:r>
        <w:r w:rsidR="0060496A">
          <w:rPr>
            <w:noProof/>
            <w:webHidden/>
          </w:rPr>
          <w:t>5</w:t>
        </w:r>
        <w:r w:rsidR="008B40AF">
          <w:rPr>
            <w:noProof/>
            <w:webHidden/>
          </w:rPr>
          <w:fldChar w:fldCharType="end"/>
        </w:r>
      </w:hyperlink>
    </w:p>
    <w:p w:rsidR="000867AB" w:rsidRDefault="00755AAE" w14:paraId="35E6F5AF" w14:textId="098C6C8A">
      <w:pPr>
        <w:pStyle w:val="Verzeichnis2"/>
        <w:tabs>
          <w:tab w:val="left" w:pos="960"/>
          <w:tab w:val="right" w:leader="dot" w:pos="9062"/>
        </w:tabs>
        <w:rPr>
          <w:rFonts w:ascii="Times New Roman" w:hAnsi="Times New Roman"/>
          <w:noProof/>
          <w:sz w:val="24"/>
          <w:lang w:val="de-DE" w:eastAsia="de-DE"/>
        </w:rPr>
      </w:pPr>
      <w:hyperlink w:history="1" w:anchor="_Toc94413994">
        <w:r w:rsidR="008B40AF">
          <w:rPr>
            <w:rStyle w:val="Hyperlink"/>
            <w:noProof/>
            <w:lang w:val="de-DE"/>
          </w:rPr>
          <w:t>4.1</w:t>
        </w:r>
        <w:r w:rsidR="008B40AF">
          <w:rPr>
            <w:rFonts w:ascii="Times New Roman" w:hAnsi="Times New Roman"/>
            <w:noProof/>
            <w:sz w:val="24"/>
            <w:lang w:val="de-DE" w:eastAsia="de-DE"/>
          </w:rPr>
          <w:tab/>
        </w:r>
        <w:r w:rsidR="008B40AF">
          <w:rPr>
            <w:rStyle w:val="Hyperlink"/>
            <w:noProof/>
            <w:lang w:val="de-DE"/>
          </w:rPr>
          <w:t>Ablauf der Geschäftsprozesse</w:t>
        </w:r>
        <w:r w:rsidR="008B40AF">
          <w:rPr>
            <w:noProof/>
            <w:webHidden/>
          </w:rPr>
          <w:tab/>
        </w:r>
        <w:r w:rsidR="008B40AF">
          <w:rPr>
            <w:noProof/>
            <w:webHidden/>
          </w:rPr>
          <w:fldChar w:fldCharType="begin"/>
        </w:r>
        <w:r w:rsidR="008B40AF">
          <w:rPr>
            <w:noProof/>
            <w:webHidden/>
          </w:rPr>
          <w:instrText xml:space="preserve"> PAGEREF _Toc94413994 \h </w:instrText>
        </w:r>
        <w:r w:rsidR="008B40AF">
          <w:rPr>
            <w:noProof/>
            <w:webHidden/>
          </w:rPr>
        </w:r>
        <w:r w:rsidR="008B40AF">
          <w:rPr>
            <w:noProof/>
            <w:webHidden/>
          </w:rPr>
          <w:fldChar w:fldCharType="separate"/>
        </w:r>
        <w:r w:rsidR="0060496A">
          <w:rPr>
            <w:noProof/>
            <w:webHidden/>
          </w:rPr>
          <w:t>5</w:t>
        </w:r>
        <w:r w:rsidR="008B40AF">
          <w:rPr>
            <w:noProof/>
            <w:webHidden/>
          </w:rPr>
          <w:fldChar w:fldCharType="end"/>
        </w:r>
      </w:hyperlink>
    </w:p>
    <w:p w:rsidR="000867AB" w:rsidRDefault="00755AAE" w14:paraId="786C0919" w14:textId="2BB543AE">
      <w:pPr>
        <w:pStyle w:val="Verzeichnis2"/>
        <w:tabs>
          <w:tab w:val="left" w:pos="960"/>
          <w:tab w:val="right" w:leader="dot" w:pos="9062"/>
        </w:tabs>
        <w:rPr>
          <w:rFonts w:ascii="Times New Roman" w:hAnsi="Times New Roman"/>
          <w:noProof/>
          <w:sz w:val="24"/>
          <w:lang w:val="de-DE" w:eastAsia="de-DE"/>
        </w:rPr>
      </w:pPr>
      <w:hyperlink w:history="1" w:anchor="_Toc94413995">
        <w:r w:rsidR="008B40AF">
          <w:rPr>
            <w:rStyle w:val="Hyperlink"/>
            <w:noProof/>
          </w:rPr>
          <w:t>4.2</w:t>
        </w:r>
        <w:r w:rsidR="008B40AF">
          <w:rPr>
            <w:rFonts w:ascii="Times New Roman" w:hAnsi="Times New Roman"/>
            <w:noProof/>
            <w:sz w:val="24"/>
            <w:lang w:val="de-DE" w:eastAsia="de-DE"/>
          </w:rPr>
          <w:tab/>
        </w:r>
        <w:r w:rsidR="008B40AF">
          <w:rPr>
            <w:rStyle w:val="Hyperlink"/>
            <w:noProof/>
          </w:rPr>
          <w:t>Die Anwendungsfälle zum KBS</w:t>
        </w:r>
        <w:r w:rsidR="008B40AF">
          <w:rPr>
            <w:noProof/>
            <w:webHidden/>
          </w:rPr>
          <w:tab/>
        </w:r>
        <w:r w:rsidR="008B40AF">
          <w:rPr>
            <w:noProof/>
            <w:webHidden/>
          </w:rPr>
          <w:fldChar w:fldCharType="begin"/>
        </w:r>
        <w:r w:rsidR="008B40AF">
          <w:rPr>
            <w:noProof/>
            <w:webHidden/>
          </w:rPr>
          <w:instrText xml:space="preserve"> PAGEREF _Toc94413995 \h </w:instrText>
        </w:r>
        <w:r w:rsidR="008B40AF">
          <w:rPr>
            <w:noProof/>
            <w:webHidden/>
          </w:rPr>
        </w:r>
        <w:r w:rsidR="008B40AF">
          <w:rPr>
            <w:noProof/>
            <w:webHidden/>
          </w:rPr>
          <w:fldChar w:fldCharType="separate"/>
        </w:r>
        <w:r w:rsidR="0060496A">
          <w:rPr>
            <w:noProof/>
            <w:webHidden/>
          </w:rPr>
          <w:t>6</w:t>
        </w:r>
        <w:r w:rsidR="008B40AF">
          <w:rPr>
            <w:noProof/>
            <w:webHidden/>
          </w:rPr>
          <w:fldChar w:fldCharType="end"/>
        </w:r>
      </w:hyperlink>
    </w:p>
    <w:p w:rsidR="000867AB" w:rsidRDefault="00755AAE" w14:paraId="63A5EBB5" w14:textId="5C52649F">
      <w:pPr>
        <w:pStyle w:val="Verzeichnis3"/>
        <w:tabs>
          <w:tab w:val="left" w:pos="1440"/>
          <w:tab w:val="right" w:leader="dot" w:pos="9062"/>
        </w:tabs>
        <w:rPr>
          <w:rFonts w:ascii="Times New Roman" w:hAnsi="Times New Roman"/>
          <w:noProof/>
          <w:sz w:val="24"/>
          <w:lang w:val="de-DE" w:eastAsia="de-DE"/>
        </w:rPr>
      </w:pPr>
      <w:hyperlink w:history="1" w:anchor="_Toc94413996">
        <w:r w:rsidR="008B40AF">
          <w:rPr>
            <w:rStyle w:val="Hyperlink"/>
            <w:noProof/>
            <w:lang w:val="de-DE"/>
          </w:rPr>
          <w:t>4.2.1</w:t>
        </w:r>
        <w:r w:rsidR="008B40AF">
          <w:rPr>
            <w:rFonts w:ascii="Times New Roman" w:hAnsi="Times New Roman"/>
            <w:noProof/>
            <w:sz w:val="24"/>
            <w:lang w:val="de-DE" w:eastAsia="de-DE"/>
          </w:rPr>
          <w:tab/>
        </w:r>
        <w:r w:rsidR="008B40AF">
          <w:rPr>
            <w:rStyle w:val="Hyperlink"/>
            <w:noProof/>
            <w:lang w:val="de-DE"/>
          </w:rPr>
          <w:t>UC 01.1 Kunde bucht ein Event</w:t>
        </w:r>
        <w:r w:rsidR="008B40AF">
          <w:rPr>
            <w:noProof/>
            <w:webHidden/>
          </w:rPr>
          <w:tab/>
        </w:r>
        <w:r w:rsidR="008B40AF">
          <w:rPr>
            <w:noProof/>
            <w:webHidden/>
          </w:rPr>
          <w:fldChar w:fldCharType="begin"/>
        </w:r>
        <w:r w:rsidR="008B40AF">
          <w:rPr>
            <w:noProof/>
            <w:webHidden/>
          </w:rPr>
          <w:instrText xml:space="preserve"> PAGEREF _Toc94413996 \h </w:instrText>
        </w:r>
        <w:r w:rsidR="008B40AF">
          <w:rPr>
            <w:noProof/>
            <w:webHidden/>
          </w:rPr>
        </w:r>
        <w:r w:rsidR="008B40AF">
          <w:rPr>
            <w:noProof/>
            <w:webHidden/>
          </w:rPr>
          <w:fldChar w:fldCharType="separate"/>
        </w:r>
        <w:r w:rsidR="0060496A">
          <w:rPr>
            <w:noProof/>
            <w:webHidden/>
          </w:rPr>
          <w:t>7</w:t>
        </w:r>
        <w:r w:rsidR="008B40AF">
          <w:rPr>
            <w:noProof/>
            <w:webHidden/>
          </w:rPr>
          <w:fldChar w:fldCharType="end"/>
        </w:r>
      </w:hyperlink>
    </w:p>
    <w:p w:rsidR="000867AB" w:rsidRDefault="00755AAE" w14:paraId="6F5060AF" w14:textId="59D69282">
      <w:pPr>
        <w:pStyle w:val="Verzeichnis3"/>
        <w:tabs>
          <w:tab w:val="left" w:pos="1440"/>
          <w:tab w:val="right" w:leader="dot" w:pos="9062"/>
        </w:tabs>
        <w:rPr>
          <w:rFonts w:ascii="Times New Roman" w:hAnsi="Times New Roman"/>
          <w:noProof/>
          <w:sz w:val="24"/>
          <w:lang w:val="de-DE" w:eastAsia="de-DE"/>
        </w:rPr>
      </w:pPr>
      <w:hyperlink w:history="1" w:anchor="_Toc94413997">
        <w:r w:rsidR="008B40AF">
          <w:rPr>
            <w:rStyle w:val="Hyperlink"/>
            <w:noProof/>
            <w:lang w:val="de-DE"/>
          </w:rPr>
          <w:t>4.2.2</w:t>
        </w:r>
        <w:r w:rsidR="008B40AF">
          <w:rPr>
            <w:rFonts w:ascii="Times New Roman" w:hAnsi="Times New Roman"/>
            <w:noProof/>
            <w:sz w:val="24"/>
            <w:lang w:val="de-DE" w:eastAsia="de-DE"/>
          </w:rPr>
          <w:tab/>
        </w:r>
        <w:r w:rsidR="008B40AF">
          <w:rPr>
            <w:rStyle w:val="Hyperlink"/>
            <w:noProof/>
            <w:lang w:val="de-DE"/>
          </w:rPr>
          <w:t>UC 01.1.1 Buchung wird abgelehnt</w:t>
        </w:r>
        <w:r w:rsidR="008B40AF">
          <w:rPr>
            <w:noProof/>
            <w:webHidden/>
          </w:rPr>
          <w:tab/>
        </w:r>
        <w:r w:rsidR="008B40AF">
          <w:rPr>
            <w:noProof/>
            <w:webHidden/>
          </w:rPr>
          <w:fldChar w:fldCharType="begin"/>
        </w:r>
        <w:r w:rsidR="008B40AF">
          <w:rPr>
            <w:noProof/>
            <w:webHidden/>
          </w:rPr>
          <w:instrText xml:space="preserve"> PAGEREF _Toc94413997 \h </w:instrText>
        </w:r>
        <w:r w:rsidR="008B40AF">
          <w:rPr>
            <w:noProof/>
            <w:webHidden/>
          </w:rPr>
        </w:r>
        <w:r w:rsidR="008B40AF">
          <w:rPr>
            <w:noProof/>
            <w:webHidden/>
          </w:rPr>
          <w:fldChar w:fldCharType="separate"/>
        </w:r>
        <w:r w:rsidR="0060496A">
          <w:rPr>
            <w:noProof/>
            <w:webHidden/>
          </w:rPr>
          <w:t>7</w:t>
        </w:r>
        <w:r w:rsidR="008B40AF">
          <w:rPr>
            <w:noProof/>
            <w:webHidden/>
          </w:rPr>
          <w:fldChar w:fldCharType="end"/>
        </w:r>
      </w:hyperlink>
    </w:p>
    <w:p w:rsidR="000867AB" w:rsidRDefault="00755AAE" w14:paraId="799A02EC" w14:textId="23D71F0A">
      <w:pPr>
        <w:pStyle w:val="Verzeichnis3"/>
        <w:tabs>
          <w:tab w:val="left" w:pos="1440"/>
          <w:tab w:val="right" w:leader="dot" w:pos="9062"/>
        </w:tabs>
        <w:rPr>
          <w:rFonts w:ascii="Times New Roman" w:hAnsi="Times New Roman"/>
          <w:noProof/>
          <w:sz w:val="24"/>
          <w:lang w:val="de-DE" w:eastAsia="de-DE"/>
        </w:rPr>
      </w:pPr>
      <w:hyperlink w:history="1" w:anchor="_Toc94413998">
        <w:r w:rsidR="008B40AF">
          <w:rPr>
            <w:rStyle w:val="Hyperlink"/>
            <w:noProof/>
            <w:lang w:val="de-DE"/>
          </w:rPr>
          <w:t>4.2.3</w:t>
        </w:r>
        <w:r w:rsidR="008B40AF">
          <w:rPr>
            <w:rFonts w:ascii="Times New Roman" w:hAnsi="Times New Roman"/>
            <w:noProof/>
            <w:sz w:val="24"/>
            <w:lang w:val="de-DE" w:eastAsia="de-DE"/>
          </w:rPr>
          <w:tab/>
        </w:r>
        <w:r w:rsidR="008B40AF">
          <w:rPr>
            <w:rStyle w:val="Hyperlink"/>
            <w:noProof/>
            <w:lang w:val="de-DE"/>
          </w:rPr>
          <w:t>UC 01.2 Reservierung für Event ausführen</w:t>
        </w:r>
        <w:r w:rsidR="008B40AF">
          <w:rPr>
            <w:noProof/>
            <w:webHidden/>
          </w:rPr>
          <w:tab/>
        </w:r>
        <w:r w:rsidR="008B40AF">
          <w:rPr>
            <w:noProof/>
            <w:webHidden/>
          </w:rPr>
          <w:fldChar w:fldCharType="begin"/>
        </w:r>
        <w:r w:rsidR="008B40AF">
          <w:rPr>
            <w:noProof/>
            <w:webHidden/>
          </w:rPr>
          <w:instrText xml:space="preserve"> PAGEREF _Toc94413998 \h </w:instrText>
        </w:r>
        <w:r w:rsidR="008B40AF">
          <w:rPr>
            <w:noProof/>
            <w:webHidden/>
          </w:rPr>
        </w:r>
        <w:r w:rsidR="008B40AF">
          <w:rPr>
            <w:noProof/>
            <w:webHidden/>
          </w:rPr>
          <w:fldChar w:fldCharType="separate"/>
        </w:r>
        <w:r w:rsidR="0060496A">
          <w:rPr>
            <w:noProof/>
            <w:webHidden/>
          </w:rPr>
          <w:t>8</w:t>
        </w:r>
        <w:r w:rsidR="008B40AF">
          <w:rPr>
            <w:noProof/>
            <w:webHidden/>
          </w:rPr>
          <w:fldChar w:fldCharType="end"/>
        </w:r>
      </w:hyperlink>
    </w:p>
    <w:p w:rsidR="000867AB" w:rsidRDefault="00755AAE" w14:paraId="246F0090" w14:textId="245EC1C6">
      <w:pPr>
        <w:pStyle w:val="Verzeichnis3"/>
        <w:tabs>
          <w:tab w:val="left" w:pos="1440"/>
          <w:tab w:val="right" w:leader="dot" w:pos="9062"/>
        </w:tabs>
        <w:rPr>
          <w:rFonts w:ascii="Times New Roman" w:hAnsi="Times New Roman"/>
          <w:noProof/>
          <w:sz w:val="24"/>
          <w:lang w:val="de-DE" w:eastAsia="de-DE"/>
        </w:rPr>
      </w:pPr>
      <w:hyperlink w:history="1" w:anchor="_Toc94413999">
        <w:r w:rsidR="008B40AF">
          <w:rPr>
            <w:rStyle w:val="Hyperlink"/>
            <w:noProof/>
            <w:lang w:val="de-DE"/>
          </w:rPr>
          <w:t>4.2.4</w:t>
        </w:r>
        <w:r w:rsidR="008B40AF">
          <w:rPr>
            <w:rFonts w:ascii="Times New Roman" w:hAnsi="Times New Roman"/>
            <w:noProof/>
            <w:sz w:val="24"/>
            <w:lang w:val="de-DE" w:eastAsia="de-DE"/>
          </w:rPr>
          <w:tab/>
        </w:r>
        <w:r w:rsidR="008B40AF">
          <w:rPr>
            <w:rStyle w:val="Hyperlink"/>
            <w:noProof/>
            <w:lang w:val="de-DE"/>
          </w:rPr>
          <w:t>UC 01.3 Buchungsbestätigung drucken</w:t>
        </w:r>
        <w:r w:rsidR="008B40AF">
          <w:rPr>
            <w:noProof/>
            <w:webHidden/>
          </w:rPr>
          <w:tab/>
        </w:r>
        <w:r w:rsidR="008B40AF">
          <w:rPr>
            <w:noProof/>
            <w:webHidden/>
          </w:rPr>
          <w:fldChar w:fldCharType="begin"/>
        </w:r>
        <w:r w:rsidR="008B40AF">
          <w:rPr>
            <w:noProof/>
            <w:webHidden/>
          </w:rPr>
          <w:instrText xml:space="preserve"> PAGEREF _Toc94413999 \h </w:instrText>
        </w:r>
        <w:r w:rsidR="008B40AF">
          <w:rPr>
            <w:noProof/>
            <w:webHidden/>
          </w:rPr>
        </w:r>
        <w:r w:rsidR="008B40AF">
          <w:rPr>
            <w:noProof/>
            <w:webHidden/>
          </w:rPr>
          <w:fldChar w:fldCharType="separate"/>
        </w:r>
        <w:r w:rsidR="0060496A">
          <w:rPr>
            <w:noProof/>
            <w:webHidden/>
          </w:rPr>
          <w:t>8</w:t>
        </w:r>
        <w:r w:rsidR="008B40AF">
          <w:rPr>
            <w:noProof/>
            <w:webHidden/>
          </w:rPr>
          <w:fldChar w:fldCharType="end"/>
        </w:r>
      </w:hyperlink>
    </w:p>
    <w:p w:rsidR="000867AB" w:rsidRDefault="00755AAE" w14:paraId="51754C48" w14:textId="477D1C6F">
      <w:pPr>
        <w:pStyle w:val="Verzeichnis3"/>
        <w:tabs>
          <w:tab w:val="left" w:pos="1440"/>
          <w:tab w:val="right" w:leader="dot" w:pos="9062"/>
        </w:tabs>
        <w:rPr>
          <w:rFonts w:ascii="Times New Roman" w:hAnsi="Times New Roman"/>
          <w:noProof/>
          <w:sz w:val="24"/>
          <w:lang w:val="de-DE" w:eastAsia="de-DE"/>
        </w:rPr>
      </w:pPr>
      <w:hyperlink w:history="1" w:anchor="_Toc94414000">
        <w:r w:rsidR="008B40AF">
          <w:rPr>
            <w:rStyle w:val="Hyperlink"/>
            <w:noProof/>
            <w:lang w:val="de-DE"/>
          </w:rPr>
          <w:t>4.2.5</w:t>
        </w:r>
        <w:r w:rsidR="008B40AF">
          <w:rPr>
            <w:rFonts w:ascii="Times New Roman" w:hAnsi="Times New Roman"/>
            <w:noProof/>
            <w:sz w:val="24"/>
            <w:lang w:val="de-DE" w:eastAsia="de-DE"/>
          </w:rPr>
          <w:tab/>
        </w:r>
        <w:r w:rsidR="008B40AF">
          <w:rPr>
            <w:rStyle w:val="Hyperlink"/>
            <w:noProof/>
            <w:lang w:val="de-DE"/>
          </w:rPr>
          <w:t>UC 01.4 Rechnung erstellen</w:t>
        </w:r>
        <w:r w:rsidR="008B40AF">
          <w:rPr>
            <w:noProof/>
            <w:webHidden/>
          </w:rPr>
          <w:tab/>
        </w:r>
        <w:r w:rsidR="008B40AF">
          <w:rPr>
            <w:noProof/>
            <w:webHidden/>
          </w:rPr>
          <w:fldChar w:fldCharType="begin"/>
        </w:r>
        <w:r w:rsidR="008B40AF">
          <w:rPr>
            <w:noProof/>
            <w:webHidden/>
          </w:rPr>
          <w:instrText xml:space="preserve"> PAGEREF _Toc94414000 \h </w:instrText>
        </w:r>
        <w:r w:rsidR="008B40AF">
          <w:rPr>
            <w:noProof/>
            <w:webHidden/>
          </w:rPr>
        </w:r>
        <w:r w:rsidR="008B40AF">
          <w:rPr>
            <w:noProof/>
            <w:webHidden/>
          </w:rPr>
          <w:fldChar w:fldCharType="separate"/>
        </w:r>
        <w:r w:rsidR="0060496A">
          <w:rPr>
            <w:noProof/>
            <w:webHidden/>
          </w:rPr>
          <w:t>9</w:t>
        </w:r>
        <w:r w:rsidR="008B40AF">
          <w:rPr>
            <w:noProof/>
            <w:webHidden/>
          </w:rPr>
          <w:fldChar w:fldCharType="end"/>
        </w:r>
      </w:hyperlink>
    </w:p>
    <w:p w:rsidR="000867AB" w:rsidRDefault="00755AAE" w14:paraId="1BFC5A4C" w14:textId="3754ADBA">
      <w:pPr>
        <w:pStyle w:val="Verzeichnis3"/>
        <w:tabs>
          <w:tab w:val="left" w:pos="1440"/>
          <w:tab w:val="right" w:leader="dot" w:pos="9062"/>
        </w:tabs>
        <w:rPr>
          <w:rFonts w:ascii="Times New Roman" w:hAnsi="Times New Roman"/>
          <w:noProof/>
          <w:sz w:val="24"/>
          <w:lang w:val="de-DE" w:eastAsia="de-DE"/>
        </w:rPr>
      </w:pPr>
      <w:hyperlink w:history="1" w:anchor="_Toc94414001">
        <w:r w:rsidR="008B40AF">
          <w:rPr>
            <w:rStyle w:val="Hyperlink"/>
            <w:noProof/>
            <w:lang w:val="de-DE"/>
          </w:rPr>
          <w:t>4.2.6</w:t>
        </w:r>
        <w:r w:rsidR="008B40AF">
          <w:rPr>
            <w:rFonts w:ascii="Times New Roman" w:hAnsi="Times New Roman"/>
            <w:noProof/>
            <w:sz w:val="24"/>
            <w:lang w:val="de-DE" w:eastAsia="de-DE"/>
          </w:rPr>
          <w:tab/>
        </w:r>
        <w:r w:rsidR="008B40AF">
          <w:rPr>
            <w:rStyle w:val="Hyperlink"/>
            <w:noProof/>
            <w:lang w:val="de-DE"/>
          </w:rPr>
          <w:t>UC 01.4.1 Rechnung ueber Stornogebühr erstellen</w:t>
        </w:r>
        <w:r w:rsidR="008B40AF">
          <w:rPr>
            <w:noProof/>
            <w:webHidden/>
          </w:rPr>
          <w:tab/>
        </w:r>
        <w:r w:rsidR="008B40AF">
          <w:rPr>
            <w:noProof/>
            <w:webHidden/>
          </w:rPr>
          <w:fldChar w:fldCharType="begin"/>
        </w:r>
        <w:r w:rsidR="008B40AF">
          <w:rPr>
            <w:noProof/>
            <w:webHidden/>
          </w:rPr>
          <w:instrText xml:space="preserve"> PAGEREF _Toc94414001 \h </w:instrText>
        </w:r>
        <w:r w:rsidR="008B40AF">
          <w:rPr>
            <w:noProof/>
            <w:webHidden/>
          </w:rPr>
        </w:r>
        <w:r w:rsidR="008B40AF">
          <w:rPr>
            <w:noProof/>
            <w:webHidden/>
          </w:rPr>
          <w:fldChar w:fldCharType="separate"/>
        </w:r>
        <w:r w:rsidR="0060496A">
          <w:rPr>
            <w:noProof/>
            <w:webHidden/>
          </w:rPr>
          <w:t>9</w:t>
        </w:r>
        <w:r w:rsidR="008B40AF">
          <w:rPr>
            <w:noProof/>
            <w:webHidden/>
          </w:rPr>
          <w:fldChar w:fldCharType="end"/>
        </w:r>
      </w:hyperlink>
    </w:p>
    <w:p w:rsidR="000867AB" w:rsidRDefault="00755AAE" w14:paraId="3B20DDEA" w14:textId="088206A3">
      <w:pPr>
        <w:pStyle w:val="Verzeichnis3"/>
        <w:tabs>
          <w:tab w:val="left" w:pos="1440"/>
          <w:tab w:val="right" w:leader="dot" w:pos="9062"/>
        </w:tabs>
        <w:rPr>
          <w:rFonts w:ascii="Times New Roman" w:hAnsi="Times New Roman"/>
          <w:noProof/>
          <w:sz w:val="24"/>
          <w:lang w:val="de-DE" w:eastAsia="de-DE"/>
        </w:rPr>
      </w:pPr>
      <w:hyperlink w:history="1" w:anchor="_Toc94414002">
        <w:r w:rsidR="008B40AF">
          <w:rPr>
            <w:rStyle w:val="Hyperlink"/>
            <w:noProof/>
            <w:lang w:val="de-DE"/>
          </w:rPr>
          <w:t>4.2.7</w:t>
        </w:r>
        <w:r w:rsidR="008B40AF">
          <w:rPr>
            <w:rFonts w:ascii="Times New Roman" w:hAnsi="Times New Roman"/>
            <w:noProof/>
            <w:sz w:val="24"/>
            <w:lang w:val="de-DE" w:eastAsia="de-DE"/>
          </w:rPr>
          <w:tab/>
        </w:r>
        <w:r w:rsidR="008B40AF">
          <w:rPr>
            <w:rStyle w:val="Hyperlink"/>
            <w:noProof/>
            <w:lang w:val="de-DE"/>
          </w:rPr>
          <w:t>UC 01.5 Kunde storniert eine Buchung</w:t>
        </w:r>
        <w:r w:rsidR="008B40AF">
          <w:rPr>
            <w:noProof/>
            <w:webHidden/>
          </w:rPr>
          <w:tab/>
        </w:r>
        <w:r w:rsidR="008B40AF">
          <w:rPr>
            <w:noProof/>
            <w:webHidden/>
          </w:rPr>
          <w:fldChar w:fldCharType="begin"/>
        </w:r>
        <w:r w:rsidR="008B40AF">
          <w:rPr>
            <w:noProof/>
            <w:webHidden/>
          </w:rPr>
          <w:instrText xml:space="preserve"> PAGEREF _Toc94414002 \h </w:instrText>
        </w:r>
        <w:r w:rsidR="008B40AF">
          <w:rPr>
            <w:noProof/>
            <w:webHidden/>
          </w:rPr>
        </w:r>
        <w:r w:rsidR="008B40AF">
          <w:rPr>
            <w:noProof/>
            <w:webHidden/>
          </w:rPr>
          <w:fldChar w:fldCharType="separate"/>
        </w:r>
        <w:r w:rsidR="0060496A">
          <w:rPr>
            <w:noProof/>
            <w:webHidden/>
          </w:rPr>
          <w:t>10</w:t>
        </w:r>
        <w:r w:rsidR="008B40AF">
          <w:rPr>
            <w:noProof/>
            <w:webHidden/>
          </w:rPr>
          <w:fldChar w:fldCharType="end"/>
        </w:r>
      </w:hyperlink>
    </w:p>
    <w:p w:rsidR="000867AB" w:rsidRDefault="00755AAE" w14:paraId="76EE3EB5" w14:textId="2030B640">
      <w:pPr>
        <w:pStyle w:val="Verzeichnis3"/>
        <w:tabs>
          <w:tab w:val="left" w:pos="1440"/>
          <w:tab w:val="right" w:leader="dot" w:pos="9062"/>
        </w:tabs>
        <w:rPr>
          <w:rFonts w:ascii="Times New Roman" w:hAnsi="Times New Roman"/>
          <w:noProof/>
          <w:sz w:val="24"/>
          <w:lang w:val="de-DE" w:eastAsia="de-DE"/>
        </w:rPr>
      </w:pPr>
      <w:hyperlink w:history="1" w:anchor="_Toc94414003">
        <w:r w:rsidR="008B40AF">
          <w:rPr>
            <w:rStyle w:val="Hyperlink"/>
            <w:noProof/>
            <w:lang w:val="de-DE"/>
          </w:rPr>
          <w:t>4.2.8</w:t>
        </w:r>
        <w:r w:rsidR="008B40AF">
          <w:rPr>
            <w:rFonts w:ascii="Times New Roman" w:hAnsi="Times New Roman"/>
            <w:noProof/>
            <w:sz w:val="24"/>
            <w:lang w:val="de-DE" w:eastAsia="de-DE"/>
          </w:rPr>
          <w:tab/>
        </w:r>
        <w:r w:rsidR="008B40AF">
          <w:rPr>
            <w:rStyle w:val="Hyperlink"/>
            <w:noProof/>
            <w:lang w:val="de-DE"/>
          </w:rPr>
          <w:t>UC 01.6 Buchungen an Veranstalter melden</w:t>
        </w:r>
        <w:r w:rsidR="008B40AF">
          <w:rPr>
            <w:noProof/>
            <w:webHidden/>
          </w:rPr>
          <w:tab/>
        </w:r>
        <w:r w:rsidR="008B40AF">
          <w:rPr>
            <w:noProof/>
            <w:webHidden/>
          </w:rPr>
          <w:fldChar w:fldCharType="begin"/>
        </w:r>
        <w:r w:rsidR="008B40AF">
          <w:rPr>
            <w:noProof/>
            <w:webHidden/>
          </w:rPr>
          <w:instrText xml:space="preserve"> PAGEREF _Toc94414003 \h </w:instrText>
        </w:r>
        <w:r w:rsidR="008B40AF">
          <w:rPr>
            <w:noProof/>
            <w:webHidden/>
          </w:rPr>
        </w:r>
        <w:r w:rsidR="008B40AF">
          <w:rPr>
            <w:noProof/>
            <w:webHidden/>
          </w:rPr>
          <w:fldChar w:fldCharType="separate"/>
        </w:r>
        <w:r w:rsidR="0060496A">
          <w:rPr>
            <w:noProof/>
            <w:webHidden/>
          </w:rPr>
          <w:t>10</w:t>
        </w:r>
        <w:r w:rsidR="008B40AF">
          <w:rPr>
            <w:noProof/>
            <w:webHidden/>
          </w:rPr>
          <w:fldChar w:fldCharType="end"/>
        </w:r>
      </w:hyperlink>
    </w:p>
    <w:p w:rsidR="000867AB" w:rsidRDefault="00755AAE" w14:paraId="2CE8AAC1" w14:textId="4CD6BFD2">
      <w:pPr>
        <w:pStyle w:val="Verzeichnis3"/>
        <w:tabs>
          <w:tab w:val="left" w:pos="1440"/>
          <w:tab w:val="right" w:leader="dot" w:pos="9062"/>
        </w:tabs>
        <w:rPr>
          <w:rFonts w:ascii="Times New Roman" w:hAnsi="Times New Roman"/>
          <w:noProof/>
          <w:sz w:val="24"/>
          <w:lang w:val="de-DE" w:eastAsia="de-DE"/>
        </w:rPr>
      </w:pPr>
      <w:hyperlink w:history="1" w:anchor="_Toc94414004">
        <w:r w:rsidR="008B40AF">
          <w:rPr>
            <w:rStyle w:val="Hyperlink"/>
            <w:noProof/>
            <w:lang w:val="de-DE"/>
          </w:rPr>
          <w:t>4.2.9</w:t>
        </w:r>
        <w:r w:rsidR="008B40AF">
          <w:rPr>
            <w:rFonts w:ascii="Times New Roman" w:hAnsi="Times New Roman"/>
            <w:noProof/>
            <w:sz w:val="24"/>
            <w:lang w:val="de-DE" w:eastAsia="de-DE"/>
          </w:rPr>
          <w:tab/>
        </w:r>
        <w:r w:rsidR="008B40AF">
          <w:rPr>
            <w:rStyle w:val="Hyperlink"/>
            <w:noProof/>
            <w:lang w:val="de-DE"/>
          </w:rPr>
          <w:t>UC 01.7 Zahlungseingang pruefen</w:t>
        </w:r>
        <w:r w:rsidR="008B40AF">
          <w:rPr>
            <w:noProof/>
            <w:webHidden/>
          </w:rPr>
          <w:tab/>
        </w:r>
        <w:r w:rsidR="008B40AF">
          <w:rPr>
            <w:noProof/>
            <w:webHidden/>
          </w:rPr>
          <w:fldChar w:fldCharType="begin"/>
        </w:r>
        <w:r w:rsidR="008B40AF">
          <w:rPr>
            <w:noProof/>
            <w:webHidden/>
          </w:rPr>
          <w:instrText xml:space="preserve"> PAGEREF _Toc94414004 \h </w:instrText>
        </w:r>
        <w:r w:rsidR="008B40AF">
          <w:rPr>
            <w:noProof/>
            <w:webHidden/>
          </w:rPr>
        </w:r>
        <w:r w:rsidR="008B40AF">
          <w:rPr>
            <w:noProof/>
            <w:webHidden/>
          </w:rPr>
          <w:fldChar w:fldCharType="separate"/>
        </w:r>
        <w:r w:rsidR="0060496A">
          <w:rPr>
            <w:noProof/>
            <w:webHidden/>
          </w:rPr>
          <w:t>11</w:t>
        </w:r>
        <w:r w:rsidR="008B40AF">
          <w:rPr>
            <w:noProof/>
            <w:webHidden/>
          </w:rPr>
          <w:fldChar w:fldCharType="end"/>
        </w:r>
      </w:hyperlink>
    </w:p>
    <w:p w:rsidR="000867AB" w:rsidRDefault="00755AAE" w14:paraId="74EB7179" w14:textId="70A5B142">
      <w:pPr>
        <w:pStyle w:val="Verzeichnis3"/>
        <w:tabs>
          <w:tab w:val="left" w:pos="1440"/>
          <w:tab w:val="right" w:leader="dot" w:pos="9062"/>
        </w:tabs>
        <w:rPr>
          <w:rFonts w:ascii="Times New Roman" w:hAnsi="Times New Roman"/>
          <w:noProof/>
          <w:sz w:val="24"/>
          <w:lang w:val="de-DE" w:eastAsia="de-DE"/>
        </w:rPr>
      </w:pPr>
      <w:hyperlink w:history="1" w:anchor="_Toc94414005">
        <w:r w:rsidR="008B40AF">
          <w:rPr>
            <w:rStyle w:val="Hyperlink"/>
            <w:noProof/>
            <w:lang w:val="de-DE"/>
          </w:rPr>
          <w:t>4.2.10</w:t>
        </w:r>
        <w:r w:rsidR="008B40AF">
          <w:rPr>
            <w:rFonts w:ascii="Times New Roman" w:hAnsi="Times New Roman"/>
            <w:noProof/>
            <w:sz w:val="24"/>
            <w:lang w:val="de-DE" w:eastAsia="de-DE"/>
          </w:rPr>
          <w:tab/>
        </w:r>
        <w:r w:rsidR="008B40AF">
          <w:rPr>
            <w:rStyle w:val="Hyperlink"/>
            <w:noProof/>
            <w:lang w:val="de-DE"/>
          </w:rPr>
          <w:t>UC 02.1 Kundendaten verifizieren</w:t>
        </w:r>
        <w:r w:rsidR="008B40AF">
          <w:rPr>
            <w:noProof/>
            <w:webHidden/>
          </w:rPr>
          <w:tab/>
        </w:r>
        <w:r w:rsidR="008B40AF">
          <w:rPr>
            <w:noProof/>
            <w:webHidden/>
          </w:rPr>
          <w:fldChar w:fldCharType="begin"/>
        </w:r>
        <w:r w:rsidR="008B40AF">
          <w:rPr>
            <w:noProof/>
            <w:webHidden/>
          </w:rPr>
          <w:instrText xml:space="preserve"> PAGEREF _Toc94414005 \h </w:instrText>
        </w:r>
        <w:r w:rsidR="008B40AF">
          <w:rPr>
            <w:noProof/>
            <w:webHidden/>
          </w:rPr>
        </w:r>
        <w:r w:rsidR="008B40AF">
          <w:rPr>
            <w:noProof/>
            <w:webHidden/>
          </w:rPr>
          <w:fldChar w:fldCharType="separate"/>
        </w:r>
        <w:r w:rsidR="0060496A">
          <w:rPr>
            <w:noProof/>
            <w:webHidden/>
          </w:rPr>
          <w:t>11</w:t>
        </w:r>
        <w:r w:rsidR="008B40AF">
          <w:rPr>
            <w:noProof/>
            <w:webHidden/>
          </w:rPr>
          <w:fldChar w:fldCharType="end"/>
        </w:r>
      </w:hyperlink>
    </w:p>
    <w:p w:rsidR="000867AB" w:rsidRDefault="00755AAE" w14:paraId="076D141D" w14:textId="2C498BBC">
      <w:pPr>
        <w:pStyle w:val="Verzeichnis3"/>
        <w:tabs>
          <w:tab w:val="left" w:pos="1440"/>
          <w:tab w:val="right" w:leader="dot" w:pos="9062"/>
        </w:tabs>
        <w:rPr>
          <w:rFonts w:ascii="Times New Roman" w:hAnsi="Times New Roman"/>
          <w:noProof/>
          <w:sz w:val="24"/>
          <w:lang w:val="de-DE" w:eastAsia="de-DE"/>
        </w:rPr>
      </w:pPr>
      <w:hyperlink w:history="1" w:anchor="_Toc94414006">
        <w:r w:rsidR="008B40AF">
          <w:rPr>
            <w:rStyle w:val="Hyperlink"/>
            <w:noProof/>
            <w:lang w:val="de-DE"/>
          </w:rPr>
          <w:t>4.2.11</w:t>
        </w:r>
        <w:r w:rsidR="008B40AF">
          <w:rPr>
            <w:rFonts w:ascii="Times New Roman" w:hAnsi="Times New Roman"/>
            <w:noProof/>
            <w:sz w:val="24"/>
            <w:lang w:val="de-DE" w:eastAsia="de-DE"/>
          </w:rPr>
          <w:tab/>
        </w:r>
        <w:r w:rsidR="008B40AF">
          <w:rPr>
            <w:rStyle w:val="Hyperlink"/>
            <w:noProof/>
            <w:lang w:val="de-DE"/>
          </w:rPr>
          <w:t>UC 02.1.1 Kundendaten werden erfasst</w:t>
        </w:r>
        <w:r w:rsidR="008B40AF">
          <w:rPr>
            <w:noProof/>
            <w:webHidden/>
          </w:rPr>
          <w:tab/>
        </w:r>
        <w:r w:rsidR="008B40AF">
          <w:rPr>
            <w:noProof/>
            <w:webHidden/>
          </w:rPr>
          <w:fldChar w:fldCharType="begin"/>
        </w:r>
        <w:r w:rsidR="008B40AF">
          <w:rPr>
            <w:noProof/>
            <w:webHidden/>
          </w:rPr>
          <w:instrText xml:space="preserve"> PAGEREF _Toc94414006 \h </w:instrText>
        </w:r>
        <w:r w:rsidR="008B40AF">
          <w:rPr>
            <w:noProof/>
            <w:webHidden/>
          </w:rPr>
        </w:r>
        <w:r w:rsidR="008B40AF">
          <w:rPr>
            <w:noProof/>
            <w:webHidden/>
          </w:rPr>
          <w:fldChar w:fldCharType="separate"/>
        </w:r>
        <w:r w:rsidR="0060496A">
          <w:rPr>
            <w:noProof/>
            <w:webHidden/>
          </w:rPr>
          <w:t>11</w:t>
        </w:r>
        <w:r w:rsidR="008B40AF">
          <w:rPr>
            <w:noProof/>
            <w:webHidden/>
          </w:rPr>
          <w:fldChar w:fldCharType="end"/>
        </w:r>
      </w:hyperlink>
    </w:p>
    <w:p w:rsidR="000867AB" w:rsidRDefault="00755AAE" w14:paraId="7EA95866" w14:textId="567C7E69">
      <w:pPr>
        <w:pStyle w:val="Verzeichnis3"/>
        <w:tabs>
          <w:tab w:val="left" w:pos="1440"/>
          <w:tab w:val="right" w:leader="dot" w:pos="9062"/>
        </w:tabs>
        <w:rPr>
          <w:rFonts w:ascii="Times New Roman" w:hAnsi="Times New Roman"/>
          <w:noProof/>
          <w:sz w:val="24"/>
          <w:lang w:val="de-DE" w:eastAsia="de-DE"/>
        </w:rPr>
      </w:pPr>
      <w:hyperlink w:history="1" w:anchor="_Toc94414007">
        <w:r w:rsidR="008B40AF">
          <w:rPr>
            <w:rStyle w:val="Hyperlink"/>
            <w:noProof/>
            <w:lang w:val="de-DE"/>
          </w:rPr>
          <w:t>4.2.12</w:t>
        </w:r>
        <w:r w:rsidR="008B40AF">
          <w:rPr>
            <w:rFonts w:ascii="Times New Roman" w:hAnsi="Times New Roman"/>
            <w:noProof/>
            <w:sz w:val="24"/>
            <w:lang w:val="de-DE" w:eastAsia="de-DE"/>
          </w:rPr>
          <w:tab/>
        </w:r>
        <w:r w:rsidR="008B40AF">
          <w:rPr>
            <w:rStyle w:val="Hyperlink"/>
            <w:noProof/>
            <w:lang w:val="de-DE"/>
          </w:rPr>
          <w:t>UC 02.1.2 Kundendaten aktualisieren</w:t>
        </w:r>
        <w:r w:rsidR="008B40AF">
          <w:rPr>
            <w:noProof/>
            <w:webHidden/>
          </w:rPr>
          <w:tab/>
        </w:r>
        <w:r w:rsidR="008B40AF">
          <w:rPr>
            <w:noProof/>
            <w:webHidden/>
          </w:rPr>
          <w:fldChar w:fldCharType="begin"/>
        </w:r>
        <w:r w:rsidR="008B40AF">
          <w:rPr>
            <w:noProof/>
            <w:webHidden/>
          </w:rPr>
          <w:instrText xml:space="preserve"> PAGEREF _Toc94414007 \h </w:instrText>
        </w:r>
        <w:r w:rsidR="008B40AF">
          <w:rPr>
            <w:noProof/>
            <w:webHidden/>
          </w:rPr>
        </w:r>
        <w:r w:rsidR="008B40AF">
          <w:rPr>
            <w:noProof/>
            <w:webHidden/>
          </w:rPr>
          <w:fldChar w:fldCharType="separate"/>
        </w:r>
        <w:r w:rsidR="0060496A">
          <w:rPr>
            <w:noProof/>
            <w:webHidden/>
          </w:rPr>
          <w:t>12</w:t>
        </w:r>
        <w:r w:rsidR="008B40AF">
          <w:rPr>
            <w:noProof/>
            <w:webHidden/>
          </w:rPr>
          <w:fldChar w:fldCharType="end"/>
        </w:r>
      </w:hyperlink>
    </w:p>
    <w:p w:rsidR="000867AB" w:rsidRDefault="00755AAE" w14:paraId="41B14647" w14:textId="087161F3">
      <w:pPr>
        <w:pStyle w:val="Verzeichnis3"/>
        <w:tabs>
          <w:tab w:val="left" w:pos="1440"/>
          <w:tab w:val="right" w:leader="dot" w:pos="9062"/>
        </w:tabs>
        <w:rPr>
          <w:rFonts w:ascii="Times New Roman" w:hAnsi="Times New Roman"/>
          <w:noProof/>
          <w:sz w:val="24"/>
          <w:lang w:val="de-DE" w:eastAsia="de-DE"/>
        </w:rPr>
      </w:pPr>
      <w:hyperlink w:history="1" w:anchor="_Toc94414008">
        <w:r w:rsidR="008B40AF">
          <w:rPr>
            <w:rStyle w:val="Hyperlink"/>
            <w:noProof/>
            <w:lang w:val="de-DE"/>
          </w:rPr>
          <w:t>4.2.13</w:t>
        </w:r>
        <w:r w:rsidR="008B40AF">
          <w:rPr>
            <w:rFonts w:ascii="Times New Roman" w:hAnsi="Times New Roman"/>
            <w:noProof/>
            <w:sz w:val="24"/>
            <w:lang w:val="de-DE" w:eastAsia="de-DE"/>
          </w:rPr>
          <w:tab/>
        </w:r>
        <w:r w:rsidR="008B40AF">
          <w:rPr>
            <w:rStyle w:val="Hyperlink"/>
            <w:noProof/>
            <w:lang w:val="de-DE"/>
          </w:rPr>
          <w:t>UC 03.1 Kundendaten zu Statistikzwecken auswählen</w:t>
        </w:r>
        <w:r w:rsidR="008B40AF">
          <w:rPr>
            <w:noProof/>
            <w:webHidden/>
          </w:rPr>
          <w:tab/>
        </w:r>
        <w:r w:rsidR="008B40AF">
          <w:rPr>
            <w:noProof/>
            <w:webHidden/>
          </w:rPr>
          <w:fldChar w:fldCharType="begin"/>
        </w:r>
        <w:r w:rsidR="008B40AF">
          <w:rPr>
            <w:noProof/>
            <w:webHidden/>
          </w:rPr>
          <w:instrText xml:space="preserve"> PAGEREF _Toc94414008 \h </w:instrText>
        </w:r>
        <w:r w:rsidR="008B40AF">
          <w:rPr>
            <w:noProof/>
            <w:webHidden/>
          </w:rPr>
        </w:r>
        <w:r w:rsidR="008B40AF">
          <w:rPr>
            <w:noProof/>
            <w:webHidden/>
          </w:rPr>
          <w:fldChar w:fldCharType="separate"/>
        </w:r>
        <w:r w:rsidR="0060496A">
          <w:rPr>
            <w:noProof/>
            <w:webHidden/>
          </w:rPr>
          <w:t>12</w:t>
        </w:r>
        <w:r w:rsidR="008B40AF">
          <w:rPr>
            <w:noProof/>
            <w:webHidden/>
          </w:rPr>
          <w:fldChar w:fldCharType="end"/>
        </w:r>
      </w:hyperlink>
    </w:p>
    <w:p w:rsidR="000867AB" w:rsidRDefault="00755AAE" w14:paraId="48E1EA22" w14:textId="7DF0F8C1">
      <w:pPr>
        <w:pStyle w:val="Verzeichnis2"/>
        <w:tabs>
          <w:tab w:val="left" w:pos="960"/>
          <w:tab w:val="right" w:leader="dot" w:pos="9062"/>
        </w:tabs>
        <w:rPr>
          <w:rFonts w:ascii="Times New Roman" w:hAnsi="Times New Roman"/>
          <w:noProof/>
          <w:sz w:val="24"/>
          <w:lang w:val="de-DE" w:eastAsia="de-DE"/>
        </w:rPr>
      </w:pPr>
      <w:hyperlink w:history="1" w:anchor="_Toc94414009">
        <w:r w:rsidR="008B40AF">
          <w:rPr>
            <w:rStyle w:val="Hyperlink"/>
            <w:noProof/>
            <w:lang w:val="de-DE"/>
          </w:rPr>
          <w:t>4.3</w:t>
        </w:r>
        <w:r w:rsidR="008B40AF">
          <w:rPr>
            <w:rFonts w:ascii="Times New Roman" w:hAnsi="Times New Roman"/>
            <w:noProof/>
            <w:sz w:val="24"/>
            <w:lang w:val="de-DE" w:eastAsia="de-DE"/>
          </w:rPr>
          <w:tab/>
        </w:r>
        <w:r w:rsidR="008B40AF">
          <w:rPr>
            <w:rStyle w:val="Hyperlink"/>
            <w:noProof/>
            <w:lang w:val="de-DE"/>
          </w:rPr>
          <w:t>Das Datenbankschema des Kundenbuchungssystems</w:t>
        </w:r>
        <w:r w:rsidR="008B40AF">
          <w:rPr>
            <w:noProof/>
            <w:webHidden/>
          </w:rPr>
          <w:tab/>
        </w:r>
        <w:r w:rsidR="008B40AF">
          <w:rPr>
            <w:noProof/>
            <w:webHidden/>
          </w:rPr>
          <w:fldChar w:fldCharType="begin"/>
        </w:r>
        <w:r w:rsidR="008B40AF">
          <w:rPr>
            <w:noProof/>
            <w:webHidden/>
          </w:rPr>
          <w:instrText xml:space="preserve"> PAGEREF _Toc94414009 \h </w:instrText>
        </w:r>
        <w:r w:rsidR="008B40AF">
          <w:rPr>
            <w:noProof/>
            <w:webHidden/>
          </w:rPr>
        </w:r>
        <w:r w:rsidR="008B40AF">
          <w:rPr>
            <w:noProof/>
            <w:webHidden/>
          </w:rPr>
          <w:fldChar w:fldCharType="separate"/>
        </w:r>
        <w:r w:rsidR="0060496A">
          <w:rPr>
            <w:noProof/>
            <w:webHidden/>
          </w:rPr>
          <w:t>13</w:t>
        </w:r>
        <w:r w:rsidR="008B40AF">
          <w:rPr>
            <w:noProof/>
            <w:webHidden/>
          </w:rPr>
          <w:fldChar w:fldCharType="end"/>
        </w:r>
      </w:hyperlink>
    </w:p>
    <w:p w:rsidR="000867AB" w:rsidRDefault="00755AAE" w14:paraId="1DDFFA1D" w14:textId="01DBF94E">
      <w:pPr>
        <w:pStyle w:val="Verzeichnis1"/>
        <w:tabs>
          <w:tab w:val="left" w:pos="480"/>
          <w:tab w:val="right" w:leader="dot" w:pos="9062"/>
        </w:tabs>
        <w:rPr>
          <w:rFonts w:ascii="Times New Roman" w:hAnsi="Times New Roman"/>
          <w:noProof/>
          <w:sz w:val="24"/>
          <w:lang w:val="de-DE" w:eastAsia="de-DE"/>
        </w:rPr>
      </w:pPr>
      <w:hyperlink w:history="1" w:anchor="_Toc94414010">
        <w:r w:rsidR="008B40AF">
          <w:rPr>
            <w:rStyle w:val="Hyperlink"/>
            <w:noProof/>
            <w:szCs w:val="36"/>
            <w:lang w:val="de-DE"/>
          </w:rPr>
          <w:t>5</w:t>
        </w:r>
        <w:r w:rsidR="008B40AF">
          <w:rPr>
            <w:rFonts w:ascii="Times New Roman" w:hAnsi="Times New Roman"/>
            <w:noProof/>
            <w:sz w:val="24"/>
            <w:lang w:val="de-DE" w:eastAsia="de-DE"/>
          </w:rPr>
          <w:tab/>
        </w:r>
        <w:r w:rsidR="008B40AF">
          <w:rPr>
            <w:rStyle w:val="Hyperlink"/>
            <w:noProof/>
            <w:szCs w:val="36"/>
            <w:lang w:val="de-DE"/>
          </w:rPr>
          <w:t>Produktfunktionen der Kundenverwaltung</w:t>
        </w:r>
        <w:r w:rsidR="008B40AF">
          <w:rPr>
            <w:noProof/>
            <w:webHidden/>
          </w:rPr>
          <w:tab/>
        </w:r>
        <w:r w:rsidR="008B40AF">
          <w:rPr>
            <w:noProof/>
            <w:webHidden/>
          </w:rPr>
          <w:fldChar w:fldCharType="begin"/>
        </w:r>
        <w:r w:rsidR="008B40AF">
          <w:rPr>
            <w:noProof/>
            <w:webHidden/>
          </w:rPr>
          <w:instrText xml:space="preserve"> PAGEREF _Toc94414010 \h </w:instrText>
        </w:r>
        <w:r w:rsidR="008B40AF">
          <w:rPr>
            <w:noProof/>
            <w:webHidden/>
          </w:rPr>
        </w:r>
        <w:r w:rsidR="008B40AF">
          <w:rPr>
            <w:noProof/>
            <w:webHidden/>
          </w:rPr>
          <w:fldChar w:fldCharType="separate"/>
        </w:r>
        <w:r w:rsidR="0060496A">
          <w:rPr>
            <w:noProof/>
            <w:webHidden/>
          </w:rPr>
          <w:t>14</w:t>
        </w:r>
        <w:r w:rsidR="008B40AF">
          <w:rPr>
            <w:noProof/>
            <w:webHidden/>
          </w:rPr>
          <w:fldChar w:fldCharType="end"/>
        </w:r>
      </w:hyperlink>
    </w:p>
    <w:p w:rsidR="000867AB" w:rsidRDefault="00755AAE" w14:paraId="348AE342" w14:textId="365688F4">
      <w:pPr>
        <w:pStyle w:val="Verzeichnis2"/>
        <w:tabs>
          <w:tab w:val="left" w:pos="960"/>
          <w:tab w:val="right" w:leader="dot" w:pos="9062"/>
        </w:tabs>
        <w:rPr>
          <w:rFonts w:ascii="Times New Roman" w:hAnsi="Times New Roman"/>
          <w:noProof/>
          <w:sz w:val="24"/>
          <w:lang w:val="de-DE" w:eastAsia="de-DE"/>
        </w:rPr>
      </w:pPr>
      <w:hyperlink w:history="1" w:anchor="_Toc94414011">
        <w:r w:rsidR="008B40AF">
          <w:rPr>
            <w:rStyle w:val="Hyperlink"/>
            <w:noProof/>
            <w:lang w:val="de-DE"/>
          </w:rPr>
          <w:t>5.1</w:t>
        </w:r>
        <w:r w:rsidR="008B40AF">
          <w:rPr>
            <w:rFonts w:ascii="Times New Roman" w:hAnsi="Times New Roman"/>
            <w:noProof/>
            <w:sz w:val="24"/>
            <w:lang w:val="de-DE" w:eastAsia="de-DE"/>
          </w:rPr>
          <w:tab/>
        </w:r>
        <w:r w:rsidR="008B40AF">
          <w:rPr>
            <w:rStyle w:val="Hyperlink"/>
            <w:noProof/>
            <w:lang w:val="de-DE"/>
          </w:rPr>
          <w:t>Anlegen/ Ändern/ Löschen von Kunden</w:t>
        </w:r>
        <w:r w:rsidR="008B40AF">
          <w:rPr>
            <w:noProof/>
            <w:webHidden/>
          </w:rPr>
          <w:tab/>
        </w:r>
        <w:r w:rsidR="008B40AF">
          <w:rPr>
            <w:noProof/>
            <w:webHidden/>
          </w:rPr>
          <w:fldChar w:fldCharType="begin"/>
        </w:r>
        <w:r w:rsidR="008B40AF">
          <w:rPr>
            <w:noProof/>
            <w:webHidden/>
          </w:rPr>
          <w:instrText xml:space="preserve"> PAGEREF _Toc94414011 \h </w:instrText>
        </w:r>
        <w:r w:rsidR="008B40AF">
          <w:rPr>
            <w:noProof/>
            <w:webHidden/>
          </w:rPr>
        </w:r>
        <w:r w:rsidR="008B40AF">
          <w:rPr>
            <w:noProof/>
            <w:webHidden/>
          </w:rPr>
          <w:fldChar w:fldCharType="separate"/>
        </w:r>
        <w:r w:rsidR="0060496A">
          <w:rPr>
            <w:noProof/>
            <w:webHidden/>
          </w:rPr>
          <w:t>14</w:t>
        </w:r>
        <w:r w:rsidR="008B40AF">
          <w:rPr>
            <w:noProof/>
            <w:webHidden/>
          </w:rPr>
          <w:fldChar w:fldCharType="end"/>
        </w:r>
      </w:hyperlink>
    </w:p>
    <w:p w:rsidR="000867AB" w:rsidRDefault="00755AAE" w14:paraId="4F3D21B5" w14:textId="529B3339">
      <w:pPr>
        <w:pStyle w:val="Verzeichnis2"/>
        <w:tabs>
          <w:tab w:val="left" w:pos="960"/>
          <w:tab w:val="right" w:leader="dot" w:pos="9062"/>
        </w:tabs>
        <w:rPr>
          <w:rFonts w:ascii="Times New Roman" w:hAnsi="Times New Roman"/>
          <w:noProof/>
          <w:sz w:val="24"/>
          <w:lang w:val="de-DE" w:eastAsia="de-DE"/>
        </w:rPr>
      </w:pPr>
      <w:hyperlink w:history="1" w:anchor="_Toc94414012">
        <w:r w:rsidR="008B40AF">
          <w:rPr>
            <w:rStyle w:val="Hyperlink"/>
            <w:noProof/>
            <w:lang w:val="de-DE"/>
          </w:rPr>
          <w:t>5.2</w:t>
        </w:r>
        <w:r w:rsidR="008B40AF">
          <w:rPr>
            <w:rFonts w:ascii="Times New Roman" w:hAnsi="Times New Roman"/>
            <w:noProof/>
            <w:sz w:val="24"/>
            <w:lang w:val="de-DE" w:eastAsia="de-DE"/>
          </w:rPr>
          <w:tab/>
        </w:r>
        <w:r w:rsidR="008B40AF">
          <w:rPr>
            <w:rStyle w:val="Hyperlink"/>
            <w:noProof/>
            <w:lang w:val="de-DE"/>
          </w:rPr>
          <w:t>Buchen/ Ändern/ Löschen der Kunden zu Eventveranstaltungen</w:t>
        </w:r>
        <w:r w:rsidR="008B40AF">
          <w:rPr>
            <w:noProof/>
            <w:webHidden/>
          </w:rPr>
          <w:tab/>
        </w:r>
        <w:r w:rsidR="008B40AF">
          <w:rPr>
            <w:noProof/>
            <w:webHidden/>
          </w:rPr>
          <w:fldChar w:fldCharType="begin"/>
        </w:r>
        <w:r w:rsidR="008B40AF">
          <w:rPr>
            <w:noProof/>
            <w:webHidden/>
          </w:rPr>
          <w:instrText xml:space="preserve"> PAGEREF _Toc94414012 \h </w:instrText>
        </w:r>
        <w:r w:rsidR="008B40AF">
          <w:rPr>
            <w:noProof/>
            <w:webHidden/>
          </w:rPr>
        </w:r>
        <w:r w:rsidR="008B40AF">
          <w:rPr>
            <w:noProof/>
            <w:webHidden/>
          </w:rPr>
          <w:fldChar w:fldCharType="separate"/>
        </w:r>
        <w:r w:rsidR="0060496A">
          <w:rPr>
            <w:noProof/>
            <w:webHidden/>
          </w:rPr>
          <w:t>14</w:t>
        </w:r>
        <w:r w:rsidR="008B40AF">
          <w:rPr>
            <w:noProof/>
            <w:webHidden/>
          </w:rPr>
          <w:fldChar w:fldCharType="end"/>
        </w:r>
      </w:hyperlink>
    </w:p>
    <w:p w:rsidR="000867AB" w:rsidRDefault="00755AAE" w14:paraId="77430893" w14:textId="1BDF6FEE">
      <w:pPr>
        <w:pStyle w:val="Verzeichnis2"/>
        <w:tabs>
          <w:tab w:val="left" w:pos="960"/>
          <w:tab w:val="right" w:leader="dot" w:pos="9062"/>
        </w:tabs>
        <w:rPr>
          <w:rFonts w:ascii="Times New Roman" w:hAnsi="Times New Roman"/>
          <w:noProof/>
          <w:sz w:val="24"/>
          <w:lang w:val="de-DE" w:eastAsia="de-DE"/>
        </w:rPr>
      </w:pPr>
      <w:hyperlink w:history="1" w:anchor="_Toc94414013">
        <w:r w:rsidR="008B40AF">
          <w:rPr>
            <w:rStyle w:val="Hyperlink"/>
            <w:noProof/>
            <w:lang w:val="de-DE"/>
          </w:rPr>
          <w:t>5.3</w:t>
        </w:r>
        <w:r w:rsidR="008B40AF">
          <w:rPr>
            <w:rFonts w:ascii="Times New Roman" w:hAnsi="Times New Roman"/>
            <w:noProof/>
            <w:sz w:val="24"/>
            <w:lang w:val="de-DE" w:eastAsia="de-DE"/>
          </w:rPr>
          <w:tab/>
        </w:r>
        <w:r w:rsidR="008B40AF">
          <w:rPr>
            <w:rStyle w:val="Hyperlink"/>
            <w:noProof/>
            <w:lang w:val="de-DE"/>
          </w:rPr>
          <w:t>Ändern der Teilnehmerdaten bzgl. einer Eventveranstaltung</w:t>
        </w:r>
        <w:r w:rsidR="008B40AF">
          <w:rPr>
            <w:noProof/>
            <w:webHidden/>
          </w:rPr>
          <w:tab/>
        </w:r>
        <w:r w:rsidR="008B40AF">
          <w:rPr>
            <w:noProof/>
            <w:webHidden/>
          </w:rPr>
          <w:fldChar w:fldCharType="begin"/>
        </w:r>
        <w:r w:rsidR="008B40AF">
          <w:rPr>
            <w:noProof/>
            <w:webHidden/>
          </w:rPr>
          <w:instrText xml:space="preserve"> PAGEREF _Toc94414013 \h </w:instrText>
        </w:r>
        <w:r w:rsidR="008B40AF">
          <w:rPr>
            <w:noProof/>
            <w:webHidden/>
          </w:rPr>
        </w:r>
        <w:r w:rsidR="008B40AF">
          <w:rPr>
            <w:noProof/>
            <w:webHidden/>
          </w:rPr>
          <w:fldChar w:fldCharType="separate"/>
        </w:r>
        <w:r w:rsidR="0060496A">
          <w:rPr>
            <w:noProof/>
            <w:webHidden/>
          </w:rPr>
          <w:t>14</w:t>
        </w:r>
        <w:r w:rsidR="008B40AF">
          <w:rPr>
            <w:noProof/>
            <w:webHidden/>
          </w:rPr>
          <w:fldChar w:fldCharType="end"/>
        </w:r>
      </w:hyperlink>
    </w:p>
    <w:p w:rsidR="000867AB" w:rsidRDefault="00755AAE" w14:paraId="61ACD7DA" w14:textId="55A08E71">
      <w:pPr>
        <w:pStyle w:val="Verzeichnis2"/>
        <w:tabs>
          <w:tab w:val="left" w:pos="960"/>
          <w:tab w:val="right" w:leader="dot" w:pos="9062"/>
        </w:tabs>
        <w:rPr>
          <w:rFonts w:ascii="Times New Roman" w:hAnsi="Times New Roman"/>
          <w:noProof/>
          <w:sz w:val="24"/>
          <w:lang w:val="de-DE" w:eastAsia="de-DE"/>
        </w:rPr>
      </w:pPr>
      <w:hyperlink w:history="1" w:anchor="_Toc94414014">
        <w:r w:rsidR="008B40AF">
          <w:rPr>
            <w:rStyle w:val="Hyperlink"/>
            <w:noProof/>
            <w:lang w:val="de-DE"/>
          </w:rPr>
          <w:t>5.4</w:t>
        </w:r>
        <w:r w:rsidR="008B40AF">
          <w:rPr>
            <w:rFonts w:ascii="Times New Roman" w:hAnsi="Times New Roman"/>
            <w:noProof/>
            <w:sz w:val="24"/>
            <w:lang w:val="de-DE" w:eastAsia="de-DE"/>
          </w:rPr>
          <w:tab/>
        </w:r>
        <w:r w:rsidR="008B40AF">
          <w:rPr>
            <w:rStyle w:val="Hyperlink"/>
            <w:noProof/>
            <w:lang w:val="de-DE"/>
          </w:rPr>
          <w:t>Buchungsabwicklung</w:t>
        </w:r>
        <w:r w:rsidR="008B40AF">
          <w:rPr>
            <w:noProof/>
            <w:webHidden/>
          </w:rPr>
          <w:tab/>
        </w:r>
        <w:r w:rsidR="008B40AF">
          <w:rPr>
            <w:noProof/>
            <w:webHidden/>
          </w:rPr>
          <w:fldChar w:fldCharType="begin"/>
        </w:r>
        <w:r w:rsidR="008B40AF">
          <w:rPr>
            <w:noProof/>
            <w:webHidden/>
          </w:rPr>
          <w:instrText xml:space="preserve"> PAGEREF _Toc94414014 \h </w:instrText>
        </w:r>
        <w:r w:rsidR="008B40AF">
          <w:rPr>
            <w:noProof/>
            <w:webHidden/>
          </w:rPr>
        </w:r>
        <w:r w:rsidR="008B40AF">
          <w:rPr>
            <w:noProof/>
            <w:webHidden/>
          </w:rPr>
          <w:fldChar w:fldCharType="separate"/>
        </w:r>
        <w:r w:rsidR="0060496A">
          <w:rPr>
            <w:noProof/>
            <w:webHidden/>
          </w:rPr>
          <w:t>14</w:t>
        </w:r>
        <w:r w:rsidR="008B40AF">
          <w:rPr>
            <w:noProof/>
            <w:webHidden/>
          </w:rPr>
          <w:fldChar w:fldCharType="end"/>
        </w:r>
      </w:hyperlink>
    </w:p>
    <w:p w:rsidR="000867AB" w:rsidRDefault="00755AAE" w14:paraId="3EE1A821" w14:textId="152BF2CC">
      <w:pPr>
        <w:pStyle w:val="Verzeichnis2"/>
        <w:tabs>
          <w:tab w:val="left" w:pos="960"/>
          <w:tab w:val="right" w:leader="dot" w:pos="9062"/>
        </w:tabs>
        <w:rPr>
          <w:rFonts w:ascii="Times New Roman" w:hAnsi="Times New Roman"/>
          <w:noProof/>
          <w:sz w:val="24"/>
          <w:lang w:val="de-DE" w:eastAsia="de-DE"/>
        </w:rPr>
      </w:pPr>
      <w:hyperlink w:history="1" w:anchor="_Toc94414015">
        <w:r w:rsidR="008B40AF">
          <w:rPr>
            <w:rStyle w:val="Hyperlink"/>
            <w:noProof/>
            <w:lang w:val="de-DE"/>
          </w:rPr>
          <w:t>5.5</w:t>
        </w:r>
        <w:r w:rsidR="008B40AF">
          <w:rPr>
            <w:rFonts w:ascii="Times New Roman" w:hAnsi="Times New Roman"/>
            <w:noProof/>
            <w:sz w:val="24"/>
            <w:lang w:val="de-DE" w:eastAsia="de-DE"/>
          </w:rPr>
          <w:tab/>
        </w:r>
        <w:r w:rsidR="008B40AF">
          <w:rPr>
            <w:rStyle w:val="Hyperlink"/>
            <w:noProof/>
            <w:lang w:val="de-DE"/>
          </w:rPr>
          <w:t>Listen und Berichte</w:t>
        </w:r>
        <w:r w:rsidR="008B40AF">
          <w:rPr>
            <w:noProof/>
            <w:webHidden/>
          </w:rPr>
          <w:tab/>
        </w:r>
        <w:r w:rsidR="008B40AF">
          <w:rPr>
            <w:noProof/>
            <w:webHidden/>
          </w:rPr>
          <w:fldChar w:fldCharType="begin"/>
        </w:r>
        <w:r w:rsidR="008B40AF">
          <w:rPr>
            <w:noProof/>
            <w:webHidden/>
          </w:rPr>
          <w:instrText xml:space="preserve"> PAGEREF _Toc94414015 \h </w:instrText>
        </w:r>
        <w:r w:rsidR="008B40AF">
          <w:rPr>
            <w:noProof/>
            <w:webHidden/>
          </w:rPr>
        </w:r>
        <w:r w:rsidR="008B40AF">
          <w:rPr>
            <w:noProof/>
            <w:webHidden/>
          </w:rPr>
          <w:fldChar w:fldCharType="separate"/>
        </w:r>
        <w:r w:rsidR="0060496A">
          <w:rPr>
            <w:noProof/>
            <w:webHidden/>
          </w:rPr>
          <w:t>15</w:t>
        </w:r>
        <w:r w:rsidR="008B40AF">
          <w:rPr>
            <w:noProof/>
            <w:webHidden/>
          </w:rPr>
          <w:fldChar w:fldCharType="end"/>
        </w:r>
      </w:hyperlink>
    </w:p>
    <w:p w:rsidR="000867AB" w:rsidRDefault="00755AAE" w14:paraId="71FBBCF9" w14:textId="0846BC82">
      <w:pPr>
        <w:pStyle w:val="Verzeichnis1"/>
        <w:tabs>
          <w:tab w:val="left" w:pos="480"/>
          <w:tab w:val="right" w:leader="dot" w:pos="9062"/>
        </w:tabs>
        <w:rPr>
          <w:rFonts w:ascii="Times New Roman" w:hAnsi="Times New Roman"/>
          <w:noProof/>
          <w:sz w:val="24"/>
          <w:lang w:val="de-DE" w:eastAsia="de-DE"/>
        </w:rPr>
      </w:pPr>
      <w:hyperlink w:history="1" w:anchor="_Toc94414016">
        <w:r w:rsidR="008B40AF">
          <w:rPr>
            <w:rStyle w:val="Hyperlink"/>
            <w:noProof/>
            <w:szCs w:val="36"/>
            <w:lang w:val="de-DE"/>
          </w:rPr>
          <w:t>6</w:t>
        </w:r>
        <w:r w:rsidR="008B40AF">
          <w:rPr>
            <w:rFonts w:ascii="Times New Roman" w:hAnsi="Times New Roman"/>
            <w:noProof/>
            <w:sz w:val="24"/>
            <w:lang w:val="de-DE" w:eastAsia="de-DE"/>
          </w:rPr>
          <w:tab/>
        </w:r>
        <w:r w:rsidR="008B40AF">
          <w:rPr>
            <w:rStyle w:val="Hyperlink"/>
            <w:noProof/>
            <w:szCs w:val="36"/>
            <w:lang w:val="de-DE"/>
          </w:rPr>
          <w:t>Grafische Benutzeroberfläche</w:t>
        </w:r>
        <w:r w:rsidR="008B40AF">
          <w:rPr>
            <w:noProof/>
            <w:webHidden/>
          </w:rPr>
          <w:tab/>
        </w:r>
        <w:r w:rsidR="008B40AF">
          <w:rPr>
            <w:noProof/>
            <w:webHidden/>
          </w:rPr>
          <w:fldChar w:fldCharType="begin"/>
        </w:r>
        <w:r w:rsidR="008B40AF">
          <w:rPr>
            <w:noProof/>
            <w:webHidden/>
          </w:rPr>
          <w:instrText xml:space="preserve"> PAGEREF _Toc94414016 \h </w:instrText>
        </w:r>
        <w:r w:rsidR="008B40AF">
          <w:rPr>
            <w:noProof/>
            <w:webHidden/>
          </w:rPr>
        </w:r>
        <w:r w:rsidR="008B40AF">
          <w:rPr>
            <w:noProof/>
            <w:webHidden/>
          </w:rPr>
          <w:fldChar w:fldCharType="separate"/>
        </w:r>
        <w:r w:rsidR="0060496A">
          <w:rPr>
            <w:noProof/>
            <w:webHidden/>
          </w:rPr>
          <w:t>15</w:t>
        </w:r>
        <w:r w:rsidR="008B40AF">
          <w:rPr>
            <w:noProof/>
            <w:webHidden/>
          </w:rPr>
          <w:fldChar w:fldCharType="end"/>
        </w:r>
      </w:hyperlink>
    </w:p>
    <w:p w:rsidR="000867AB" w:rsidRDefault="00755AAE" w14:paraId="618D8521" w14:textId="3A274FDF">
      <w:pPr>
        <w:pStyle w:val="Verzeichnis1"/>
        <w:tabs>
          <w:tab w:val="left" w:pos="480"/>
          <w:tab w:val="right" w:leader="dot" w:pos="9062"/>
        </w:tabs>
        <w:rPr>
          <w:rFonts w:ascii="Times New Roman" w:hAnsi="Times New Roman"/>
          <w:noProof/>
          <w:sz w:val="24"/>
          <w:lang w:val="de-DE" w:eastAsia="de-DE"/>
        </w:rPr>
      </w:pPr>
      <w:hyperlink w:history="1" w:anchor="_Toc94414017">
        <w:r w:rsidR="008B40AF">
          <w:rPr>
            <w:rStyle w:val="Hyperlink"/>
            <w:noProof/>
            <w:szCs w:val="36"/>
            <w:lang w:val="de-DE"/>
          </w:rPr>
          <w:t>7</w:t>
        </w:r>
        <w:r w:rsidR="008B40AF">
          <w:rPr>
            <w:rFonts w:ascii="Times New Roman" w:hAnsi="Times New Roman"/>
            <w:noProof/>
            <w:sz w:val="24"/>
            <w:lang w:val="de-DE" w:eastAsia="de-DE"/>
          </w:rPr>
          <w:tab/>
        </w:r>
        <w:r w:rsidR="008B40AF">
          <w:rPr>
            <w:rStyle w:val="Hyperlink"/>
            <w:noProof/>
            <w:szCs w:val="36"/>
            <w:lang w:val="de-DE"/>
          </w:rPr>
          <w:t>Qualitätsmerkmale</w:t>
        </w:r>
        <w:r w:rsidR="008B40AF">
          <w:rPr>
            <w:noProof/>
            <w:webHidden/>
          </w:rPr>
          <w:tab/>
        </w:r>
        <w:r w:rsidR="008B40AF">
          <w:rPr>
            <w:noProof/>
            <w:webHidden/>
          </w:rPr>
          <w:fldChar w:fldCharType="begin"/>
        </w:r>
        <w:r w:rsidR="008B40AF">
          <w:rPr>
            <w:noProof/>
            <w:webHidden/>
          </w:rPr>
          <w:instrText xml:space="preserve"> PAGEREF _Toc94414017 \h </w:instrText>
        </w:r>
        <w:r w:rsidR="008B40AF">
          <w:rPr>
            <w:noProof/>
            <w:webHidden/>
          </w:rPr>
        </w:r>
        <w:r w:rsidR="008B40AF">
          <w:rPr>
            <w:noProof/>
            <w:webHidden/>
          </w:rPr>
          <w:fldChar w:fldCharType="separate"/>
        </w:r>
        <w:r w:rsidR="0060496A">
          <w:rPr>
            <w:noProof/>
            <w:webHidden/>
          </w:rPr>
          <w:t>16</w:t>
        </w:r>
        <w:r w:rsidR="008B40AF">
          <w:rPr>
            <w:noProof/>
            <w:webHidden/>
          </w:rPr>
          <w:fldChar w:fldCharType="end"/>
        </w:r>
      </w:hyperlink>
    </w:p>
    <w:p w:rsidR="000867AB" w:rsidRDefault="00755AAE" w14:paraId="0D3939C1" w14:textId="787235CB">
      <w:pPr>
        <w:pStyle w:val="Verzeichnis1"/>
        <w:tabs>
          <w:tab w:val="left" w:pos="480"/>
          <w:tab w:val="right" w:leader="dot" w:pos="9062"/>
        </w:tabs>
        <w:rPr>
          <w:rFonts w:ascii="Times New Roman" w:hAnsi="Times New Roman"/>
          <w:noProof/>
          <w:sz w:val="24"/>
          <w:lang w:val="de-DE" w:eastAsia="de-DE"/>
        </w:rPr>
      </w:pPr>
      <w:hyperlink w:history="1" w:anchor="_Toc94414018">
        <w:r w:rsidR="008B40AF">
          <w:rPr>
            <w:rStyle w:val="Hyperlink"/>
            <w:noProof/>
            <w:szCs w:val="36"/>
            <w:lang w:val="de-DE"/>
          </w:rPr>
          <w:t>8</w:t>
        </w:r>
        <w:r w:rsidR="008B40AF">
          <w:rPr>
            <w:rFonts w:ascii="Times New Roman" w:hAnsi="Times New Roman"/>
            <w:noProof/>
            <w:sz w:val="24"/>
            <w:lang w:val="de-DE" w:eastAsia="de-DE"/>
          </w:rPr>
          <w:tab/>
        </w:r>
        <w:r w:rsidR="008B40AF">
          <w:rPr>
            <w:rStyle w:val="Hyperlink"/>
            <w:noProof/>
            <w:szCs w:val="36"/>
            <w:lang w:val="de-DE"/>
          </w:rPr>
          <w:t>Allgemeine Umgebungsvariablen</w:t>
        </w:r>
        <w:r w:rsidR="008B40AF">
          <w:rPr>
            <w:noProof/>
            <w:webHidden/>
          </w:rPr>
          <w:tab/>
        </w:r>
        <w:r w:rsidR="008B40AF">
          <w:rPr>
            <w:noProof/>
            <w:webHidden/>
          </w:rPr>
          <w:fldChar w:fldCharType="begin"/>
        </w:r>
        <w:r w:rsidR="008B40AF">
          <w:rPr>
            <w:noProof/>
            <w:webHidden/>
          </w:rPr>
          <w:instrText xml:space="preserve"> PAGEREF _Toc94414018 \h </w:instrText>
        </w:r>
        <w:r w:rsidR="008B40AF">
          <w:rPr>
            <w:noProof/>
            <w:webHidden/>
          </w:rPr>
        </w:r>
        <w:r w:rsidR="008B40AF">
          <w:rPr>
            <w:noProof/>
            <w:webHidden/>
          </w:rPr>
          <w:fldChar w:fldCharType="separate"/>
        </w:r>
        <w:r w:rsidR="0060496A">
          <w:rPr>
            <w:noProof/>
            <w:webHidden/>
          </w:rPr>
          <w:t>17</w:t>
        </w:r>
        <w:r w:rsidR="008B40AF">
          <w:rPr>
            <w:noProof/>
            <w:webHidden/>
          </w:rPr>
          <w:fldChar w:fldCharType="end"/>
        </w:r>
      </w:hyperlink>
    </w:p>
    <w:p w:rsidR="000867AB" w:rsidRDefault="00755AAE" w14:paraId="676950C4" w14:textId="5B32662D">
      <w:pPr>
        <w:pStyle w:val="Verzeichnis1"/>
        <w:tabs>
          <w:tab w:val="left" w:pos="480"/>
          <w:tab w:val="right" w:leader="dot" w:pos="9062"/>
        </w:tabs>
        <w:rPr>
          <w:rFonts w:ascii="Times New Roman" w:hAnsi="Times New Roman"/>
          <w:noProof/>
          <w:sz w:val="24"/>
          <w:lang w:val="de-DE" w:eastAsia="de-DE"/>
        </w:rPr>
      </w:pPr>
      <w:hyperlink w:history="1" w:anchor="_Toc94414019">
        <w:r w:rsidR="008B40AF">
          <w:rPr>
            <w:rStyle w:val="Hyperlink"/>
            <w:noProof/>
            <w:szCs w:val="36"/>
            <w:lang w:val="de-DE"/>
          </w:rPr>
          <w:t>9</w:t>
        </w:r>
        <w:r w:rsidR="008B40AF">
          <w:rPr>
            <w:rFonts w:ascii="Times New Roman" w:hAnsi="Times New Roman"/>
            <w:noProof/>
            <w:sz w:val="24"/>
            <w:lang w:val="de-DE" w:eastAsia="de-DE"/>
          </w:rPr>
          <w:tab/>
        </w:r>
        <w:r w:rsidR="008B40AF">
          <w:rPr>
            <w:rStyle w:val="Hyperlink"/>
            <w:noProof/>
            <w:szCs w:val="36"/>
            <w:lang w:val="de-DE"/>
          </w:rPr>
          <w:t>Organisatorisch/ technische Abwicklung</w:t>
        </w:r>
        <w:r w:rsidR="008B40AF">
          <w:rPr>
            <w:noProof/>
            <w:webHidden/>
          </w:rPr>
          <w:tab/>
        </w:r>
        <w:r w:rsidR="008B40AF">
          <w:rPr>
            <w:noProof/>
            <w:webHidden/>
          </w:rPr>
          <w:fldChar w:fldCharType="begin"/>
        </w:r>
        <w:r w:rsidR="008B40AF">
          <w:rPr>
            <w:noProof/>
            <w:webHidden/>
          </w:rPr>
          <w:instrText xml:space="preserve"> PAGEREF _Toc94414019 \h </w:instrText>
        </w:r>
        <w:r w:rsidR="008B40AF">
          <w:rPr>
            <w:noProof/>
            <w:webHidden/>
          </w:rPr>
        </w:r>
        <w:r w:rsidR="008B40AF">
          <w:rPr>
            <w:noProof/>
            <w:webHidden/>
          </w:rPr>
          <w:fldChar w:fldCharType="separate"/>
        </w:r>
        <w:r w:rsidR="0060496A">
          <w:rPr>
            <w:noProof/>
            <w:webHidden/>
          </w:rPr>
          <w:t>18</w:t>
        </w:r>
        <w:r w:rsidR="008B40AF">
          <w:rPr>
            <w:noProof/>
            <w:webHidden/>
          </w:rPr>
          <w:fldChar w:fldCharType="end"/>
        </w:r>
      </w:hyperlink>
    </w:p>
    <w:p w:rsidR="000867AB" w:rsidRDefault="00755AAE" w14:paraId="4E4C5D1F" w14:textId="459F1A38">
      <w:pPr>
        <w:pStyle w:val="Verzeichnis2"/>
        <w:tabs>
          <w:tab w:val="left" w:pos="960"/>
          <w:tab w:val="right" w:leader="dot" w:pos="9062"/>
        </w:tabs>
        <w:rPr>
          <w:rFonts w:ascii="Times New Roman" w:hAnsi="Times New Roman"/>
          <w:noProof/>
          <w:sz w:val="24"/>
          <w:lang w:val="de-DE" w:eastAsia="de-DE"/>
        </w:rPr>
      </w:pPr>
      <w:hyperlink w:history="1" w:anchor="_Toc94414020">
        <w:r w:rsidR="008B40AF">
          <w:rPr>
            <w:rStyle w:val="Hyperlink"/>
            <w:noProof/>
            <w:lang w:val="de-DE"/>
          </w:rPr>
          <w:t>9.1</w:t>
        </w:r>
        <w:r w:rsidR="008B40AF">
          <w:rPr>
            <w:rFonts w:ascii="Times New Roman" w:hAnsi="Times New Roman"/>
            <w:noProof/>
            <w:sz w:val="24"/>
            <w:lang w:val="de-DE" w:eastAsia="de-DE"/>
          </w:rPr>
          <w:tab/>
        </w:r>
        <w:r w:rsidR="008B40AF">
          <w:rPr>
            <w:rStyle w:val="Hyperlink"/>
            <w:noProof/>
            <w:lang w:val="de-DE"/>
          </w:rPr>
          <w:t>Vorarbeiten zum Projekt</w:t>
        </w:r>
        <w:r w:rsidR="008B40AF">
          <w:rPr>
            <w:noProof/>
            <w:webHidden/>
          </w:rPr>
          <w:tab/>
        </w:r>
        <w:r w:rsidR="008B40AF">
          <w:rPr>
            <w:noProof/>
            <w:webHidden/>
          </w:rPr>
          <w:fldChar w:fldCharType="begin"/>
        </w:r>
        <w:r w:rsidR="008B40AF">
          <w:rPr>
            <w:noProof/>
            <w:webHidden/>
          </w:rPr>
          <w:instrText xml:space="preserve"> PAGEREF _Toc94414020 \h </w:instrText>
        </w:r>
        <w:r w:rsidR="008B40AF">
          <w:rPr>
            <w:noProof/>
            <w:webHidden/>
          </w:rPr>
        </w:r>
        <w:r w:rsidR="008B40AF">
          <w:rPr>
            <w:noProof/>
            <w:webHidden/>
          </w:rPr>
          <w:fldChar w:fldCharType="separate"/>
        </w:r>
        <w:r w:rsidR="0060496A">
          <w:rPr>
            <w:noProof/>
            <w:webHidden/>
          </w:rPr>
          <w:t>18</w:t>
        </w:r>
        <w:r w:rsidR="008B40AF">
          <w:rPr>
            <w:noProof/>
            <w:webHidden/>
          </w:rPr>
          <w:fldChar w:fldCharType="end"/>
        </w:r>
      </w:hyperlink>
    </w:p>
    <w:p w:rsidR="000867AB" w:rsidRDefault="00755AAE" w14:paraId="629D5A02" w14:textId="1EF76E6E">
      <w:pPr>
        <w:pStyle w:val="Verzeichnis2"/>
        <w:tabs>
          <w:tab w:val="left" w:pos="960"/>
          <w:tab w:val="right" w:leader="dot" w:pos="9062"/>
        </w:tabs>
        <w:rPr>
          <w:rFonts w:ascii="Times New Roman" w:hAnsi="Times New Roman"/>
          <w:noProof/>
          <w:sz w:val="24"/>
          <w:lang w:val="de-DE" w:eastAsia="de-DE"/>
        </w:rPr>
      </w:pPr>
      <w:hyperlink w:history="1" w:anchor="_Toc94414021">
        <w:r w:rsidR="008B40AF">
          <w:rPr>
            <w:rStyle w:val="Hyperlink"/>
            <w:noProof/>
            <w:lang w:val="de-DE"/>
          </w:rPr>
          <w:t>9.2</w:t>
        </w:r>
        <w:r w:rsidR="008B40AF">
          <w:rPr>
            <w:rFonts w:ascii="Times New Roman" w:hAnsi="Times New Roman"/>
            <w:noProof/>
            <w:sz w:val="24"/>
            <w:lang w:val="de-DE" w:eastAsia="de-DE"/>
          </w:rPr>
          <w:tab/>
        </w:r>
        <w:r w:rsidR="008B40AF">
          <w:rPr>
            <w:rStyle w:val="Hyperlink"/>
            <w:noProof/>
            <w:lang w:val="de-DE"/>
          </w:rPr>
          <w:t>Durchführung des Projekts</w:t>
        </w:r>
        <w:r w:rsidR="008B40AF">
          <w:rPr>
            <w:noProof/>
            <w:webHidden/>
          </w:rPr>
          <w:tab/>
        </w:r>
        <w:r w:rsidR="008B40AF">
          <w:rPr>
            <w:noProof/>
            <w:webHidden/>
          </w:rPr>
          <w:fldChar w:fldCharType="begin"/>
        </w:r>
        <w:r w:rsidR="008B40AF">
          <w:rPr>
            <w:noProof/>
            <w:webHidden/>
          </w:rPr>
          <w:instrText xml:space="preserve"> PAGEREF _Toc94414021 \h </w:instrText>
        </w:r>
        <w:r w:rsidR="008B40AF">
          <w:rPr>
            <w:noProof/>
            <w:webHidden/>
          </w:rPr>
        </w:r>
        <w:r w:rsidR="008B40AF">
          <w:rPr>
            <w:noProof/>
            <w:webHidden/>
          </w:rPr>
          <w:fldChar w:fldCharType="separate"/>
        </w:r>
        <w:r w:rsidR="0060496A">
          <w:rPr>
            <w:noProof/>
            <w:webHidden/>
          </w:rPr>
          <w:t>19</w:t>
        </w:r>
        <w:r w:rsidR="008B40AF">
          <w:rPr>
            <w:noProof/>
            <w:webHidden/>
          </w:rPr>
          <w:fldChar w:fldCharType="end"/>
        </w:r>
      </w:hyperlink>
    </w:p>
    <w:p w:rsidR="000867AB" w:rsidRDefault="00755AAE" w14:paraId="4992E035" w14:textId="5A6351E1">
      <w:pPr>
        <w:pStyle w:val="Verzeichnis2"/>
        <w:tabs>
          <w:tab w:val="left" w:pos="960"/>
          <w:tab w:val="right" w:leader="dot" w:pos="9062"/>
        </w:tabs>
        <w:rPr>
          <w:rFonts w:ascii="Times New Roman" w:hAnsi="Times New Roman"/>
          <w:noProof/>
          <w:sz w:val="24"/>
          <w:lang w:val="de-DE" w:eastAsia="de-DE"/>
        </w:rPr>
      </w:pPr>
      <w:hyperlink w:history="1" w:anchor="_Toc94414022">
        <w:r w:rsidR="008B40AF">
          <w:rPr>
            <w:rStyle w:val="Hyperlink"/>
            <w:noProof/>
            <w:lang w:val="de-DE"/>
          </w:rPr>
          <w:t>9.3</w:t>
        </w:r>
        <w:r w:rsidR="008B40AF">
          <w:rPr>
            <w:rFonts w:ascii="Times New Roman" w:hAnsi="Times New Roman"/>
            <w:noProof/>
            <w:sz w:val="24"/>
            <w:lang w:val="de-DE" w:eastAsia="de-DE"/>
          </w:rPr>
          <w:tab/>
        </w:r>
        <w:r w:rsidR="008B40AF">
          <w:rPr>
            <w:rStyle w:val="Hyperlink"/>
            <w:noProof/>
            <w:lang w:val="de-DE"/>
          </w:rPr>
          <w:t>Abnahme und Installation des Projekts</w:t>
        </w:r>
        <w:r w:rsidR="008B40AF">
          <w:rPr>
            <w:noProof/>
            <w:webHidden/>
          </w:rPr>
          <w:tab/>
        </w:r>
        <w:r w:rsidR="008B40AF">
          <w:rPr>
            <w:noProof/>
            <w:webHidden/>
          </w:rPr>
          <w:fldChar w:fldCharType="begin"/>
        </w:r>
        <w:r w:rsidR="008B40AF">
          <w:rPr>
            <w:noProof/>
            <w:webHidden/>
          </w:rPr>
          <w:instrText xml:space="preserve"> PAGEREF _Toc94414022 \h </w:instrText>
        </w:r>
        <w:r w:rsidR="008B40AF">
          <w:rPr>
            <w:noProof/>
            <w:webHidden/>
          </w:rPr>
        </w:r>
        <w:r w:rsidR="008B40AF">
          <w:rPr>
            <w:noProof/>
            <w:webHidden/>
          </w:rPr>
          <w:fldChar w:fldCharType="separate"/>
        </w:r>
        <w:r w:rsidR="0060496A">
          <w:rPr>
            <w:noProof/>
            <w:webHidden/>
          </w:rPr>
          <w:t>20</w:t>
        </w:r>
        <w:r w:rsidR="008B40AF">
          <w:rPr>
            <w:noProof/>
            <w:webHidden/>
          </w:rPr>
          <w:fldChar w:fldCharType="end"/>
        </w:r>
      </w:hyperlink>
    </w:p>
    <w:p w:rsidR="000867AB" w:rsidRDefault="00755AAE" w14:paraId="22B03729" w14:textId="231B2EBC">
      <w:pPr>
        <w:pStyle w:val="Verzeichnis2"/>
        <w:tabs>
          <w:tab w:val="left" w:pos="960"/>
          <w:tab w:val="right" w:leader="dot" w:pos="9062"/>
        </w:tabs>
        <w:rPr>
          <w:rFonts w:ascii="Times New Roman" w:hAnsi="Times New Roman"/>
          <w:noProof/>
          <w:sz w:val="24"/>
          <w:lang w:val="de-DE" w:eastAsia="de-DE"/>
        </w:rPr>
      </w:pPr>
      <w:hyperlink w:history="1" w:anchor="_Toc94414023">
        <w:r w:rsidR="008B40AF">
          <w:rPr>
            <w:rStyle w:val="Hyperlink"/>
            <w:noProof/>
            <w:lang w:val="de-DE"/>
          </w:rPr>
          <w:t>9.4</w:t>
        </w:r>
        <w:r w:rsidR="008B40AF">
          <w:rPr>
            <w:rFonts w:ascii="Times New Roman" w:hAnsi="Times New Roman"/>
            <w:noProof/>
            <w:sz w:val="24"/>
            <w:lang w:val="de-DE" w:eastAsia="de-DE"/>
          </w:rPr>
          <w:tab/>
        </w:r>
        <w:r w:rsidR="008B40AF">
          <w:rPr>
            <w:rStyle w:val="Hyperlink"/>
            <w:noProof/>
            <w:lang w:val="de-DE"/>
          </w:rPr>
          <w:t>Zeitlicher Rahmen des Projekts</w:t>
        </w:r>
        <w:r w:rsidR="008B40AF">
          <w:rPr>
            <w:noProof/>
            <w:webHidden/>
          </w:rPr>
          <w:tab/>
        </w:r>
        <w:r w:rsidR="008B40AF">
          <w:rPr>
            <w:noProof/>
            <w:webHidden/>
          </w:rPr>
          <w:fldChar w:fldCharType="begin"/>
        </w:r>
        <w:r w:rsidR="008B40AF">
          <w:rPr>
            <w:noProof/>
            <w:webHidden/>
          </w:rPr>
          <w:instrText xml:space="preserve"> PAGEREF _Toc94414023 \h </w:instrText>
        </w:r>
        <w:r w:rsidR="008B40AF">
          <w:rPr>
            <w:noProof/>
            <w:webHidden/>
          </w:rPr>
        </w:r>
        <w:r w:rsidR="008B40AF">
          <w:rPr>
            <w:noProof/>
            <w:webHidden/>
          </w:rPr>
          <w:fldChar w:fldCharType="separate"/>
        </w:r>
        <w:r w:rsidR="0060496A">
          <w:rPr>
            <w:noProof/>
            <w:webHidden/>
          </w:rPr>
          <w:t>21</w:t>
        </w:r>
        <w:r w:rsidR="008B40AF">
          <w:rPr>
            <w:noProof/>
            <w:webHidden/>
          </w:rPr>
          <w:fldChar w:fldCharType="end"/>
        </w:r>
      </w:hyperlink>
    </w:p>
    <w:p w:rsidR="000867AB" w:rsidRDefault="00755AAE" w14:paraId="5D40D491" w14:textId="00925A44">
      <w:pPr>
        <w:pStyle w:val="Verzeichnis1"/>
        <w:tabs>
          <w:tab w:val="left" w:pos="720"/>
          <w:tab w:val="right" w:leader="dot" w:pos="9062"/>
        </w:tabs>
        <w:rPr>
          <w:rFonts w:ascii="Times New Roman" w:hAnsi="Times New Roman"/>
          <w:noProof/>
          <w:sz w:val="24"/>
          <w:lang w:val="de-DE" w:eastAsia="de-DE"/>
        </w:rPr>
      </w:pPr>
      <w:hyperlink w:history="1" w:anchor="_Toc94414024">
        <w:r w:rsidR="008B40AF">
          <w:rPr>
            <w:rStyle w:val="Hyperlink"/>
            <w:rFonts w:cs="Arial"/>
            <w:noProof/>
            <w:szCs w:val="36"/>
            <w:lang w:val="de-DE"/>
          </w:rPr>
          <w:t>10</w:t>
        </w:r>
        <w:r w:rsidR="008B40AF">
          <w:rPr>
            <w:rFonts w:ascii="Times New Roman" w:hAnsi="Times New Roman"/>
            <w:noProof/>
            <w:sz w:val="24"/>
            <w:lang w:val="de-DE" w:eastAsia="de-DE"/>
          </w:rPr>
          <w:tab/>
        </w:r>
        <w:r w:rsidR="008B40AF">
          <w:rPr>
            <w:rStyle w:val="Hyperlink"/>
            <w:rFonts w:cs="Arial"/>
            <w:noProof/>
            <w:szCs w:val="36"/>
            <w:lang w:val="de-DE"/>
          </w:rPr>
          <w:t>Bestätigung der Projektziele</w:t>
        </w:r>
        <w:r w:rsidR="008B40AF">
          <w:rPr>
            <w:noProof/>
            <w:webHidden/>
          </w:rPr>
          <w:tab/>
        </w:r>
        <w:r w:rsidR="008B40AF">
          <w:rPr>
            <w:noProof/>
            <w:webHidden/>
          </w:rPr>
          <w:fldChar w:fldCharType="begin"/>
        </w:r>
        <w:r w:rsidR="008B40AF">
          <w:rPr>
            <w:noProof/>
            <w:webHidden/>
          </w:rPr>
          <w:instrText xml:space="preserve"> PAGEREF _Toc94414024 \h </w:instrText>
        </w:r>
        <w:r w:rsidR="008B40AF">
          <w:rPr>
            <w:noProof/>
            <w:webHidden/>
          </w:rPr>
        </w:r>
        <w:r w:rsidR="008B40AF">
          <w:rPr>
            <w:noProof/>
            <w:webHidden/>
          </w:rPr>
          <w:fldChar w:fldCharType="separate"/>
        </w:r>
        <w:r w:rsidR="0060496A">
          <w:rPr>
            <w:noProof/>
            <w:webHidden/>
          </w:rPr>
          <w:t>21</w:t>
        </w:r>
        <w:r w:rsidR="008B40AF">
          <w:rPr>
            <w:noProof/>
            <w:webHidden/>
          </w:rPr>
          <w:fldChar w:fldCharType="end"/>
        </w:r>
      </w:hyperlink>
    </w:p>
    <w:p w:rsidR="000867AB" w:rsidRDefault="00755AAE" w14:paraId="1B27B31E" w14:textId="7C74E171">
      <w:pPr>
        <w:pStyle w:val="Verzeichnis1"/>
        <w:tabs>
          <w:tab w:val="left" w:pos="720"/>
          <w:tab w:val="right" w:leader="dot" w:pos="9062"/>
        </w:tabs>
        <w:rPr>
          <w:rFonts w:ascii="Times New Roman" w:hAnsi="Times New Roman"/>
          <w:noProof/>
          <w:sz w:val="24"/>
          <w:lang w:val="de-DE" w:eastAsia="de-DE"/>
        </w:rPr>
      </w:pPr>
      <w:hyperlink w:history="1" w:anchor="_Toc94414025">
        <w:r w:rsidR="008B40AF">
          <w:rPr>
            <w:rStyle w:val="Hyperlink"/>
            <w:rFonts w:cs="Arial"/>
            <w:noProof/>
            <w:szCs w:val="36"/>
            <w:lang w:val="de-DE"/>
          </w:rPr>
          <w:t>11</w:t>
        </w:r>
        <w:r w:rsidR="008B40AF">
          <w:rPr>
            <w:rFonts w:ascii="Times New Roman" w:hAnsi="Times New Roman"/>
            <w:noProof/>
            <w:sz w:val="24"/>
            <w:lang w:val="de-DE" w:eastAsia="de-DE"/>
          </w:rPr>
          <w:tab/>
        </w:r>
        <w:r w:rsidR="008B40AF">
          <w:rPr>
            <w:rStyle w:val="Hyperlink"/>
            <w:rFonts w:cs="Arial"/>
            <w:noProof/>
            <w:szCs w:val="36"/>
            <w:lang w:val="de-DE"/>
          </w:rPr>
          <w:t>Anhang</w:t>
        </w:r>
        <w:r w:rsidR="008B40AF">
          <w:rPr>
            <w:noProof/>
            <w:webHidden/>
          </w:rPr>
          <w:tab/>
        </w:r>
        <w:r w:rsidR="008B40AF">
          <w:rPr>
            <w:noProof/>
            <w:webHidden/>
          </w:rPr>
          <w:fldChar w:fldCharType="begin"/>
        </w:r>
        <w:r w:rsidR="008B40AF">
          <w:rPr>
            <w:noProof/>
            <w:webHidden/>
          </w:rPr>
          <w:instrText xml:space="preserve"> PAGEREF _Toc94414025 \h </w:instrText>
        </w:r>
        <w:r w:rsidR="008B40AF">
          <w:rPr>
            <w:noProof/>
            <w:webHidden/>
          </w:rPr>
        </w:r>
        <w:r w:rsidR="008B40AF">
          <w:rPr>
            <w:noProof/>
            <w:webHidden/>
          </w:rPr>
          <w:fldChar w:fldCharType="separate"/>
        </w:r>
        <w:r w:rsidR="0060496A">
          <w:rPr>
            <w:noProof/>
            <w:webHidden/>
          </w:rPr>
          <w:t>22</w:t>
        </w:r>
        <w:r w:rsidR="008B40AF">
          <w:rPr>
            <w:noProof/>
            <w:webHidden/>
          </w:rPr>
          <w:fldChar w:fldCharType="end"/>
        </w:r>
      </w:hyperlink>
    </w:p>
    <w:p w:rsidR="000867AB" w:rsidRDefault="008B40AF" w14:paraId="5D0F43B6" w14:textId="77777777">
      <w:pPr>
        <w:rPr>
          <w:rFonts w:cs="Arial"/>
        </w:rPr>
      </w:pPr>
      <w:r>
        <w:rPr>
          <w:rFonts w:cs="Arial"/>
        </w:rPr>
        <w:fldChar w:fldCharType="end"/>
      </w:r>
    </w:p>
    <w:p w:rsidR="000867AB" w:rsidRDefault="000867AB" w14:paraId="2DA597B4" w14:textId="77777777">
      <w:pPr>
        <w:rPr>
          <w:rFonts w:cs="Arial"/>
        </w:rPr>
      </w:pPr>
    </w:p>
    <w:p w:rsidR="000867AB" w:rsidRDefault="000867AB" w14:paraId="44B98E29" w14:textId="77777777">
      <w:pPr>
        <w:rPr>
          <w:rFonts w:cs="Arial"/>
        </w:rPr>
      </w:pPr>
    </w:p>
    <w:p w:rsidR="000867AB" w:rsidRDefault="000867AB" w14:paraId="1D8F9676" w14:textId="77777777">
      <w:pPr>
        <w:rPr>
          <w:rFonts w:cs="Arial"/>
        </w:rPr>
      </w:pPr>
    </w:p>
    <w:p w:rsidR="000867AB" w:rsidRDefault="008B40AF" w14:paraId="288BDEFF" w14:textId="77777777">
      <w:pPr>
        <w:pStyle w:val="berschrift1"/>
        <w:spacing w:before="0" w:beforeAutospacing="0" w:after="0" w:afterAutospacing="0"/>
        <w:rPr>
          <w:lang w:val="de-DE"/>
        </w:rPr>
      </w:pPr>
      <w:r>
        <w:rPr>
          <w:lang w:val="de-DE"/>
        </w:rPr>
        <w:br w:type="page"/>
      </w:r>
      <w:bookmarkStart w:name="_Toc94413990" w:id="0"/>
      <w:r>
        <w:rPr>
          <w:lang w:val="de-DE"/>
        </w:rPr>
        <w:t>Glossar</w:t>
      </w:r>
      <w:bookmarkEnd w:id="0"/>
    </w:p>
    <w:p w:rsidR="000867AB" w:rsidRDefault="000867AB" w14:paraId="18F6A3F9" w14:textId="77777777">
      <w:pPr>
        <w:rPr>
          <w:rFonts w:cs="Arial"/>
          <w:lang w:val="de-DE"/>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3002"/>
        <w:gridCol w:w="6210"/>
      </w:tblGrid>
      <w:tr w:rsidR="000867AB" w:rsidTr="1A3C5F65" w14:paraId="017AB9E7" w14:textId="77777777">
        <w:tc>
          <w:tcPr>
            <w:tcW w:w="3002" w:type="dxa"/>
            <w:tcMar/>
          </w:tcPr>
          <w:p w:rsidR="000867AB" w:rsidRDefault="008B40AF" w14:paraId="48FD37EF" w14:textId="77777777">
            <w:pPr>
              <w:jc w:val="center"/>
              <w:rPr>
                <w:rFonts w:cs="Arial"/>
                <w:b/>
                <w:bCs/>
                <w:lang w:val="de-DE"/>
              </w:rPr>
            </w:pPr>
            <w:r>
              <w:rPr>
                <w:rFonts w:cs="Arial"/>
                <w:b/>
                <w:bCs/>
                <w:lang w:val="de-DE"/>
              </w:rPr>
              <w:t>Begriff:</w:t>
            </w:r>
          </w:p>
        </w:tc>
        <w:tc>
          <w:tcPr>
            <w:tcW w:w="6210" w:type="dxa"/>
            <w:tcMar/>
          </w:tcPr>
          <w:p w:rsidR="000867AB" w:rsidRDefault="008B40AF" w14:paraId="3557B9AC" w14:textId="77777777">
            <w:pPr>
              <w:jc w:val="center"/>
              <w:rPr>
                <w:rFonts w:cs="Arial"/>
                <w:b/>
                <w:bCs/>
                <w:lang w:val="de-DE"/>
              </w:rPr>
            </w:pPr>
            <w:r>
              <w:rPr>
                <w:rFonts w:cs="Arial"/>
                <w:b/>
                <w:bCs/>
                <w:lang w:val="de-DE"/>
              </w:rPr>
              <w:t>Erklärung:</w:t>
            </w:r>
          </w:p>
        </w:tc>
      </w:tr>
      <w:tr w:rsidRPr="0060496A" w:rsidR="000867AB" w:rsidTr="1A3C5F65" w14:paraId="548A9F79" w14:textId="77777777">
        <w:tc>
          <w:tcPr>
            <w:tcW w:w="3002" w:type="dxa"/>
            <w:tcMar/>
          </w:tcPr>
          <w:p w:rsidR="000867AB" w:rsidRDefault="008B40AF" w14:paraId="5C3A9228" w14:textId="1EE1CF7E">
            <w:pPr>
              <w:rPr>
                <w:rFonts w:cs="Arial"/>
                <w:lang w:val="de-DE"/>
              </w:rPr>
            </w:pPr>
            <w:r w:rsidRPr="1A3C5F65" w:rsidR="7A1F66AE">
              <w:rPr>
                <w:rFonts w:cs="Arial"/>
                <w:lang w:val="de-DE"/>
              </w:rPr>
              <w:t>Buchungs</w:t>
            </w:r>
            <w:r w:rsidRPr="1A3C5F65" w:rsidR="008B40AF">
              <w:rPr>
                <w:rFonts w:cs="Arial"/>
                <w:lang w:val="de-DE"/>
              </w:rPr>
              <w:t>bestätigung</w:t>
            </w:r>
          </w:p>
        </w:tc>
        <w:tc>
          <w:tcPr>
            <w:tcW w:w="6210" w:type="dxa"/>
            <w:tcMar/>
          </w:tcPr>
          <w:p w:rsidR="000867AB" w:rsidRDefault="008B40AF" w14:paraId="4E05EE0F" w14:textId="5AC3FACA">
            <w:pPr>
              <w:jc w:val="both"/>
              <w:rPr>
                <w:rFonts w:cs="Arial"/>
                <w:lang w:val="de-DE"/>
              </w:rPr>
            </w:pPr>
            <w:r w:rsidRPr="1A3C5F65" w:rsidR="23BFFC94">
              <w:rPr>
                <w:rFonts w:cs="Arial"/>
                <w:lang w:val="de-DE"/>
              </w:rPr>
              <w:t>Automatische</w:t>
            </w:r>
            <w:r w:rsidRPr="1A3C5F65" w:rsidR="008B40AF">
              <w:rPr>
                <w:rFonts w:cs="Arial"/>
                <w:lang w:val="de-DE"/>
              </w:rPr>
              <w:t xml:space="preserve"> Bestätigung der Buchung dur</w:t>
            </w:r>
            <w:r w:rsidRPr="1A3C5F65" w:rsidR="59C51788">
              <w:rPr>
                <w:rFonts w:cs="Arial"/>
                <w:lang w:val="de-DE"/>
              </w:rPr>
              <w:t>ch d</w:t>
            </w:r>
            <w:r w:rsidRPr="1A3C5F65" w:rsidR="3875CAF9">
              <w:rPr>
                <w:rFonts w:cs="Arial"/>
                <w:lang w:val="de-DE"/>
              </w:rPr>
              <w:t>ie Webanwendung,</w:t>
            </w:r>
            <w:r w:rsidRPr="1A3C5F65" w:rsidR="008B40AF">
              <w:rPr>
                <w:rFonts w:cs="Arial"/>
                <w:lang w:val="de-DE"/>
              </w:rPr>
              <w:t xml:space="preserve"> wird </w:t>
            </w:r>
            <w:r w:rsidRPr="1A3C5F65" w:rsidR="2E945DE7">
              <w:rPr>
                <w:rFonts w:cs="Arial"/>
                <w:lang w:val="de-DE"/>
              </w:rPr>
              <w:t>per</w:t>
            </w:r>
            <w:r w:rsidRPr="1A3C5F65" w:rsidR="02925381">
              <w:rPr>
                <w:rFonts w:cs="Arial"/>
                <w:lang w:val="de-DE"/>
              </w:rPr>
              <w:t xml:space="preserve"> E-Mail</w:t>
            </w:r>
            <w:r w:rsidRPr="1A3C5F65" w:rsidR="2E945DE7">
              <w:rPr>
                <w:rFonts w:cs="Arial"/>
                <w:lang w:val="de-DE"/>
              </w:rPr>
              <w:t xml:space="preserve"> </w:t>
            </w:r>
            <w:r w:rsidRPr="1A3C5F65" w:rsidR="008B40AF">
              <w:rPr>
                <w:rFonts w:cs="Arial"/>
                <w:lang w:val="de-DE"/>
              </w:rPr>
              <w:t>an den Kunden verschickt</w:t>
            </w:r>
          </w:p>
        </w:tc>
      </w:tr>
      <w:tr w:rsidRPr="0060496A" w:rsidR="000867AB" w:rsidTr="1A3C5F65" w14:paraId="173583D9" w14:textId="77777777">
        <w:tc>
          <w:tcPr>
            <w:tcW w:w="3002" w:type="dxa"/>
            <w:tcMar/>
          </w:tcPr>
          <w:p w:rsidR="000867AB" w:rsidRDefault="008B40AF" w14:paraId="6514BF9E" w14:textId="77777777">
            <w:pPr>
              <w:rPr>
                <w:rFonts w:cs="Arial"/>
                <w:lang w:val="de-DE"/>
              </w:rPr>
            </w:pPr>
            <w:r>
              <w:rPr>
                <w:rFonts w:cs="Arial"/>
                <w:lang w:val="de-DE"/>
              </w:rPr>
              <w:t>Rechnung</w:t>
            </w:r>
          </w:p>
        </w:tc>
        <w:tc>
          <w:tcPr>
            <w:tcW w:w="6210" w:type="dxa"/>
            <w:tcMar/>
          </w:tcPr>
          <w:p w:rsidR="000867AB" w:rsidRDefault="008B40AF" w14:paraId="6808085B" w14:textId="77777777">
            <w:pPr>
              <w:pStyle w:val="StandardWeb"/>
              <w:spacing w:before="72" w:beforeAutospacing="0" w:after="72" w:afterAutospacing="0"/>
              <w:jc w:val="both"/>
              <w:rPr>
                <w:rFonts w:cs="Arial"/>
                <w:lang w:val="de-DE"/>
              </w:rPr>
            </w:pPr>
            <w:r>
              <w:rPr>
                <w:rFonts w:cs="Arial"/>
                <w:lang w:val="de-DE"/>
              </w:rPr>
              <w:t xml:space="preserve">Schriftliche Rechnung, wird 14 Tage vor Eventbeginn durch die </w:t>
            </w:r>
            <w:proofErr w:type="spellStart"/>
            <w:r>
              <w:rPr>
                <w:rFonts w:cs="Arial"/>
                <w:lang w:val="de-DE"/>
              </w:rPr>
              <w:t>FunEvents</w:t>
            </w:r>
            <w:proofErr w:type="spellEnd"/>
            <w:r>
              <w:rPr>
                <w:rFonts w:cs="Arial"/>
                <w:lang w:val="de-DE"/>
              </w:rPr>
              <w:t xml:space="preserve"> an den Kunden verschickt</w:t>
            </w:r>
          </w:p>
        </w:tc>
      </w:tr>
      <w:tr w:rsidR="1A3C5F65" w:rsidTr="1A3C5F65" w14:paraId="7ACDFD6C">
        <w:trPr>
          <w:trHeight w:val="300"/>
        </w:trPr>
        <w:tc>
          <w:tcPr>
            <w:tcW w:w="3002" w:type="dxa"/>
            <w:tcMar/>
          </w:tcPr>
          <w:p w:rsidR="5DA4CB0F" w:rsidP="1A3C5F65" w:rsidRDefault="5DA4CB0F" w14:paraId="2F7ADBCA" w14:textId="08CED714">
            <w:pPr>
              <w:pStyle w:val="Standard"/>
              <w:rPr>
                <w:rFonts w:cs="Arial"/>
                <w:lang w:val="de-DE"/>
              </w:rPr>
            </w:pPr>
            <w:r w:rsidRPr="1A3C5F65" w:rsidR="5DA4CB0F">
              <w:rPr>
                <w:rFonts w:cs="Arial"/>
                <w:lang w:val="de-DE"/>
              </w:rPr>
              <w:t>Re</w:t>
            </w:r>
            <w:r w:rsidRPr="1A3C5F65" w:rsidR="5DA4CB0F">
              <w:rPr>
                <w:rFonts w:cs="Arial"/>
                <w:lang w:val="de-DE"/>
              </w:rPr>
              <w:t>servieru</w:t>
            </w:r>
            <w:r w:rsidRPr="1A3C5F65" w:rsidR="5DA4CB0F">
              <w:rPr>
                <w:rFonts w:cs="Arial"/>
                <w:lang w:val="de-DE"/>
              </w:rPr>
              <w:t>ng</w:t>
            </w:r>
          </w:p>
        </w:tc>
        <w:tc>
          <w:tcPr>
            <w:tcW w:w="6210" w:type="dxa"/>
            <w:tcMar/>
          </w:tcPr>
          <w:p w:rsidR="6CAB2BB0" w:rsidP="1A3C5F65" w:rsidRDefault="6CAB2BB0" w14:paraId="6575FEDA" w14:textId="52CFFDB4">
            <w:pPr>
              <w:pStyle w:val="Standard"/>
              <w:jc w:val="both"/>
              <w:rPr>
                <w:rFonts w:cs="Arial"/>
                <w:lang w:val="de-DE"/>
              </w:rPr>
            </w:pPr>
            <w:r w:rsidRPr="1A3C5F65" w:rsidR="6CAB2BB0">
              <w:rPr>
                <w:rFonts w:cs="Arial"/>
                <w:lang w:val="de-DE"/>
              </w:rPr>
              <w:t>Eventbuchung des Kunden,</w:t>
            </w:r>
            <w:r w:rsidRPr="1A3C5F65" w:rsidR="638E5FAF">
              <w:rPr>
                <w:rFonts w:cs="Arial"/>
                <w:lang w:val="de-DE"/>
              </w:rPr>
              <w:t xml:space="preserve"> welche die in der Webanwendung </w:t>
            </w:r>
            <w:r w:rsidRPr="1A3C5F65" w:rsidR="638E5FAF">
              <w:rPr>
                <w:rFonts w:cs="Arial"/>
                <w:lang w:val="de-DE"/>
              </w:rPr>
              <w:t xml:space="preserve">angezeigten </w:t>
            </w:r>
            <w:r w:rsidRPr="1A3C5F65" w:rsidR="638E5FAF">
              <w:rPr>
                <w:rFonts w:cs="Arial"/>
                <w:lang w:val="de-DE"/>
              </w:rPr>
              <w:t>verfü</w:t>
            </w:r>
            <w:r w:rsidRPr="1A3C5F65" w:rsidR="638E5FAF">
              <w:rPr>
                <w:rFonts w:cs="Arial"/>
                <w:lang w:val="de-DE"/>
              </w:rPr>
              <w:t>gbaren Plätze d</w:t>
            </w:r>
          </w:p>
        </w:tc>
      </w:tr>
      <w:tr w:rsidRPr="0060496A" w:rsidR="000867AB" w:rsidTr="1A3C5F65" w14:paraId="1C9562E8" w14:textId="77777777">
        <w:tc>
          <w:tcPr>
            <w:tcW w:w="3002" w:type="dxa"/>
            <w:tcMar/>
          </w:tcPr>
          <w:p w:rsidR="000867AB" w:rsidRDefault="008B40AF" w14:paraId="5FC56B9B" w14:textId="77777777">
            <w:pPr>
              <w:rPr>
                <w:rFonts w:cs="Arial"/>
                <w:lang w:val="de-DE"/>
              </w:rPr>
            </w:pPr>
            <w:r>
              <w:rPr>
                <w:rFonts w:cs="Arial"/>
                <w:lang w:val="de-DE"/>
              </w:rPr>
              <w:t>Stornorechnung</w:t>
            </w:r>
          </w:p>
        </w:tc>
        <w:tc>
          <w:tcPr>
            <w:tcW w:w="6210" w:type="dxa"/>
            <w:tcMar/>
          </w:tcPr>
          <w:p w:rsidR="000867AB" w:rsidRDefault="008B40AF" w14:paraId="33BE0A14" w14:textId="2C6854A5">
            <w:pPr>
              <w:jc w:val="both"/>
              <w:rPr>
                <w:rFonts w:cs="Arial"/>
                <w:lang w:val="de-DE"/>
              </w:rPr>
            </w:pPr>
            <w:r w:rsidRPr="1A3C5F65" w:rsidR="511DEE78">
              <w:rPr>
                <w:rFonts w:cs="Arial"/>
                <w:lang w:val="de-DE"/>
              </w:rPr>
              <w:t xml:space="preserve">Automatisch durch die Webanwendung </w:t>
            </w:r>
            <w:r w:rsidRPr="1A3C5F65" w:rsidR="576EFCBE">
              <w:rPr>
                <w:rFonts w:cs="Arial"/>
                <w:lang w:val="de-DE"/>
              </w:rPr>
              <w:t>erstellte</w:t>
            </w:r>
            <w:r w:rsidRPr="1A3C5F65" w:rsidR="511DEE78">
              <w:rPr>
                <w:rFonts w:cs="Arial"/>
                <w:lang w:val="de-DE"/>
              </w:rPr>
              <w:t xml:space="preserve"> </w:t>
            </w:r>
            <w:r w:rsidRPr="1A3C5F65" w:rsidR="008B40AF">
              <w:rPr>
                <w:rFonts w:cs="Arial"/>
                <w:lang w:val="de-DE"/>
              </w:rPr>
              <w:t>Rechnung, wird bei einer Stornierung bis 14 Tage vor Eventb</w:t>
            </w:r>
            <w:r w:rsidRPr="1A3C5F65" w:rsidR="008B40AF">
              <w:rPr>
                <w:rFonts w:cs="Arial"/>
                <w:lang w:val="de-DE"/>
              </w:rPr>
              <w:t>e</w:t>
            </w:r>
            <w:r w:rsidRPr="1A3C5F65" w:rsidR="008B40AF">
              <w:rPr>
                <w:rFonts w:cs="Arial"/>
                <w:lang w:val="de-DE"/>
              </w:rPr>
              <w:t>g</w:t>
            </w:r>
            <w:r w:rsidRPr="1A3C5F65" w:rsidR="008B40AF">
              <w:rPr>
                <w:rFonts w:cs="Arial"/>
                <w:lang w:val="de-DE"/>
              </w:rPr>
              <w:t>inn</w:t>
            </w:r>
            <w:r w:rsidRPr="1A3C5F65" w:rsidR="008B40AF">
              <w:rPr>
                <w:rFonts w:cs="Arial"/>
                <w:lang w:val="de-DE"/>
              </w:rPr>
              <w:t xml:space="preserve"> </w:t>
            </w:r>
            <w:r w:rsidRPr="1A3C5F65" w:rsidR="661B0D66">
              <w:rPr>
                <w:rFonts w:cs="Arial"/>
                <w:lang w:val="de-DE"/>
              </w:rPr>
              <w:t xml:space="preserve">per E-Mail </w:t>
            </w:r>
            <w:r w:rsidRPr="1A3C5F65" w:rsidR="008B40AF">
              <w:rPr>
                <w:rFonts w:cs="Arial"/>
                <w:lang w:val="de-DE"/>
              </w:rPr>
              <w:t>a</w:t>
            </w:r>
            <w:r w:rsidRPr="1A3C5F65" w:rsidR="008B40AF">
              <w:rPr>
                <w:rFonts w:cs="Arial"/>
                <w:lang w:val="de-DE"/>
              </w:rPr>
              <w:t xml:space="preserve">n </w:t>
            </w:r>
            <w:r w:rsidRPr="1A3C5F65" w:rsidR="008B40AF">
              <w:rPr>
                <w:rFonts w:cs="Arial"/>
                <w:lang w:val="de-DE"/>
              </w:rPr>
              <w:t>de</w:t>
            </w:r>
            <w:r w:rsidRPr="1A3C5F65" w:rsidR="008B40AF">
              <w:rPr>
                <w:rFonts w:cs="Arial"/>
                <w:lang w:val="de-DE"/>
              </w:rPr>
              <w:t>n Kunden verschickt, der Stornopreis beträgt 10% des Buchungspreises.</w:t>
            </w:r>
          </w:p>
        </w:tc>
      </w:tr>
      <w:tr w:rsidRPr="0060496A" w:rsidR="000867AB" w:rsidTr="1A3C5F65" w14:paraId="36D5F08E" w14:textId="77777777">
        <w:tc>
          <w:tcPr>
            <w:tcW w:w="3002" w:type="dxa"/>
            <w:tcMar/>
          </w:tcPr>
          <w:p w:rsidR="000867AB" w:rsidRDefault="008B40AF" w14:paraId="2A001641" w14:textId="77777777">
            <w:pPr>
              <w:rPr>
                <w:rFonts w:cs="Arial"/>
                <w:lang w:val="de-DE"/>
              </w:rPr>
            </w:pPr>
            <w:r>
              <w:rPr>
                <w:rFonts w:cs="Arial"/>
                <w:lang w:val="de-DE"/>
              </w:rPr>
              <w:t>Event</w:t>
            </w:r>
          </w:p>
        </w:tc>
        <w:tc>
          <w:tcPr>
            <w:tcW w:w="6210" w:type="dxa"/>
            <w:tcMar/>
          </w:tcPr>
          <w:p w:rsidR="000867AB" w:rsidRDefault="008B40AF" w14:paraId="60628963" w14:textId="77777777">
            <w:pPr>
              <w:jc w:val="both"/>
              <w:rPr>
                <w:rFonts w:cs="Arial"/>
                <w:lang w:val="de-DE"/>
              </w:rPr>
            </w:pPr>
            <w:r>
              <w:rPr>
                <w:rFonts w:cs="Arial"/>
                <w:lang w:val="de-DE"/>
              </w:rPr>
              <w:t xml:space="preserve">Art der Veranstaltung, die durch einen Veranstalter angeboten und von der </w:t>
            </w:r>
            <w:proofErr w:type="spellStart"/>
            <w:r>
              <w:rPr>
                <w:rFonts w:cs="Arial"/>
                <w:lang w:val="de-DE"/>
              </w:rPr>
              <w:t>FunEvents</w:t>
            </w:r>
            <w:proofErr w:type="spellEnd"/>
            <w:r>
              <w:rPr>
                <w:rFonts w:cs="Arial"/>
                <w:lang w:val="de-DE"/>
              </w:rPr>
              <w:t xml:space="preserve"> GmbH vermittelt wird.</w:t>
            </w:r>
          </w:p>
          <w:p w:rsidR="000867AB" w:rsidRDefault="008B40AF" w14:paraId="3F3D89A2" w14:textId="77777777">
            <w:pPr>
              <w:jc w:val="both"/>
              <w:rPr>
                <w:rFonts w:cs="Arial"/>
                <w:lang w:val="de-DE"/>
              </w:rPr>
            </w:pPr>
            <w:r>
              <w:rPr>
                <w:rFonts w:cs="Arial"/>
                <w:lang w:val="de-DE"/>
              </w:rPr>
              <w:t>Zu einem Event können mehrere Termine bestehen.</w:t>
            </w:r>
          </w:p>
        </w:tc>
      </w:tr>
      <w:tr w:rsidRPr="0060496A" w:rsidR="000867AB" w:rsidTr="1A3C5F65" w14:paraId="7EE96D74" w14:textId="77777777">
        <w:tc>
          <w:tcPr>
            <w:tcW w:w="3002" w:type="dxa"/>
            <w:tcMar/>
          </w:tcPr>
          <w:p w:rsidR="000867AB" w:rsidRDefault="008B40AF" w14:paraId="487A5638" w14:textId="77777777">
            <w:pPr>
              <w:rPr>
                <w:rFonts w:cs="Arial"/>
                <w:lang w:val="de-DE"/>
              </w:rPr>
            </w:pPr>
            <w:r>
              <w:rPr>
                <w:rFonts w:cs="Arial"/>
                <w:lang w:val="de-DE"/>
              </w:rPr>
              <w:t>Eventdaten</w:t>
            </w:r>
          </w:p>
        </w:tc>
        <w:tc>
          <w:tcPr>
            <w:tcW w:w="6210" w:type="dxa"/>
            <w:tcMar/>
          </w:tcPr>
          <w:p w:rsidR="000867AB" w:rsidRDefault="008B40AF" w14:paraId="184A8BFF" w14:textId="77777777">
            <w:pPr>
              <w:jc w:val="both"/>
              <w:rPr>
                <w:rFonts w:cs="Arial"/>
                <w:lang w:val="de-DE"/>
              </w:rPr>
            </w:pPr>
            <w:r>
              <w:rPr>
                <w:rFonts w:cs="Arial"/>
                <w:lang w:val="de-DE"/>
              </w:rPr>
              <w:t xml:space="preserve">Die Daten eines konkreten Events (Datum, Preis, für die </w:t>
            </w:r>
            <w:proofErr w:type="spellStart"/>
            <w:r>
              <w:rPr>
                <w:rFonts w:cs="Arial"/>
                <w:lang w:val="de-DE"/>
              </w:rPr>
              <w:t>FunEvents</w:t>
            </w:r>
            <w:proofErr w:type="spellEnd"/>
            <w:r>
              <w:rPr>
                <w:rFonts w:cs="Arial"/>
                <w:lang w:val="de-DE"/>
              </w:rPr>
              <w:t xml:space="preserve"> GmbH reservierte Plätze)</w:t>
            </w:r>
          </w:p>
        </w:tc>
      </w:tr>
      <w:tr w:rsidRPr="0060496A" w:rsidR="000867AB" w:rsidTr="1A3C5F65" w14:paraId="690C1CED" w14:textId="77777777">
        <w:tc>
          <w:tcPr>
            <w:tcW w:w="3002" w:type="dxa"/>
            <w:tcMar/>
          </w:tcPr>
          <w:p w:rsidR="000867AB" w:rsidRDefault="008B40AF" w14:paraId="5C1907B4" w14:textId="77777777">
            <w:pPr>
              <w:rPr>
                <w:rFonts w:cs="Arial"/>
                <w:lang w:val="de-DE"/>
              </w:rPr>
            </w:pPr>
            <w:r>
              <w:rPr>
                <w:rFonts w:cs="Arial"/>
                <w:lang w:val="de-DE"/>
              </w:rPr>
              <w:t>Eventkategorie</w:t>
            </w:r>
          </w:p>
        </w:tc>
        <w:tc>
          <w:tcPr>
            <w:tcW w:w="6210" w:type="dxa"/>
            <w:tcMar/>
          </w:tcPr>
          <w:p w:rsidR="000867AB" w:rsidRDefault="008B40AF" w14:paraId="47497B4D" w14:textId="77777777">
            <w:pPr>
              <w:jc w:val="both"/>
              <w:rPr>
                <w:rFonts w:cs="Arial"/>
                <w:lang w:val="de-DE"/>
              </w:rPr>
            </w:pPr>
            <w:r>
              <w:rPr>
                <w:rFonts w:cs="Arial"/>
                <w:lang w:val="de-DE"/>
              </w:rPr>
              <w:t xml:space="preserve">Events sind zur besseren Analyse des kundenspezifischen Verhaltens in Kategorien eingeteilt (z.B. </w:t>
            </w:r>
            <w:proofErr w:type="spellStart"/>
            <w:r>
              <w:rPr>
                <w:rFonts w:cs="Arial"/>
                <w:lang w:val="de-DE"/>
              </w:rPr>
              <w:t>FunSports</w:t>
            </w:r>
            <w:proofErr w:type="spellEnd"/>
            <w:r>
              <w:rPr>
                <w:rFonts w:cs="Arial"/>
                <w:lang w:val="de-DE"/>
              </w:rPr>
              <w:t xml:space="preserve">, </w:t>
            </w:r>
            <w:proofErr w:type="spellStart"/>
            <w:proofErr w:type="gramStart"/>
            <w:r>
              <w:rPr>
                <w:rFonts w:cs="Arial"/>
                <w:lang w:val="de-DE"/>
              </w:rPr>
              <w:t>AdventureSports</w:t>
            </w:r>
            <w:proofErr w:type="spellEnd"/>
            <w:r>
              <w:rPr>
                <w:rFonts w:cs="Arial"/>
                <w:lang w:val="de-DE"/>
              </w:rPr>
              <w:t>,...</w:t>
            </w:r>
            <w:proofErr w:type="gramEnd"/>
            <w:r>
              <w:rPr>
                <w:rFonts w:cs="Arial"/>
                <w:lang w:val="de-DE"/>
              </w:rPr>
              <w:t>)</w:t>
            </w:r>
          </w:p>
        </w:tc>
      </w:tr>
      <w:tr w:rsidR="1A3C5F65" w:rsidTr="1A3C5F65" w14:paraId="06B119FB">
        <w:trPr>
          <w:trHeight w:val="300"/>
        </w:trPr>
        <w:tc>
          <w:tcPr>
            <w:tcW w:w="3002" w:type="dxa"/>
            <w:tcMar/>
          </w:tcPr>
          <w:p w:rsidR="77BC193B" w:rsidP="1A3C5F65" w:rsidRDefault="77BC193B" w14:paraId="0B47D709" w14:textId="1B99C3B2">
            <w:pPr>
              <w:pStyle w:val="Standard"/>
              <w:rPr>
                <w:rFonts w:cs="Arial"/>
                <w:lang w:val="de-DE"/>
              </w:rPr>
            </w:pPr>
            <w:r w:rsidRPr="1A3C5F65" w:rsidR="77BC193B">
              <w:rPr>
                <w:rFonts w:cs="Arial"/>
                <w:lang w:val="de-DE"/>
              </w:rPr>
              <w:t>Kundend</w:t>
            </w:r>
            <w:r w:rsidRPr="1A3C5F65" w:rsidR="77BC193B">
              <w:rPr>
                <w:rFonts w:cs="Arial"/>
                <w:lang w:val="de-DE"/>
              </w:rPr>
              <w:t>aten</w:t>
            </w:r>
          </w:p>
        </w:tc>
        <w:tc>
          <w:tcPr>
            <w:tcW w:w="6210" w:type="dxa"/>
            <w:tcMar/>
          </w:tcPr>
          <w:p w:rsidR="77BC193B" w:rsidP="1A3C5F65" w:rsidRDefault="77BC193B" w14:paraId="73E77EDB" w14:textId="52CE7094">
            <w:pPr>
              <w:pStyle w:val="Standard"/>
              <w:jc w:val="both"/>
              <w:rPr>
                <w:rFonts w:cs="Arial"/>
                <w:lang w:val="de-DE"/>
              </w:rPr>
            </w:pPr>
            <w:r w:rsidRPr="1A3C5F65" w:rsidR="77BC193B">
              <w:rPr>
                <w:rFonts w:cs="Arial"/>
                <w:lang w:val="de-DE"/>
              </w:rPr>
              <w:t xml:space="preserve">Bei der </w:t>
            </w:r>
            <w:r w:rsidRPr="1A3C5F65" w:rsidR="77BC193B">
              <w:rPr>
                <w:rFonts w:cs="Arial"/>
                <w:lang w:val="de-DE"/>
              </w:rPr>
              <w:t>FunEvents</w:t>
            </w:r>
            <w:r w:rsidRPr="1A3C5F65" w:rsidR="77BC193B">
              <w:rPr>
                <w:rFonts w:cs="Arial"/>
                <w:lang w:val="de-DE"/>
              </w:rPr>
              <w:t xml:space="preserve"> GmbH hinterlegte Daten, die vom Kunden </w:t>
            </w:r>
            <w:r w:rsidRPr="1A3C5F65" w:rsidR="77BC193B">
              <w:rPr>
                <w:rFonts w:cs="Arial"/>
                <w:lang w:val="de-DE"/>
              </w:rPr>
              <w:t>einge</w:t>
            </w:r>
            <w:r w:rsidRPr="1A3C5F65" w:rsidR="77BC193B">
              <w:rPr>
                <w:rFonts w:cs="Arial"/>
                <w:lang w:val="de-DE"/>
              </w:rPr>
              <w:t>pflegt werden</w:t>
            </w:r>
            <w:r w:rsidRPr="1A3C5F65" w:rsidR="77BC193B">
              <w:rPr>
                <w:rFonts w:cs="Arial"/>
                <w:lang w:val="de-DE"/>
              </w:rPr>
              <w:t xml:space="preserve"> </w:t>
            </w:r>
            <w:r w:rsidRPr="1A3C5F65" w:rsidR="77BC193B">
              <w:rPr>
                <w:rFonts w:cs="Arial"/>
                <w:lang w:val="de-DE"/>
              </w:rPr>
              <w:t xml:space="preserve">(Vorname, Nachname, </w:t>
            </w:r>
            <w:r w:rsidRPr="1A3C5F65" w:rsidR="3660FE6D">
              <w:rPr>
                <w:rFonts w:cs="Arial"/>
                <w:lang w:val="de-DE"/>
              </w:rPr>
              <w:t>Adressdaten, Telefonnummer, E-Mail-Adresse</w:t>
            </w:r>
            <w:r w:rsidRPr="1A3C5F65" w:rsidR="3660FE6D">
              <w:rPr>
                <w:rFonts w:cs="Arial"/>
                <w:lang w:val="de-DE"/>
              </w:rPr>
              <w:t>, ...)</w:t>
            </w:r>
          </w:p>
        </w:tc>
      </w:tr>
    </w:tbl>
    <w:p w:rsidR="1A3C5F65" w:rsidRDefault="1A3C5F65" w14:paraId="176BD54C" w14:textId="6338D588"/>
    <w:p w:rsidR="1A3C5F65" w:rsidRDefault="1A3C5F65" w14:paraId="150AEBB4" w14:textId="15DA927F"/>
    <w:p w:rsidR="1A3C5F65" w:rsidRDefault="1A3C5F65" w14:paraId="7A37EC36" w14:textId="71604F55"/>
    <w:p w:rsidR="000867AB" w:rsidRDefault="000867AB" w14:paraId="785CE7DF" w14:textId="77777777">
      <w:pPr>
        <w:spacing w:line="280" w:lineRule="atLeast"/>
        <w:rPr>
          <w:rFonts w:cs="Arial"/>
          <w:lang w:val="de-DE"/>
        </w:rPr>
      </w:pPr>
    </w:p>
    <w:p w:rsidR="000867AB" w:rsidRDefault="000867AB" w14:paraId="1F384848" w14:textId="77777777">
      <w:pPr>
        <w:spacing w:line="280" w:lineRule="atLeast"/>
        <w:rPr>
          <w:rFonts w:cs="Arial"/>
          <w:lang w:val="de-DE"/>
        </w:rPr>
      </w:pPr>
    </w:p>
    <w:p w:rsidR="000867AB" w:rsidRDefault="008B40AF" w14:paraId="4D39A5C8" w14:textId="77777777">
      <w:pPr>
        <w:pStyle w:val="berschrift1"/>
        <w:spacing w:before="0" w:beforeAutospacing="0" w:after="0" w:afterAutospacing="0"/>
        <w:rPr>
          <w:lang w:val="de-DE"/>
        </w:rPr>
      </w:pPr>
      <w:bookmarkStart w:name="_Toc85890719" w:id="1"/>
      <w:r>
        <w:rPr>
          <w:lang w:val="de-DE"/>
        </w:rPr>
        <w:br w:type="page"/>
      </w:r>
      <w:bookmarkStart w:name="_Toc94413991" w:id="2"/>
      <w:r>
        <w:rPr>
          <w:lang w:val="de-DE"/>
        </w:rPr>
        <w:t>Zielbestimmung</w:t>
      </w:r>
      <w:bookmarkEnd w:id="1"/>
      <w:bookmarkEnd w:id="2"/>
      <w:r>
        <w:rPr>
          <w:lang w:val="de-DE"/>
        </w:rPr>
        <w:t xml:space="preserve"> </w:t>
      </w:r>
    </w:p>
    <w:p w:rsidR="000867AB" w:rsidRDefault="008B40AF" w14:paraId="3799C944" w14:textId="77777777">
      <w:pPr>
        <w:spacing w:line="280" w:lineRule="atLeast"/>
        <w:jc w:val="both"/>
        <w:rPr>
          <w:rFonts w:cs="Arial"/>
          <w:lang w:val="de-DE"/>
        </w:rPr>
      </w:pPr>
      <w:r>
        <w:rPr>
          <w:rFonts w:cs="Arial"/>
          <w:lang w:val="de-DE"/>
        </w:rPr>
        <w:t xml:space="preserve">Die </w:t>
      </w:r>
      <w:proofErr w:type="spellStart"/>
      <w:r>
        <w:rPr>
          <w:rFonts w:cs="Arial"/>
          <w:lang w:val="de-DE"/>
        </w:rPr>
        <w:t>FunEvents</w:t>
      </w:r>
      <w:proofErr w:type="spellEnd"/>
      <w:r>
        <w:rPr>
          <w:rFonts w:cs="Arial"/>
          <w:lang w:val="de-DE"/>
        </w:rPr>
        <w:t xml:space="preserve"> GmbH vermittelt Veranstaltungen im Bereich Extremsport. Sie stellt die Verbindung zwischen Kunden und Anbietern dar.</w:t>
      </w:r>
    </w:p>
    <w:p w:rsidR="000867AB" w:rsidRDefault="008B40AF" w14:paraId="21CB06DA" w14:textId="260FF6C7">
      <w:pPr>
        <w:spacing w:line="280" w:lineRule="atLeast"/>
        <w:jc w:val="both"/>
        <w:rPr>
          <w:rFonts w:cs="Arial"/>
          <w:lang w:val="de-DE"/>
        </w:rPr>
      </w:pPr>
      <w:r w:rsidRPr="1A3C5F65" w:rsidR="008B40AF">
        <w:rPr>
          <w:rFonts w:cs="Arial"/>
          <w:lang w:val="de-DE"/>
        </w:rPr>
        <w:t xml:space="preserve">Die bisherige Verwaltung der Kundeninformationen ist den gestiegenen Anforderungen nicht mehr gewachsen. Die zu erstellende </w:t>
      </w:r>
      <w:r w:rsidRPr="1A3C5F65" w:rsidR="4484B50C">
        <w:rPr>
          <w:rFonts w:cs="Arial"/>
          <w:lang w:val="de-DE"/>
        </w:rPr>
        <w:t xml:space="preserve">Webanwendung </w:t>
      </w:r>
      <w:r w:rsidRPr="1A3C5F65" w:rsidR="008B40AF">
        <w:rPr>
          <w:rFonts w:cs="Arial"/>
          <w:lang w:val="de-DE"/>
        </w:rPr>
        <w:t>soll die Verwaltung aller notwendigen Informationen seitens des Kunden</w:t>
      </w:r>
      <w:r w:rsidRPr="1A3C5F65" w:rsidR="008B40AF">
        <w:rPr>
          <w:rFonts w:cs="Arial"/>
          <w:lang w:val="de-DE"/>
        </w:rPr>
        <w:t xml:space="preserve"> übernehmen</w:t>
      </w:r>
      <w:r w:rsidRPr="1A3C5F65" w:rsidR="040569F9">
        <w:rPr>
          <w:rFonts w:cs="Arial"/>
          <w:lang w:val="de-DE"/>
        </w:rPr>
        <w:t xml:space="preserve"> und durch den Kunden durchführbar sein</w:t>
      </w:r>
      <w:r w:rsidRPr="1A3C5F65" w:rsidR="008B40AF">
        <w:rPr>
          <w:rFonts w:cs="Arial"/>
          <w:lang w:val="de-DE"/>
        </w:rPr>
        <w:t xml:space="preserve">. Sie soll zu einer Effizienzsteigerung gegenüber der bisherigen Abwicklung führen. </w:t>
      </w:r>
    </w:p>
    <w:p w:rsidR="000867AB" w:rsidRDefault="008B40AF" w14:paraId="04D2A82C" w14:textId="77777777">
      <w:pPr>
        <w:spacing w:line="280" w:lineRule="atLeast"/>
        <w:jc w:val="both"/>
        <w:rPr>
          <w:rFonts w:cs="Arial"/>
          <w:lang w:val="de-DE"/>
        </w:rPr>
      </w:pPr>
      <w:r>
        <w:rPr>
          <w:rFonts w:cs="Arial"/>
          <w:lang w:val="de-DE"/>
        </w:rPr>
        <w:t>Die genauen Produktfunktionen werden weiter unten definiert.</w:t>
      </w:r>
    </w:p>
    <w:p w:rsidR="000867AB" w:rsidRDefault="000867AB" w14:paraId="208A64B2" w14:textId="77777777">
      <w:pPr>
        <w:pStyle w:val="StandardWeb"/>
        <w:spacing w:before="0" w:beforeAutospacing="0" w:after="0" w:afterAutospacing="0"/>
        <w:rPr>
          <w:lang w:val="de-DE"/>
        </w:rPr>
      </w:pPr>
    </w:p>
    <w:p w:rsidR="000867AB" w:rsidRDefault="008B40AF" w14:paraId="7845C9CA" w14:textId="77777777">
      <w:pPr>
        <w:pStyle w:val="berschrift1"/>
        <w:spacing w:before="0" w:beforeAutospacing="0" w:after="0" w:afterAutospacing="0"/>
        <w:rPr>
          <w:lang w:val="de-DE"/>
        </w:rPr>
      </w:pPr>
      <w:bookmarkStart w:name="_Toc85890720" w:id="3"/>
      <w:bookmarkStart w:name="_Toc94413992" w:id="4"/>
      <w:r>
        <w:rPr>
          <w:lang w:val="de-DE"/>
        </w:rPr>
        <w:t>IST - Zustand</w:t>
      </w:r>
      <w:bookmarkEnd w:id="3"/>
      <w:bookmarkEnd w:id="4"/>
      <w:r>
        <w:rPr>
          <w:lang w:val="de-DE"/>
        </w:rPr>
        <w:t xml:space="preserve"> </w:t>
      </w:r>
    </w:p>
    <w:p w:rsidR="000867AB" w:rsidRDefault="008B40AF" w14:paraId="285B5560" w14:textId="10B07809">
      <w:pPr>
        <w:spacing w:line="280" w:lineRule="atLeast"/>
        <w:jc w:val="both"/>
        <w:rPr>
          <w:rFonts w:cs="Arial"/>
          <w:lang w:val="de-DE"/>
        </w:rPr>
      </w:pPr>
      <w:r w:rsidRPr="1A3C5F65" w:rsidR="008B40AF">
        <w:rPr>
          <w:rFonts w:cs="Arial"/>
          <w:lang w:val="de-DE"/>
        </w:rPr>
        <w:t xml:space="preserve">Die Verwaltung der Kunden und Anbieter erfolgt bei der </w:t>
      </w:r>
      <w:r w:rsidRPr="1A3C5F65" w:rsidR="008B40AF">
        <w:rPr>
          <w:rFonts w:cs="Arial"/>
          <w:lang w:val="de-DE"/>
        </w:rPr>
        <w:t>FunEvents</w:t>
      </w:r>
      <w:r w:rsidRPr="1A3C5F65" w:rsidR="008B40AF">
        <w:rPr>
          <w:rFonts w:cs="Arial"/>
          <w:lang w:val="de-DE"/>
        </w:rPr>
        <w:t xml:space="preserve"> GmbH bisher </w:t>
      </w:r>
      <w:r w:rsidRPr="1A3C5F65" w:rsidR="008B40AF">
        <w:rPr>
          <w:rFonts w:cs="Arial"/>
          <w:lang w:val="de-DE"/>
        </w:rPr>
        <w:t>über ein</w:t>
      </w:r>
      <w:r w:rsidRPr="1A3C5F65" w:rsidR="5DF27A13">
        <w:rPr>
          <w:rFonts w:cs="Arial"/>
          <w:lang w:val="de-DE"/>
        </w:rPr>
        <w:t xml:space="preserve"> Kunden</w:t>
      </w:r>
      <w:r w:rsidRPr="1A3C5F65" w:rsidR="5DF27A13">
        <w:rPr>
          <w:rFonts w:cs="Arial"/>
          <w:lang w:val="de-DE"/>
        </w:rPr>
        <w:t>buchungssystem</w:t>
      </w:r>
      <w:r w:rsidRPr="1A3C5F65" w:rsidR="008B40AF">
        <w:rPr>
          <w:rFonts w:cs="Arial"/>
          <w:lang w:val="de-DE"/>
        </w:rPr>
        <w:t>. MS Word 2000 dient zum Ausdrucken des Schriftverkehrs.</w:t>
      </w:r>
    </w:p>
    <w:p w:rsidR="000867AB" w:rsidRDefault="008B40AF" w14:paraId="52E71B9D" w14:textId="489DF60C">
      <w:pPr>
        <w:spacing w:line="280" w:lineRule="atLeast"/>
        <w:jc w:val="both"/>
        <w:rPr>
          <w:rFonts w:cs="Arial"/>
          <w:lang w:val="de-DE"/>
        </w:rPr>
      </w:pPr>
      <w:r>
        <w:rPr>
          <w:rFonts w:cs="Arial"/>
          <w:lang w:val="de-DE"/>
        </w:rPr>
        <w:t xml:space="preserve">Das Pflegen der Kundendaten wird </w:t>
      </w:r>
      <w:r w:rsidR="0060496A">
        <w:rPr>
          <w:rFonts w:cs="Arial"/>
          <w:lang w:val="de-DE"/>
        </w:rPr>
        <w:t>zurzeit</w:t>
      </w:r>
      <w:r>
        <w:rPr>
          <w:rFonts w:cs="Arial"/>
          <w:lang w:val="de-DE"/>
        </w:rPr>
        <w:t xml:space="preserve"> wie folgt durchgeführt: </w:t>
      </w:r>
    </w:p>
    <w:p w:rsidR="000867AB" w:rsidRDefault="008B40AF" w14:paraId="071B4AC7" w14:textId="3F4B87D7">
      <w:pPr>
        <w:numPr>
          <w:ilvl w:val="0"/>
          <w:numId w:val="1"/>
        </w:numPr>
        <w:spacing w:line="280" w:lineRule="atLeast"/>
        <w:jc w:val="both"/>
        <w:rPr>
          <w:rFonts w:cs="Arial"/>
          <w:lang w:val="de-DE"/>
        </w:rPr>
      </w:pPr>
      <w:r w:rsidRPr="1A3C5F65" w:rsidR="008B40AF">
        <w:rPr>
          <w:rFonts w:cs="Arial"/>
          <w:lang w:val="de-DE"/>
        </w:rPr>
        <w:t xml:space="preserve">Jeder Mitarbeiter benutzt </w:t>
      </w:r>
      <w:r w:rsidRPr="1A3C5F65" w:rsidR="4E299AD6">
        <w:rPr>
          <w:rFonts w:cs="Arial"/>
          <w:lang w:val="de-DE"/>
        </w:rPr>
        <w:t>das KBS</w:t>
      </w:r>
      <w:r w:rsidRPr="1A3C5F65" w:rsidR="008B40AF">
        <w:rPr>
          <w:rFonts w:cs="Arial"/>
          <w:lang w:val="de-DE"/>
        </w:rPr>
        <w:t xml:space="preserve"> zur Eingabe der von ihm erfassten Neukunden.</w:t>
      </w:r>
    </w:p>
    <w:p w:rsidR="000867AB" w:rsidRDefault="008B40AF" w14:paraId="3D10679F" w14:textId="79963F15">
      <w:pPr>
        <w:numPr>
          <w:ilvl w:val="0"/>
          <w:numId w:val="1"/>
        </w:numPr>
        <w:spacing w:line="280" w:lineRule="atLeast"/>
        <w:jc w:val="both"/>
        <w:rPr>
          <w:rFonts w:cs="Arial"/>
          <w:lang w:val="de-DE"/>
        </w:rPr>
      </w:pPr>
      <w:r w:rsidRPr="1A3C5F65" w:rsidR="008B40AF">
        <w:rPr>
          <w:rFonts w:cs="Arial"/>
          <w:lang w:val="de-DE"/>
        </w:rPr>
        <w:t xml:space="preserve">Der Abgleich der Änderung bestehender Kundendaten zwischen den Mitarbeitern erfolgt </w:t>
      </w:r>
      <w:r w:rsidRPr="1A3C5F65" w:rsidR="532F5CC5">
        <w:rPr>
          <w:rFonts w:cs="Arial"/>
          <w:lang w:val="de-DE"/>
        </w:rPr>
        <w:t>automatisch</w:t>
      </w:r>
      <w:r w:rsidRPr="1A3C5F65" w:rsidR="008B40AF">
        <w:rPr>
          <w:rFonts w:cs="Arial"/>
          <w:lang w:val="de-DE"/>
        </w:rPr>
        <w:t>.</w:t>
      </w:r>
    </w:p>
    <w:p w:rsidR="000867AB" w:rsidRDefault="008B40AF" w14:paraId="3964027F" w14:textId="77777777">
      <w:pPr>
        <w:numPr>
          <w:ilvl w:val="0"/>
          <w:numId w:val="1"/>
        </w:numPr>
        <w:spacing w:line="280" w:lineRule="atLeast"/>
        <w:jc w:val="both"/>
        <w:rPr>
          <w:rFonts w:cs="Arial"/>
          <w:lang w:val="de-DE"/>
        </w:rPr>
      </w:pPr>
      <w:r>
        <w:rPr>
          <w:rFonts w:cs="Arial"/>
          <w:lang w:val="de-DE"/>
        </w:rPr>
        <w:t>Die Verwaltung der Kundendaten erfolgt nur über Mitarbeiter, nicht über den Geschäftsführer.</w:t>
      </w:r>
    </w:p>
    <w:p w:rsidR="000867AB" w:rsidRDefault="000867AB" w14:paraId="4CC0A3C5" w14:textId="77777777">
      <w:pPr>
        <w:spacing w:line="280" w:lineRule="atLeast"/>
        <w:jc w:val="both"/>
        <w:rPr>
          <w:rFonts w:cs="Arial"/>
          <w:lang w:val="de-DE"/>
        </w:rPr>
      </w:pPr>
    </w:p>
    <w:p w:rsidR="000867AB" w:rsidRDefault="008B40AF" w14:paraId="15578A0C" w14:textId="77777777">
      <w:pPr>
        <w:spacing w:line="280" w:lineRule="atLeast"/>
        <w:jc w:val="both"/>
        <w:rPr>
          <w:rFonts w:cs="Arial"/>
          <w:lang w:val="de-DE"/>
        </w:rPr>
      </w:pPr>
      <w:r>
        <w:rPr>
          <w:rFonts w:cs="Arial"/>
          <w:lang w:val="de-DE"/>
        </w:rPr>
        <w:t>Ein typischer Buchungsvorgang wird wie folgt durchgeführt:</w:t>
      </w:r>
    </w:p>
    <w:p w:rsidR="000867AB" w:rsidRDefault="008B40AF" w14:paraId="5A579ACA" w14:textId="77777777">
      <w:pPr>
        <w:numPr>
          <w:ilvl w:val="0"/>
          <w:numId w:val="2"/>
        </w:numPr>
        <w:spacing w:line="280" w:lineRule="atLeast"/>
        <w:jc w:val="both"/>
        <w:rPr>
          <w:rFonts w:cs="Arial"/>
          <w:lang w:val="de-DE"/>
        </w:rPr>
      </w:pPr>
      <w:r>
        <w:rPr>
          <w:rFonts w:cs="Arial"/>
          <w:lang w:val="de-DE"/>
        </w:rPr>
        <w:t>Buchungsanfrage durch Kunden per Telefon, Fax oder Email an die Firma,</w:t>
      </w:r>
    </w:p>
    <w:p w:rsidR="000867AB" w:rsidRDefault="008B40AF" w14:paraId="6DDA2C91" w14:textId="77777777">
      <w:pPr>
        <w:numPr>
          <w:ilvl w:val="0"/>
          <w:numId w:val="2"/>
        </w:numPr>
        <w:spacing w:line="280" w:lineRule="atLeast"/>
        <w:jc w:val="both"/>
        <w:rPr>
          <w:rFonts w:cs="Arial"/>
          <w:lang w:val="de-DE"/>
        </w:rPr>
      </w:pPr>
      <w:r>
        <w:rPr>
          <w:rFonts w:cs="Arial"/>
          <w:lang w:val="de-DE"/>
        </w:rPr>
        <w:t xml:space="preserve">Überprüfen bereits vorhandener Kundendaten auf Aktualität (siehe obige Excel-Dateien) </w:t>
      </w:r>
    </w:p>
    <w:p w:rsidR="000867AB" w:rsidRDefault="008B40AF" w14:paraId="65ECBA2C" w14:textId="77777777">
      <w:pPr>
        <w:numPr>
          <w:ilvl w:val="0"/>
          <w:numId w:val="2"/>
        </w:numPr>
        <w:spacing w:line="280" w:lineRule="atLeast"/>
        <w:jc w:val="both"/>
        <w:rPr>
          <w:rFonts w:cs="Arial"/>
          <w:lang w:val="de-DE"/>
        </w:rPr>
      </w:pPr>
      <w:r>
        <w:rPr>
          <w:rFonts w:cs="Arial"/>
          <w:lang w:val="de-DE"/>
        </w:rPr>
        <w:t xml:space="preserve">Aufnahme des Kunden und seiner Buchungsdaten in die entsprechend angelegte Eventdaten-Datei (pro Eventdatum eine Excel-Datei auf Diskette) </w:t>
      </w:r>
    </w:p>
    <w:p w:rsidR="000867AB" w:rsidRDefault="008B40AF" w14:paraId="45AF21CB" w14:textId="77777777">
      <w:pPr>
        <w:numPr>
          <w:ilvl w:val="0"/>
          <w:numId w:val="2"/>
        </w:numPr>
        <w:spacing w:line="280" w:lineRule="atLeast"/>
        <w:jc w:val="both"/>
        <w:rPr>
          <w:rFonts w:cs="Arial"/>
          <w:lang w:val="de-DE"/>
        </w:rPr>
      </w:pPr>
      <w:r>
        <w:rPr>
          <w:rFonts w:cs="Arial"/>
          <w:lang w:val="de-DE"/>
        </w:rPr>
        <w:t>Generieren der Buchungsbestätigung, Versand an den Kunden</w:t>
      </w:r>
    </w:p>
    <w:p w:rsidR="000867AB" w:rsidRDefault="008B40AF" w14:paraId="6AB05397" w14:textId="77777777">
      <w:pPr>
        <w:numPr>
          <w:ilvl w:val="0"/>
          <w:numId w:val="2"/>
        </w:numPr>
        <w:spacing w:line="280" w:lineRule="atLeast"/>
        <w:jc w:val="both"/>
        <w:rPr>
          <w:rFonts w:cs="Arial"/>
          <w:lang w:val="de-DE"/>
        </w:rPr>
      </w:pPr>
      <w:r>
        <w:rPr>
          <w:rFonts w:cs="Arial"/>
          <w:lang w:val="de-DE"/>
        </w:rPr>
        <w:t>Generieren der Rechnungen 14 Tage vor dem Event aus Datei, Versand an den Kunden</w:t>
      </w:r>
    </w:p>
    <w:p w:rsidR="000867AB" w:rsidRDefault="008B40AF" w14:paraId="0983C8D0" w14:textId="77777777">
      <w:pPr>
        <w:numPr>
          <w:ilvl w:val="0"/>
          <w:numId w:val="2"/>
        </w:numPr>
        <w:spacing w:line="280" w:lineRule="atLeast"/>
        <w:jc w:val="both"/>
        <w:rPr>
          <w:rFonts w:cs="Arial"/>
          <w:lang w:val="de-DE"/>
        </w:rPr>
      </w:pPr>
      <w:r>
        <w:rPr>
          <w:rFonts w:cs="Arial"/>
          <w:lang w:val="de-DE"/>
        </w:rPr>
        <w:t>Überprüfen des Zahlungseingangs</w:t>
      </w:r>
    </w:p>
    <w:p w:rsidR="000867AB" w:rsidRDefault="008B40AF" w14:paraId="1FBB77D5" w14:textId="77777777">
      <w:pPr>
        <w:numPr>
          <w:ilvl w:val="0"/>
          <w:numId w:val="2"/>
        </w:numPr>
        <w:spacing w:line="280" w:lineRule="atLeast"/>
        <w:jc w:val="both"/>
        <w:rPr>
          <w:rFonts w:cs="Arial"/>
          <w:lang w:val="de-DE"/>
        </w:rPr>
      </w:pPr>
      <w:r>
        <w:rPr>
          <w:rFonts w:cs="Arial"/>
          <w:lang w:val="de-DE"/>
        </w:rPr>
        <w:t xml:space="preserve">Ausdruck der Kundendaten und Übergabe an den Eventveranstalter 14 Tage vor dem Event </w:t>
      </w:r>
    </w:p>
    <w:p w:rsidR="000867AB" w:rsidRDefault="008B40AF" w14:paraId="75F0D68E" w14:textId="77777777">
      <w:pPr>
        <w:numPr>
          <w:ilvl w:val="0"/>
          <w:numId w:val="2"/>
        </w:numPr>
        <w:spacing w:line="280" w:lineRule="atLeast"/>
        <w:jc w:val="both"/>
        <w:rPr>
          <w:rFonts w:cs="Arial"/>
          <w:lang w:val="de-DE"/>
        </w:rPr>
      </w:pPr>
      <w:r>
        <w:rPr>
          <w:rFonts w:cs="Arial"/>
          <w:lang w:val="de-DE"/>
        </w:rPr>
        <w:t>Kontrolle der Rechtzeitigkeit per Terminkalender</w:t>
      </w:r>
    </w:p>
    <w:p w:rsidR="000867AB" w:rsidRDefault="008B40AF" w14:paraId="3363FDEC" w14:textId="77777777">
      <w:pPr>
        <w:pStyle w:val="berschrift1"/>
        <w:spacing w:before="0" w:beforeAutospacing="0" w:after="0" w:afterAutospacing="0"/>
        <w:rPr>
          <w:lang w:val="de-DE"/>
        </w:rPr>
      </w:pPr>
      <w:r>
        <w:rPr>
          <w:lang w:val="de-DE"/>
        </w:rPr>
        <w:br w:type="page"/>
      </w:r>
      <w:bookmarkStart w:name="_Toc85890721" w:id="5"/>
      <w:bookmarkStart w:name="_Toc94413993" w:id="6"/>
      <w:r>
        <w:rPr>
          <w:lang w:val="de-DE"/>
        </w:rPr>
        <w:t xml:space="preserve">SOLL - </w:t>
      </w:r>
      <w:bookmarkEnd w:id="5"/>
      <w:r>
        <w:rPr>
          <w:lang w:val="de-DE"/>
        </w:rPr>
        <w:t>Konzept</w:t>
      </w:r>
      <w:bookmarkEnd w:id="6"/>
    </w:p>
    <w:p w:rsidR="000867AB" w:rsidRDefault="008B40AF" w14:paraId="1E1115C9" w14:textId="77777777">
      <w:pPr>
        <w:pStyle w:val="berschrift2"/>
        <w:rPr>
          <w:lang w:val="de-DE"/>
        </w:rPr>
      </w:pPr>
      <w:bookmarkStart w:name="_Toc94413994" w:id="7"/>
      <w:r>
        <w:rPr>
          <w:lang w:val="de-DE"/>
        </w:rPr>
        <w:t>Ablauf der Geschäftsprozesse</w:t>
      </w:r>
      <w:bookmarkEnd w:id="7"/>
    </w:p>
    <w:p w:rsidR="000867AB" w:rsidRDefault="008B40AF" w14:paraId="107D8BB3" w14:textId="6F2008D6">
      <w:pPr>
        <w:spacing w:line="280" w:lineRule="atLeast"/>
        <w:jc w:val="both"/>
        <w:rPr>
          <w:rFonts w:cs="Arial"/>
          <w:lang w:val="de-DE"/>
        </w:rPr>
      </w:pPr>
      <w:r w:rsidRPr="1A3C5F65" w:rsidR="008B40AF">
        <w:rPr>
          <w:rFonts w:cs="Arial"/>
          <w:lang w:val="de-DE"/>
        </w:rPr>
        <w:t xml:space="preserve">Der zukünftige Ablauf der Geschäftsprozesse wird sich nicht wesentlich ändern. Der Hauptunterschied zum bisherigen Verfahren liegt jedoch in der weitgehenden Unterstützung der Geschäftsprozesse durch die KBS – </w:t>
      </w:r>
      <w:r w:rsidRPr="1A3C5F65" w:rsidR="6974AA1B">
        <w:rPr>
          <w:rFonts w:cs="Arial"/>
          <w:lang w:val="de-DE"/>
        </w:rPr>
        <w:t>Web</w:t>
      </w:r>
      <w:r w:rsidRPr="1A3C5F65" w:rsidR="0D3A2E5F">
        <w:rPr>
          <w:rFonts w:cs="Arial"/>
          <w:lang w:val="de-DE"/>
        </w:rPr>
        <w:t>anwendung</w:t>
      </w:r>
      <w:r w:rsidRPr="1A3C5F65" w:rsidR="008B40AF">
        <w:rPr>
          <w:rFonts w:cs="Arial"/>
          <w:lang w:val="de-DE"/>
        </w:rPr>
        <w:t xml:space="preserve"> von IT - Soft.</w:t>
      </w:r>
    </w:p>
    <w:p w:rsidR="0060496A" w:rsidRDefault="008B40AF" w14:paraId="752477DD" w14:textId="7B4B4D20">
      <w:pPr>
        <w:spacing w:line="280" w:lineRule="atLeast"/>
        <w:jc w:val="both"/>
        <w:rPr>
          <w:rFonts w:cs="Arial"/>
          <w:lang w:val="de-DE"/>
        </w:rPr>
      </w:pPr>
      <w:r>
        <w:rPr>
          <w:rFonts w:cs="Arial"/>
          <w:lang w:val="de-DE"/>
        </w:rPr>
        <w:t>Folgendes Aktivitätsdiagramm beschreibt die im Projekt zu automatisierenden Geschäftsprozesse:</w:t>
      </w:r>
    </w:p>
    <w:p w:rsidRPr="005C71D6" w:rsidR="008B40AF" w:rsidP="005C71D6" w:rsidRDefault="008B40AF" w14:paraId="12DAAC41" w14:textId="6A0EF52E">
      <w:pPr>
        <w:spacing w:before="0" w:after="0" w:line="240" w:lineRule="auto"/>
        <w:jc w:val="both"/>
        <w:rPr>
          <w:rFonts w:cs="Arial"/>
          <w:sz w:val="8"/>
          <w:szCs w:val="8"/>
          <w:lang w:val="de-DE"/>
        </w:rPr>
      </w:pPr>
    </w:p>
    <w:p w:rsidR="008B40AF" w:rsidP="005C71D6" w:rsidRDefault="00755AAE" w14:paraId="0B109146" w14:noSpellErr="1" w14:textId="565CE1EE">
      <w:pPr>
        <w:spacing w:line="280" w:lineRule="atLeast"/>
        <w:jc w:val="center"/>
      </w:pPr>
    </w:p>
    <w:p w:rsidR="000867AB" w:rsidRDefault="008B40AF" w14:paraId="30319946" w14:textId="24A1E9D9">
      <w:pPr>
        <w:pStyle w:val="berschrift2"/>
        <w:rPr/>
      </w:pPr>
      <w:bookmarkStart w:name="_Toc85890722" w:id="8"/>
      <w:bookmarkStart w:name="_Toc94413995" w:id="9"/>
      <w:r w:rsidR="008B40AF">
        <w:rPr/>
        <w:t xml:space="preserve">Die </w:t>
      </w:r>
      <w:r w:rsidR="008B40AF">
        <w:rPr/>
        <w:t>Anwendungsfälle</w:t>
      </w:r>
      <w:r w:rsidR="008B40AF">
        <w:rPr/>
        <w:t xml:space="preserve"> </w:t>
      </w:r>
      <w:r w:rsidR="008B40AF">
        <w:rPr/>
        <w:t>zum</w:t>
      </w:r>
      <w:r w:rsidR="008B40AF">
        <w:rPr/>
        <w:t xml:space="preserve"> </w:t>
      </w:r>
      <w:r w:rsidR="008B40AF">
        <w:rPr/>
        <w:t>KBS</w:t>
      </w:r>
      <w:r w:rsidR="742B1519">
        <w:rPr/>
        <w:t>-</w:t>
      </w:r>
      <w:r w:rsidR="4542A435">
        <w:rPr/>
        <w:t>Web</w:t>
      </w:r>
      <w:bookmarkEnd w:id="9"/>
    </w:p>
    <w:p w:rsidR="000867AB" w:rsidRDefault="008B40AF" w14:paraId="79D1E692" w14:textId="77777777">
      <w:pPr>
        <w:spacing w:line="280" w:lineRule="atLeast"/>
        <w:jc w:val="both"/>
        <w:rPr>
          <w:rFonts w:cs="Arial"/>
          <w:lang w:val="de-DE"/>
        </w:rPr>
      </w:pPr>
      <w:r>
        <w:rPr>
          <w:rFonts w:cs="Arial"/>
          <w:lang w:val="de-DE"/>
        </w:rPr>
        <w:t>Aus der Analyse der Anforderungen ergibt sich folgendes Anwendungsfallmodell für das Kundenbuchungssystem:</w:t>
      </w:r>
    </w:p>
    <w:p w:rsidR="000867AB" w:rsidRDefault="00755AAE" w14:paraId="04876E92" w14:textId="1AD1C42F">
      <w:pPr>
        <w:spacing w:line="280" w:lineRule="atLeast"/>
        <w:jc w:val="both"/>
        <w:rPr>
          <w:rFonts w:cs="Arial"/>
          <w:lang w:val="de-DE"/>
        </w:rPr>
      </w:pPr>
      <w:r>
        <w:rPr>
          <w:rFonts w:cs="Arial"/>
          <w:lang w:val="de-DE"/>
        </w:rPr>
        <w:pict w14:anchorId="1CA436D4">
          <v:shape id="_x0000_i1028" style="width:453.3pt;height:440.05pt" type="#_x0000_t75">
            <v:imagedata o:title="KBS" r:id="rId12"/>
          </v:shape>
        </w:pict>
      </w:r>
      <w:bookmarkStart w:name="_GoBack" w:id="10"/>
      <w:bookmarkEnd w:id="10"/>
    </w:p>
    <w:p w:rsidR="000867AB" w:rsidRDefault="000867AB" w14:paraId="5AA99082" w14:textId="77777777">
      <w:pPr>
        <w:spacing w:line="280" w:lineRule="atLeast"/>
        <w:jc w:val="both"/>
        <w:rPr>
          <w:rFonts w:cs="Arial"/>
          <w:lang w:val="de-DE"/>
        </w:rPr>
      </w:pPr>
    </w:p>
    <w:p w:rsidR="000867AB" w:rsidRDefault="008B40AF" w14:paraId="3619B148" w14:textId="77777777">
      <w:pPr>
        <w:spacing w:line="280" w:lineRule="atLeast"/>
        <w:jc w:val="both"/>
        <w:rPr>
          <w:rFonts w:cs="Arial"/>
          <w:lang w:val="de-DE"/>
        </w:rPr>
      </w:pPr>
      <w:r>
        <w:rPr>
          <w:rFonts w:cs="Arial"/>
          <w:lang w:val="de-DE"/>
        </w:rPr>
        <w:t>Die einzelnen Anwendungsfälle werden im Folgenden durch Geschäftsprozessschablonen genauer beschrieben.</w:t>
      </w:r>
    </w:p>
    <w:p w:rsidR="000867AB" w:rsidRDefault="00BB55CD" w14:paraId="12B2D9C5" w14:textId="62B42B47">
      <w:pPr>
        <w:pStyle w:val="berschrift3"/>
        <w:ind w:hanging="1080"/>
        <w:rPr>
          <w:lang w:val="de-DE"/>
        </w:rPr>
      </w:pPr>
      <w:bookmarkStart w:name="_Toc94413996" w:id="11"/>
      <w:r w:rsidRPr="1A3C5F65" w:rsidR="008B40AF">
        <w:rPr>
          <w:lang w:val="de-DE"/>
        </w:rPr>
        <w:t>UC 01.1 Kunde bucht ein Event</w:t>
      </w:r>
      <w:bookmarkEnd w:id="1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rsidTr="1A3C5F65" w14:paraId="17B709CD" w14:textId="77777777">
        <w:tc>
          <w:tcPr>
            <w:tcW w:w="4606" w:type="dxa"/>
            <w:tcMar/>
          </w:tcPr>
          <w:p w:rsidR="000867AB" w:rsidRDefault="008B40AF" w14:paraId="72592066" w14:textId="77777777">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Mar/>
          </w:tcPr>
          <w:p w:rsidR="000867AB" w:rsidRDefault="008B40AF" w14:paraId="603CCDFB" w14:textId="77777777">
            <w:pPr>
              <w:autoSpaceDE w:val="0"/>
              <w:autoSpaceDN w:val="0"/>
              <w:adjustRightInd w:val="0"/>
              <w:rPr>
                <w:rFonts w:cs="Arial"/>
                <w:sz w:val="20"/>
                <w:lang w:val="de-DE"/>
              </w:rPr>
            </w:pPr>
            <w:r>
              <w:rPr>
                <w:rFonts w:cs="Arial"/>
                <w:sz w:val="20"/>
                <w:lang w:val="de-DE" w:eastAsia="de-DE"/>
              </w:rPr>
              <w:t>UC 01: Buchungen verwalten</w:t>
            </w:r>
          </w:p>
        </w:tc>
      </w:tr>
      <w:tr w:rsidR="000867AB" w:rsidTr="1A3C5F65" w14:paraId="43C26178" w14:textId="77777777">
        <w:tc>
          <w:tcPr>
            <w:tcW w:w="4606" w:type="dxa"/>
            <w:tcMar/>
          </w:tcPr>
          <w:p w:rsidR="000867AB" w:rsidRDefault="008B40AF" w14:paraId="63FFBB5D" w14:textId="77777777">
            <w:pPr>
              <w:autoSpaceDE w:val="0"/>
              <w:autoSpaceDN w:val="0"/>
              <w:adjustRightInd w:val="0"/>
              <w:rPr>
                <w:rFonts w:cs="Arial"/>
                <w:sz w:val="20"/>
                <w:lang w:val="de-DE" w:eastAsia="de-DE"/>
              </w:rPr>
            </w:pPr>
            <w:r>
              <w:rPr>
                <w:rFonts w:cs="Arial"/>
                <w:sz w:val="20"/>
                <w:lang w:val="de-DE" w:eastAsia="de-DE"/>
              </w:rPr>
              <w:t>Beschreibung zu 01.1:</w:t>
            </w:r>
          </w:p>
        </w:tc>
        <w:tc>
          <w:tcPr>
            <w:tcW w:w="4606" w:type="dxa"/>
            <w:tcMar/>
          </w:tcPr>
          <w:p w:rsidR="000867AB" w:rsidRDefault="008B40AF" w14:paraId="64C3B9F9" w14:textId="77777777">
            <w:pPr>
              <w:autoSpaceDE w:val="0"/>
              <w:autoSpaceDN w:val="0"/>
              <w:adjustRightInd w:val="0"/>
              <w:rPr>
                <w:rFonts w:cs="Arial"/>
                <w:sz w:val="20"/>
                <w:lang w:val="de-DE" w:eastAsia="de-DE"/>
              </w:rPr>
            </w:pPr>
            <w:r>
              <w:rPr>
                <w:rFonts w:cs="Arial"/>
                <w:sz w:val="20"/>
                <w:lang w:val="de-DE" w:eastAsia="de-DE"/>
              </w:rPr>
              <w:t>Kunde bucht Event</w:t>
            </w:r>
          </w:p>
        </w:tc>
      </w:tr>
      <w:tr w:rsidRPr="0060496A" w:rsidR="000867AB" w:rsidTr="1A3C5F65" w14:paraId="39C62693" w14:textId="77777777">
        <w:tc>
          <w:tcPr>
            <w:tcW w:w="4606" w:type="dxa"/>
            <w:tcMar/>
          </w:tcPr>
          <w:p w:rsidR="000867AB" w:rsidRDefault="008B40AF" w14:paraId="13221489" w14:textId="77777777">
            <w:pPr>
              <w:autoSpaceDE w:val="0"/>
              <w:autoSpaceDN w:val="0"/>
              <w:adjustRightInd w:val="0"/>
              <w:rPr>
                <w:rFonts w:cs="Arial"/>
                <w:sz w:val="20"/>
                <w:lang w:val="en-US"/>
              </w:rPr>
            </w:pPr>
            <w:proofErr w:type="spellStart"/>
            <w:r>
              <w:rPr>
                <w:rFonts w:cs="Arial"/>
                <w:sz w:val="20"/>
                <w:lang w:val="en-US" w:eastAsia="de-DE"/>
              </w:rPr>
              <w:t>Ziel</w:t>
            </w:r>
            <w:proofErr w:type="spellEnd"/>
            <w:r>
              <w:rPr>
                <w:rFonts w:cs="Arial"/>
                <w:sz w:val="20"/>
                <w:lang w:val="en-US" w:eastAsia="de-DE"/>
              </w:rPr>
              <w:t xml:space="preserve"> des Use Cases:</w:t>
            </w:r>
          </w:p>
        </w:tc>
        <w:tc>
          <w:tcPr>
            <w:tcW w:w="4606" w:type="dxa"/>
            <w:tcMar/>
          </w:tcPr>
          <w:p w:rsidR="000867AB" w:rsidP="1A3C5F65" w:rsidRDefault="008B40AF" w14:paraId="1D7A7A61" w14:textId="0B69792D">
            <w:pPr>
              <w:autoSpaceDE w:val="0"/>
              <w:autoSpaceDN w:val="0"/>
              <w:adjustRightInd w:val="0"/>
              <w:rPr>
                <w:rFonts w:cs="Arial"/>
                <w:sz w:val="20"/>
                <w:szCs w:val="20"/>
                <w:lang w:val="de-DE" w:eastAsia="de-DE"/>
              </w:rPr>
            </w:pPr>
            <w:r w:rsidRPr="1A3C5F65" w:rsidR="008B40AF">
              <w:rPr>
                <w:rFonts w:cs="Arial"/>
                <w:sz w:val="20"/>
                <w:szCs w:val="20"/>
                <w:lang w:val="de-DE" w:eastAsia="de-DE"/>
              </w:rPr>
              <w:t xml:space="preserve">Der Kunde </w:t>
            </w:r>
            <w:r w:rsidRPr="1A3C5F65" w:rsidR="07314287">
              <w:rPr>
                <w:rFonts w:cs="Arial"/>
                <w:sz w:val="20"/>
                <w:szCs w:val="20"/>
                <w:lang w:val="de-DE" w:eastAsia="de-DE"/>
              </w:rPr>
              <w:t>wählt auf der Webseite die Buchung für sein gewünschtes Event aus</w:t>
            </w:r>
            <w:r w:rsidRPr="1A3C5F65" w:rsidR="008B40AF">
              <w:rPr>
                <w:rFonts w:cs="Arial"/>
                <w:sz w:val="20"/>
                <w:szCs w:val="20"/>
                <w:lang w:val="de-DE" w:eastAsia="de-DE"/>
              </w:rPr>
              <w:t>. Die Daten der Buchung werden erfasst</w:t>
            </w:r>
          </w:p>
          <w:p w:rsidR="000867AB" w:rsidRDefault="008B40AF" w14:paraId="7EB58DF6" w14:textId="77777777">
            <w:pPr>
              <w:numPr>
                <w:ilvl w:val="0"/>
                <w:numId w:val="9"/>
              </w:numPr>
              <w:autoSpaceDE w:val="0"/>
              <w:autoSpaceDN w:val="0"/>
              <w:adjustRightInd w:val="0"/>
              <w:rPr>
                <w:rFonts w:cs="Arial"/>
                <w:sz w:val="20"/>
                <w:lang w:val="de-DE" w:eastAsia="de-DE"/>
              </w:rPr>
            </w:pPr>
            <w:r>
              <w:rPr>
                <w:rFonts w:cs="Arial"/>
                <w:sz w:val="20"/>
                <w:lang w:val="de-DE" w:eastAsia="de-DE"/>
              </w:rPr>
              <w:t>Name, Vorname, Adresse werden in die Datenbank eingegeben bzw. mit diesen verglichen</w:t>
            </w:r>
          </w:p>
          <w:p w:rsidR="000867AB" w:rsidRDefault="008B40AF" w14:paraId="16141573" w14:textId="77777777">
            <w:pPr>
              <w:numPr>
                <w:ilvl w:val="0"/>
                <w:numId w:val="9"/>
              </w:numPr>
              <w:autoSpaceDE w:val="0"/>
              <w:autoSpaceDN w:val="0"/>
              <w:adjustRightInd w:val="0"/>
              <w:rPr>
                <w:rFonts w:cs="Arial"/>
                <w:b/>
                <w:bCs/>
                <w:sz w:val="20"/>
                <w:lang w:val="de-DE" w:eastAsia="de-DE"/>
              </w:rPr>
            </w:pPr>
            <w:r>
              <w:rPr>
                <w:rFonts w:cs="Arial"/>
                <w:sz w:val="20"/>
                <w:lang w:val="de-DE" w:eastAsia="de-DE"/>
              </w:rPr>
              <w:t>Es wird geprüft, ob die zur Buchung notwendigen Mindestdaten,</w:t>
            </w:r>
            <w:r>
              <w:rPr>
                <w:rFonts w:cs="Arial"/>
                <w:b/>
                <w:bCs/>
                <w:sz w:val="20"/>
                <w:lang w:val="de-DE" w:eastAsia="de-DE"/>
              </w:rPr>
              <w:t xml:space="preserve"> </w:t>
            </w:r>
          </w:p>
          <w:p w:rsidR="000867AB" w:rsidRDefault="008B40AF" w14:paraId="1B8792A7" w14:textId="77777777">
            <w:pPr>
              <w:autoSpaceDE w:val="0"/>
              <w:autoSpaceDN w:val="0"/>
              <w:adjustRightInd w:val="0"/>
              <w:ind w:left="794" w:hanging="180"/>
              <w:rPr>
                <w:rFonts w:cs="Arial"/>
                <w:sz w:val="20"/>
                <w:lang w:val="de-DE" w:eastAsia="de-DE"/>
              </w:rPr>
            </w:pPr>
            <w:r>
              <w:rPr>
                <w:rFonts w:cs="Arial"/>
                <w:b/>
                <w:bCs/>
                <w:sz w:val="20"/>
                <w:lang w:val="de-DE" w:eastAsia="de-DE"/>
              </w:rPr>
              <w:t xml:space="preserve">– </w:t>
            </w:r>
            <w:r>
              <w:rPr>
                <w:rFonts w:cs="Arial"/>
                <w:sz w:val="20"/>
                <w:lang w:val="de-DE" w:eastAsia="de-DE"/>
              </w:rPr>
              <w:t>Event, eindeutig definiert durch z.B. Event- Nummer</w:t>
            </w:r>
          </w:p>
          <w:p w:rsidR="000867AB" w:rsidRDefault="008B40AF" w14:paraId="3B11DB26" w14:textId="77777777">
            <w:pPr>
              <w:autoSpaceDE w:val="0"/>
              <w:autoSpaceDN w:val="0"/>
              <w:adjustRightInd w:val="0"/>
              <w:ind w:left="794" w:hanging="180"/>
              <w:rPr>
                <w:rFonts w:cs="Arial"/>
                <w:sz w:val="20"/>
                <w:lang w:val="de-DE" w:eastAsia="de-DE"/>
              </w:rPr>
            </w:pPr>
            <w:r>
              <w:rPr>
                <w:rFonts w:cs="Arial"/>
                <w:b/>
                <w:bCs/>
                <w:sz w:val="20"/>
                <w:lang w:val="de-DE" w:eastAsia="de-DE"/>
              </w:rPr>
              <w:t xml:space="preserve">– </w:t>
            </w:r>
            <w:r>
              <w:rPr>
                <w:rFonts w:cs="Arial"/>
                <w:sz w:val="20"/>
                <w:lang w:val="de-DE" w:eastAsia="de-DE"/>
              </w:rPr>
              <w:t>Datum des Events</w:t>
            </w:r>
          </w:p>
          <w:p w:rsidR="000867AB" w:rsidRDefault="008B40AF" w14:paraId="37110969" w14:textId="77777777">
            <w:pPr>
              <w:autoSpaceDE w:val="0"/>
              <w:autoSpaceDN w:val="0"/>
              <w:adjustRightInd w:val="0"/>
              <w:ind w:left="794" w:hanging="180"/>
              <w:rPr>
                <w:rFonts w:cs="Arial"/>
                <w:sz w:val="20"/>
                <w:lang w:val="de-DE" w:eastAsia="de-DE"/>
              </w:rPr>
            </w:pPr>
            <w:r>
              <w:rPr>
                <w:rFonts w:cs="Arial"/>
                <w:b/>
                <w:bCs/>
                <w:sz w:val="20"/>
                <w:lang w:val="de-DE" w:eastAsia="de-DE"/>
              </w:rPr>
              <w:t xml:space="preserve">– </w:t>
            </w:r>
            <w:r>
              <w:rPr>
                <w:rFonts w:cs="Arial"/>
                <w:sz w:val="20"/>
                <w:lang w:val="de-DE" w:eastAsia="de-DE"/>
              </w:rPr>
              <w:t>Gewünschte Teilnehmerzahl</w:t>
            </w:r>
          </w:p>
          <w:p w:rsidR="000867AB" w:rsidRDefault="008B40AF" w14:paraId="23A2DB5C" w14:textId="77777777">
            <w:pPr>
              <w:autoSpaceDE w:val="0"/>
              <w:autoSpaceDN w:val="0"/>
              <w:adjustRightInd w:val="0"/>
              <w:ind w:left="434"/>
              <w:rPr>
                <w:rFonts w:cs="Arial"/>
                <w:sz w:val="20"/>
                <w:lang w:val="de-DE"/>
              </w:rPr>
            </w:pPr>
            <w:r>
              <w:rPr>
                <w:rFonts w:cs="Arial"/>
                <w:sz w:val="20"/>
                <w:lang w:val="de-DE" w:eastAsia="de-DE"/>
              </w:rPr>
              <w:t>vorhanden sind.</w:t>
            </w:r>
          </w:p>
        </w:tc>
      </w:tr>
      <w:tr w:rsidR="000867AB" w:rsidTr="1A3C5F65" w14:paraId="542BC825" w14:textId="77777777">
        <w:tc>
          <w:tcPr>
            <w:tcW w:w="4606" w:type="dxa"/>
            <w:tcMar/>
          </w:tcPr>
          <w:p w:rsidR="000867AB" w:rsidRDefault="008B40AF" w14:paraId="01C29A31" w14:textId="77777777">
            <w:pPr>
              <w:autoSpaceDE w:val="0"/>
              <w:autoSpaceDN w:val="0"/>
              <w:adjustRightInd w:val="0"/>
              <w:rPr>
                <w:rFonts w:cs="Arial"/>
                <w:sz w:val="20"/>
                <w:lang w:val="de-DE"/>
              </w:rPr>
            </w:pPr>
            <w:r>
              <w:rPr>
                <w:rFonts w:cs="Arial"/>
                <w:sz w:val="20"/>
                <w:lang w:val="de-DE" w:eastAsia="de-DE"/>
              </w:rPr>
              <w:t>Vorbedingung:</w:t>
            </w:r>
          </w:p>
        </w:tc>
        <w:tc>
          <w:tcPr>
            <w:tcW w:w="4606" w:type="dxa"/>
            <w:tcMar/>
          </w:tcPr>
          <w:p w:rsidR="000867AB" w:rsidRDefault="008B40AF" w14:paraId="21A1F38A" w14:textId="77777777">
            <w:pPr>
              <w:numPr>
                <w:ilvl w:val="0"/>
                <w:numId w:val="10"/>
              </w:numPr>
              <w:autoSpaceDE w:val="0"/>
              <w:autoSpaceDN w:val="0"/>
              <w:adjustRightInd w:val="0"/>
              <w:rPr>
                <w:rFonts w:cs="Arial"/>
                <w:sz w:val="20"/>
                <w:lang w:val="de-DE" w:eastAsia="de-DE"/>
              </w:rPr>
            </w:pPr>
            <w:r>
              <w:rPr>
                <w:rFonts w:cs="Arial"/>
                <w:sz w:val="20"/>
                <w:lang w:val="de-DE" w:eastAsia="de-DE"/>
              </w:rPr>
              <w:t>Event muss zur Buchung freigegeben sein,</w:t>
            </w:r>
          </w:p>
          <w:p w:rsidR="000867AB" w:rsidRDefault="008B40AF" w14:paraId="5D08AF47" w14:textId="77777777">
            <w:pPr>
              <w:numPr>
                <w:ilvl w:val="0"/>
                <w:numId w:val="10"/>
              </w:numPr>
              <w:autoSpaceDE w:val="0"/>
              <w:autoSpaceDN w:val="0"/>
              <w:adjustRightInd w:val="0"/>
              <w:rPr>
                <w:rFonts w:cs="Arial"/>
                <w:sz w:val="20"/>
                <w:lang w:val="de-DE" w:eastAsia="de-DE"/>
              </w:rPr>
            </w:pPr>
            <w:r>
              <w:rPr>
                <w:rFonts w:cs="Arial"/>
                <w:sz w:val="20"/>
                <w:lang w:val="de-DE" w:eastAsia="de-DE"/>
              </w:rPr>
              <w:t>es müssen noch Plätze frei sein,</w:t>
            </w:r>
          </w:p>
          <w:p w:rsidR="000867AB" w:rsidRDefault="008B40AF" w14:paraId="313925D7" w14:textId="77777777">
            <w:pPr>
              <w:numPr>
                <w:ilvl w:val="0"/>
                <w:numId w:val="10"/>
              </w:numPr>
              <w:autoSpaceDE w:val="0"/>
              <w:autoSpaceDN w:val="0"/>
              <w:adjustRightInd w:val="0"/>
              <w:rPr>
                <w:rFonts w:cs="Arial"/>
                <w:sz w:val="20"/>
                <w:lang w:val="de-DE" w:eastAsia="de-DE"/>
              </w:rPr>
            </w:pPr>
            <w:r>
              <w:rPr>
                <w:rFonts w:cs="Arial"/>
                <w:sz w:val="20"/>
                <w:lang w:val="de-DE" w:eastAsia="de-DE"/>
              </w:rPr>
              <w:t>Veranstalter ist noch nicht über die Anzahl der Teilnehmer benachrichtigt,</w:t>
            </w:r>
          </w:p>
          <w:p w:rsidR="000867AB" w:rsidRDefault="008B40AF" w14:paraId="786D63EC" w14:textId="77777777">
            <w:pPr>
              <w:numPr>
                <w:ilvl w:val="0"/>
                <w:numId w:val="10"/>
              </w:numPr>
              <w:autoSpaceDE w:val="0"/>
              <w:autoSpaceDN w:val="0"/>
              <w:adjustRightInd w:val="0"/>
              <w:rPr>
                <w:rFonts w:cs="Arial"/>
                <w:sz w:val="20"/>
                <w:lang w:val="de-DE" w:eastAsia="de-DE"/>
              </w:rPr>
            </w:pPr>
            <w:r>
              <w:rPr>
                <w:rFonts w:cs="Arial"/>
                <w:sz w:val="20"/>
                <w:lang w:val="de-DE" w:eastAsia="de-DE"/>
              </w:rPr>
              <w:t>Buchungswunsch des Kunden muss vorhanden sein,</w:t>
            </w:r>
          </w:p>
          <w:p w:rsidR="000867AB" w:rsidP="1A3C5F65" w:rsidRDefault="008B40AF" w14:paraId="179F4521" w14:textId="3BB21DA9">
            <w:pPr>
              <w:numPr>
                <w:ilvl w:val="0"/>
                <w:numId w:val="10"/>
              </w:numPr>
              <w:autoSpaceDE w:val="0"/>
              <w:autoSpaceDN w:val="0"/>
              <w:adjustRightInd w:val="0"/>
              <w:rPr>
                <w:rFonts w:cs="Arial"/>
                <w:sz w:val="20"/>
                <w:szCs w:val="20"/>
                <w:lang w:val="de-DE" w:eastAsia="de-DE"/>
              </w:rPr>
            </w:pPr>
            <w:r w:rsidRPr="1A3C5F65" w:rsidR="008B40AF">
              <w:rPr>
                <w:rFonts w:cs="Arial"/>
                <w:sz w:val="20"/>
                <w:szCs w:val="20"/>
                <w:lang w:val="de-DE" w:eastAsia="de-DE"/>
              </w:rPr>
              <w:t>d</w:t>
            </w:r>
            <w:r w:rsidRPr="1A3C5F65" w:rsidR="711A9312">
              <w:rPr>
                <w:rFonts w:cs="Arial"/>
                <w:sz w:val="20"/>
                <w:szCs w:val="20"/>
                <w:lang w:val="de-DE" w:eastAsia="de-DE"/>
              </w:rPr>
              <w:t>er</w:t>
            </w:r>
            <w:r w:rsidRPr="1A3C5F65" w:rsidR="008B40AF">
              <w:rPr>
                <w:rFonts w:cs="Arial"/>
                <w:sz w:val="20"/>
                <w:szCs w:val="20"/>
                <w:lang w:val="de-DE" w:eastAsia="de-DE"/>
              </w:rPr>
              <w:t xml:space="preserve"> Kunde</w:t>
            </w:r>
            <w:r w:rsidRPr="1A3C5F65" w:rsidR="54585637">
              <w:rPr>
                <w:rFonts w:cs="Arial"/>
                <w:sz w:val="20"/>
                <w:szCs w:val="20"/>
                <w:lang w:val="de-DE" w:eastAsia="de-DE"/>
              </w:rPr>
              <w:t xml:space="preserve"> ist angemeldet.</w:t>
            </w:r>
          </w:p>
        </w:tc>
      </w:tr>
      <w:tr w:rsidR="000867AB" w:rsidTr="1A3C5F65" w14:paraId="2403B3C7" w14:textId="77777777">
        <w:tc>
          <w:tcPr>
            <w:tcW w:w="4606" w:type="dxa"/>
            <w:tcMar/>
          </w:tcPr>
          <w:p w:rsidR="000867AB" w:rsidRDefault="008B40AF" w14:paraId="2EAA2662" w14:textId="77777777">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Mar/>
          </w:tcPr>
          <w:p w:rsidR="000867AB" w:rsidP="1A3C5F65" w:rsidRDefault="000867AB" w14:paraId="508F4981" w14:textId="750E4A8D">
            <w:pPr>
              <w:autoSpaceDE w:val="0"/>
              <w:autoSpaceDN w:val="0"/>
              <w:adjustRightInd w:val="0"/>
              <w:rPr>
                <w:rFonts w:cs="Arial"/>
                <w:sz w:val="20"/>
                <w:szCs w:val="20"/>
                <w:lang w:val="de-DE"/>
              </w:rPr>
            </w:pPr>
            <w:r w:rsidRPr="1A3C5F65" w:rsidR="2A55E5B8">
              <w:rPr>
                <w:rFonts w:cs="Arial"/>
                <w:sz w:val="20"/>
                <w:szCs w:val="20"/>
                <w:lang w:val="de-DE"/>
              </w:rPr>
              <w:t>Reservierung für das Event wird ausgeführt</w:t>
            </w:r>
          </w:p>
        </w:tc>
      </w:tr>
      <w:tr w:rsidR="000867AB" w:rsidTr="1A3C5F65" w14:paraId="7F4CAE51" w14:textId="77777777">
        <w:tc>
          <w:tcPr>
            <w:tcW w:w="4606" w:type="dxa"/>
            <w:tcMar/>
          </w:tcPr>
          <w:p w:rsidR="000867AB" w:rsidRDefault="008B40AF" w14:paraId="3D14B1EF" w14:textId="77777777">
            <w:pPr>
              <w:autoSpaceDE w:val="0"/>
              <w:autoSpaceDN w:val="0"/>
              <w:adjustRightInd w:val="0"/>
              <w:rPr>
                <w:rFonts w:cs="Arial"/>
                <w:sz w:val="20"/>
                <w:lang w:val="de-DE"/>
              </w:rPr>
            </w:pPr>
            <w:r>
              <w:rPr>
                <w:rFonts w:cs="Arial"/>
                <w:sz w:val="20"/>
                <w:lang w:val="de-DE" w:eastAsia="de-DE"/>
              </w:rPr>
              <w:t>Beteiligte Nutzer:</w:t>
            </w:r>
          </w:p>
        </w:tc>
        <w:tc>
          <w:tcPr>
            <w:tcW w:w="4606" w:type="dxa"/>
            <w:tcMar/>
          </w:tcPr>
          <w:p w:rsidR="000867AB" w:rsidP="1A3C5F65" w:rsidRDefault="008B40AF" w14:paraId="5DFAF317" w14:textId="5A0954C3">
            <w:pPr>
              <w:autoSpaceDE w:val="0"/>
              <w:autoSpaceDN w:val="0"/>
              <w:adjustRightInd w:val="0"/>
              <w:rPr>
                <w:rFonts w:cs="Arial"/>
                <w:sz w:val="20"/>
                <w:szCs w:val="20"/>
                <w:lang w:val="de-DE" w:eastAsia="de-DE"/>
              </w:rPr>
            </w:pPr>
            <w:r w:rsidRPr="1A3C5F65" w:rsidR="008B40AF">
              <w:rPr>
                <w:rFonts w:cs="Arial"/>
                <w:sz w:val="20"/>
                <w:szCs w:val="20"/>
                <w:lang w:val="de-DE" w:eastAsia="de-DE"/>
              </w:rPr>
              <w:t>Kunde</w:t>
            </w:r>
          </w:p>
        </w:tc>
      </w:tr>
      <w:tr w:rsidR="000867AB" w:rsidTr="1A3C5F65" w14:paraId="79CA94FA" w14:textId="77777777">
        <w:tc>
          <w:tcPr>
            <w:tcW w:w="4606" w:type="dxa"/>
            <w:tcMar/>
          </w:tcPr>
          <w:p w:rsidR="000867AB" w:rsidRDefault="008B40AF" w14:paraId="3BC84805" w14:textId="77777777">
            <w:pPr>
              <w:autoSpaceDE w:val="0"/>
              <w:autoSpaceDN w:val="0"/>
              <w:adjustRightInd w:val="0"/>
              <w:rPr>
                <w:rFonts w:cs="Arial"/>
                <w:sz w:val="20"/>
                <w:szCs w:val="20"/>
                <w:lang w:val="de-DE"/>
              </w:rPr>
            </w:pPr>
            <w:r>
              <w:rPr>
                <w:rFonts w:cs="Arial"/>
                <w:sz w:val="20"/>
                <w:lang w:val="de-DE" w:eastAsia="de-DE"/>
              </w:rPr>
              <w:t>Auslösendes Ereignis:</w:t>
            </w:r>
          </w:p>
        </w:tc>
        <w:tc>
          <w:tcPr>
            <w:tcW w:w="4606" w:type="dxa"/>
            <w:tcMar/>
          </w:tcPr>
          <w:p w:rsidR="000867AB" w:rsidP="1A3C5F65" w:rsidRDefault="008B40AF" w14:paraId="0D7FC58E" w14:textId="19D4245D">
            <w:pPr>
              <w:autoSpaceDE w:val="0"/>
              <w:autoSpaceDN w:val="0"/>
              <w:adjustRightInd w:val="0"/>
              <w:rPr>
                <w:rFonts w:cs="Arial"/>
                <w:sz w:val="20"/>
                <w:szCs w:val="20"/>
                <w:lang w:val="de-DE" w:eastAsia="de-DE"/>
              </w:rPr>
            </w:pPr>
            <w:r w:rsidRPr="1A3C5F65" w:rsidR="6240A292">
              <w:rPr>
                <w:rFonts w:cs="Arial"/>
                <w:sz w:val="20"/>
                <w:szCs w:val="20"/>
                <w:lang w:val="de-DE" w:eastAsia="de-DE"/>
              </w:rPr>
              <w:t>Auswählen auf der Webseite</w:t>
            </w:r>
          </w:p>
        </w:tc>
      </w:tr>
    </w:tbl>
    <w:p w:rsidR="000867AB" w:rsidRDefault="000867AB" w14:paraId="6BC22418" w14:textId="77777777">
      <w:pPr>
        <w:spacing w:line="280" w:lineRule="atLeast"/>
        <w:jc w:val="both"/>
        <w:rPr>
          <w:rFonts w:cs="Arial"/>
          <w:lang w:val="de-DE"/>
        </w:rPr>
      </w:pPr>
    </w:p>
    <w:p w:rsidR="000867AB" w:rsidRDefault="008B40AF" w14:paraId="11EF8E81" w14:textId="77777777">
      <w:pPr>
        <w:pStyle w:val="berschrift3"/>
        <w:ind w:left="510" w:hanging="510"/>
        <w:rPr>
          <w:lang w:val="de-DE"/>
        </w:rPr>
      </w:pPr>
      <w:bookmarkStart w:name="_Toc94413997" w:id="12"/>
      <w:r>
        <w:rPr>
          <w:lang w:val="de-DE"/>
        </w:rPr>
        <w:t>UC 01.1.1 Buchung wird abgelehnt</w:t>
      </w:r>
      <w:bookmarkEnd w:id="12"/>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Pr="0060496A" w:rsidR="000867AB" w:rsidTr="1A3C5F65" w14:paraId="38B733C7" w14:textId="77777777">
        <w:tc>
          <w:tcPr>
            <w:tcW w:w="4606" w:type="dxa"/>
            <w:tcMar/>
          </w:tcPr>
          <w:p w:rsidR="000867AB" w:rsidRDefault="008B40AF" w14:paraId="2E3A9FFD" w14:textId="77777777">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Mar/>
          </w:tcPr>
          <w:p w:rsidR="000867AB" w:rsidRDefault="008B40AF" w14:paraId="1A187E6F" w14:textId="77777777">
            <w:pPr>
              <w:autoSpaceDE w:val="0"/>
              <w:autoSpaceDN w:val="0"/>
              <w:adjustRightInd w:val="0"/>
              <w:rPr>
                <w:rFonts w:cs="Arial"/>
                <w:sz w:val="20"/>
                <w:lang w:val="de-DE"/>
              </w:rPr>
            </w:pPr>
            <w:proofErr w:type="spellStart"/>
            <w:r>
              <w:rPr>
                <w:rFonts w:cs="Arial"/>
                <w:sz w:val="20"/>
                <w:lang w:val="de-DE" w:eastAsia="de-DE"/>
              </w:rPr>
              <w:t>extends</w:t>
            </w:r>
            <w:proofErr w:type="spellEnd"/>
            <w:r>
              <w:rPr>
                <w:rFonts w:cs="Arial"/>
                <w:sz w:val="20"/>
                <w:lang w:val="de-DE" w:eastAsia="de-DE"/>
              </w:rPr>
              <w:t xml:space="preserve"> UC 01.1: Kunde bucht Event</w:t>
            </w:r>
          </w:p>
        </w:tc>
      </w:tr>
      <w:tr w:rsidR="000867AB" w:rsidTr="1A3C5F65" w14:paraId="24D42F7E" w14:textId="77777777">
        <w:tc>
          <w:tcPr>
            <w:tcW w:w="4606" w:type="dxa"/>
            <w:tcMar/>
          </w:tcPr>
          <w:p w:rsidR="000867AB" w:rsidRDefault="008B40AF" w14:paraId="674A2FC2" w14:textId="77777777">
            <w:pPr>
              <w:autoSpaceDE w:val="0"/>
              <w:autoSpaceDN w:val="0"/>
              <w:adjustRightInd w:val="0"/>
              <w:rPr>
                <w:rFonts w:cs="Arial"/>
                <w:sz w:val="20"/>
                <w:lang w:val="de-DE" w:eastAsia="de-DE"/>
              </w:rPr>
            </w:pPr>
            <w:r>
              <w:rPr>
                <w:rFonts w:cs="Arial"/>
                <w:sz w:val="20"/>
                <w:lang w:val="de-DE" w:eastAsia="de-DE"/>
              </w:rPr>
              <w:t>Beschreibung zu UC 01.1.1:</w:t>
            </w:r>
          </w:p>
        </w:tc>
        <w:tc>
          <w:tcPr>
            <w:tcW w:w="4606" w:type="dxa"/>
            <w:tcMar/>
          </w:tcPr>
          <w:p w:rsidR="000867AB" w:rsidRDefault="008B40AF" w14:paraId="241716D8" w14:textId="77777777">
            <w:pPr>
              <w:autoSpaceDE w:val="0"/>
              <w:autoSpaceDN w:val="0"/>
              <w:adjustRightInd w:val="0"/>
              <w:rPr>
                <w:rFonts w:cs="Arial"/>
                <w:sz w:val="20"/>
                <w:lang w:val="de-DE" w:eastAsia="de-DE"/>
              </w:rPr>
            </w:pPr>
            <w:r>
              <w:rPr>
                <w:rFonts w:cs="Arial"/>
                <w:sz w:val="20"/>
                <w:lang w:val="de-DE" w:eastAsia="de-DE"/>
              </w:rPr>
              <w:t>Buchung wird abgelehnt</w:t>
            </w:r>
          </w:p>
        </w:tc>
      </w:tr>
      <w:tr w:rsidR="000867AB" w:rsidTr="1A3C5F65" w14:paraId="23BC80D8" w14:textId="77777777">
        <w:tc>
          <w:tcPr>
            <w:tcW w:w="4606" w:type="dxa"/>
            <w:tcMar/>
          </w:tcPr>
          <w:p w:rsidR="000867AB" w:rsidRDefault="008B40AF" w14:paraId="7B2EB223" w14:textId="77777777">
            <w:pPr>
              <w:autoSpaceDE w:val="0"/>
              <w:autoSpaceDN w:val="0"/>
              <w:adjustRightInd w:val="0"/>
              <w:rPr>
                <w:rFonts w:cs="Arial"/>
                <w:sz w:val="20"/>
                <w:lang w:val="en-US"/>
              </w:rPr>
            </w:pPr>
            <w:proofErr w:type="spellStart"/>
            <w:r>
              <w:rPr>
                <w:rFonts w:cs="Arial"/>
                <w:sz w:val="20"/>
                <w:lang w:val="en-US" w:eastAsia="de-DE"/>
              </w:rPr>
              <w:t>Ziel</w:t>
            </w:r>
            <w:proofErr w:type="spellEnd"/>
            <w:r>
              <w:rPr>
                <w:rFonts w:cs="Arial"/>
                <w:sz w:val="20"/>
                <w:lang w:val="en-US" w:eastAsia="de-DE"/>
              </w:rPr>
              <w:t xml:space="preserve"> des Use Cases:</w:t>
            </w:r>
          </w:p>
        </w:tc>
        <w:tc>
          <w:tcPr>
            <w:tcW w:w="4606" w:type="dxa"/>
            <w:tcMar/>
          </w:tcPr>
          <w:p w:rsidR="000867AB" w:rsidP="1A3C5F65" w:rsidRDefault="008B40AF" w14:paraId="4974DFDA" w14:textId="5742CA99">
            <w:pPr>
              <w:autoSpaceDE w:val="0"/>
              <w:autoSpaceDN w:val="0"/>
              <w:adjustRightInd w:val="0"/>
              <w:rPr>
                <w:rFonts w:cs="Arial"/>
                <w:sz w:val="20"/>
                <w:szCs w:val="20"/>
                <w:lang w:val="de-DE"/>
              </w:rPr>
            </w:pPr>
            <w:r w:rsidRPr="1A3C5F65" w:rsidR="008B40AF">
              <w:rPr>
                <w:rFonts w:cs="Arial"/>
                <w:sz w:val="20"/>
                <w:szCs w:val="20"/>
                <w:lang w:val="de-DE" w:eastAsia="de-DE"/>
              </w:rPr>
              <w:t>D</w:t>
            </w:r>
            <w:r w:rsidRPr="1A3C5F65" w:rsidR="24616148">
              <w:rPr>
                <w:rFonts w:cs="Arial"/>
                <w:sz w:val="20"/>
                <w:szCs w:val="20"/>
                <w:lang w:val="de-DE" w:eastAsia="de-DE"/>
              </w:rPr>
              <w:t>as</w:t>
            </w:r>
            <w:r w:rsidRPr="1A3C5F65" w:rsidR="008B40AF">
              <w:rPr>
                <w:rFonts w:cs="Arial"/>
                <w:sz w:val="20"/>
                <w:szCs w:val="20"/>
                <w:lang w:val="de-DE" w:eastAsia="de-DE"/>
              </w:rPr>
              <w:t xml:space="preserve"> </w:t>
            </w:r>
            <w:r w:rsidRPr="1A3C5F65" w:rsidR="1AB7FFAC">
              <w:rPr>
                <w:rFonts w:cs="Arial"/>
                <w:sz w:val="20"/>
                <w:szCs w:val="20"/>
                <w:lang w:val="de-DE" w:eastAsia="de-DE"/>
              </w:rPr>
              <w:t>System</w:t>
            </w:r>
            <w:r w:rsidRPr="1A3C5F65" w:rsidR="008B40AF">
              <w:rPr>
                <w:rFonts w:cs="Arial"/>
                <w:sz w:val="20"/>
                <w:szCs w:val="20"/>
                <w:lang w:val="de-DE" w:eastAsia="de-DE"/>
              </w:rPr>
              <w:t xml:space="preserve"> überprüft, ob für den gewünschten Event noch Plätze frei sind. Sollten keine Plätze mehr frei sein, so erhält der Kunde eine Ablehnung. </w:t>
            </w:r>
            <w:r w:rsidRPr="1A3C5F65" w:rsidR="3FF3C376">
              <w:rPr>
                <w:rFonts w:cs="Arial"/>
                <w:sz w:val="20"/>
                <w:szCs w:val="20"/>
                <w:lang w:val="de-DE" w:eastAsia="de-DE"/>
              </w:rPr>
              <w:t xml:space="preserve"> Dem Kunden wird angezeigt, dass keine Plätze mehr frei sind und die Buchung abgelehnt wurde</w:t>
            </w:r>
            <w:r w:rsidRPr="1A3C5F65" w:rsidR="008B40AF">
              <w:rPr>
                <w:rFonts w:cs="Arial"/>
                <w:sz w:val="20"/>
                <w:szCs w:val="20"/>
                <w:lang w:val="de-DE" w:eastAsia="de-DE"/>
              </w:rPr>
              <w:t>.</w:t>
            </w:r>
          </w:p>
        </w:tc>
      </w:tr>
      <w:tr w:rsidRPr="0060496A" w:rsidR="000867AB" w:rsidTr="1A3C5F65" w14:paraId="094A39A0" w14:textId="77777777">
        <w:tc>
          <w:tcPr>
            <w:tcW w:w="4606" w:type="dxa"/>
            <w:tcMar/>
          </w:tcPr>
          <w:p w:rsidR="000867AB" w:rsidRDefault="008B40AF" w14:paraId="11A79F5C" w14:textId="77777777">
            <w:pPr>
              <w:autoSpaceDE w:val="0"/>
              <w:autoSpaceDN w:val="0"/>
              <w:adjustRightInd w:val="0"/>
              <w:rPr>
                <w:rFonts w:cs="Arial"/>
                <w:sz w:val="20"/>
                <w:lang w:val="de-DE"/>
              </w:rPr>
            </w:pPr>
            <w:r>
              <w:rPr>
                <w:rFonts w:cs="Arial"/>
                <w:sz w:val="20"/>
                <w:lang w:val="de-DE" w:eastAsia="de-DE"/>
              </w:rPr>
              <w:t>Vorbedingung:</w:t>
            </w:r>
          </w:p>
        </w:tc>
        <w:tc>
          <w:tcPr>
            <w:tcW w:w="4606" w:type="dxa"/>
            <w:tcMar/>
          </w:tcPr>
          <w:p w:rsidR="000867AB" w:rsidRDefault="008B40AF" w14:paraId="66994B6F" w14:textId="77777777">
            <w:pPr>
              <w:autoSpaceDE w:val="0"/>
              <w:autoSpaceDN w:val="0"/>
              <w:adjustRightInd w:val="0"/>
              <w:rPr>
                <w:rFonts w:cs="Arial"/>
                <w:sz w:val="20"/>
                <w:lang w:val="de-DE" w:eastAsia="de-DE"/>
              </w:rPr>
            </w:pPr>
            <w:r>
              <w:rPr>
                <w:rFonts w:cs="Arial"/>
                <w:sz w:val="20"/>
                <w:lang w:val="de-DE" w:eastAsia="de-DE"/>
              </w:rPr>
              <w:t>Kunde bucht Event</w:t>
            </w:r>
          </w:p>
          <w:p w:rsidR="000867AB" w:rsidRDefault="008B40AF" w14:paraId="21EFD850" w14:textId="77777777">
            <w:pPr>
              <w:autoSpaceDE w:val="0"/>
              <w:autoSpaceDN w:val="0"/>
              <w:adjustRightInd w:val="0"/>
              <w:rPr>
                <w:rFonts w:cs="Arial"/>
                <w:sz w:val="20"/>
                <w:lang w:val="de-DE"/>
              </w:rPr>
            </w:pPr>
            <w:r>
              <w:rPr>
                <w:rFonts w:cs="Arial"/>
                <w:sz w:val="20"/>
                <w:lang w:val="de-DE" w:eastAsia="de-DE"/>
              </w:rPr>
              <w:t>Anzahl der gewünschten Teilnehmerplätze größer als Anzahl der freien Teilnehmerplätze</w:t>
            </w:r>
          </w:p>
        </w:tc>
      </w:tr>
      <w:tr w:rsidRPr="0060496A" w:rsidR="000867AB" w:rsidTr="1A3C5F65" w14:paraId="4601449A" w14:textId="77777777">
        <w:tc>
          <w:tcPr>
            <w:tcW w:w="4606" w:type="dxa"/>
            <w:tcMar/>
          </w:tcPr>
          <w:p w:rsidR="000867AB" w:rsidRDefault="008B40AF" w14:paraId="7F916A51" w14:textId="77777777">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Mar/>
          </w:tcPr>
          <w:p w:rsidR="000867AB" w:rsidP="1A3C5F65" w:rsidRDefault="008B40AF" w14:paraId="08A8924D" w14:textId="2AD71183">
            <w:pPr>
              <w:autoSpaceDE w:val="0"/>
              <w:autoSpaceDN w:val="0"/>
              <w:adjustRightInd w:val="0"/>
              <w:rPr>
                <w:rFonts w:cs="Arial"/>
                <w:sz w:val="20"/>
                <w:szCs w:val="20"/>
                <w:lang w:val="de-DE"/>
              </w:rPr>
            </w:pPr>
            <w:r w:rsidRPr="1A3C5F65" w:rsidR="008B40AF">
              <w:rPr>
                <w:rFonts w:cs="Arial"/>
                <w:sz w:val="20"/>
                <w:szCs w:val="20"/>
                <w:lang w:val="de-DE" w:eastAsia="de-DE"/>
              </w:rPr>
              <w:t xml:space="preserve">Die Ablehnung der Buchung wird dem Kunden </w:t>
            </w:r>
            <w:r w:rsidRPr="1A3C5F65" w:rsidR="47E47AE9">
              <w:rPr>
                <w:rFonts w:cs="Arial"/>
                <w:sz w:val="20"/>
                <w:szCs w:val="20"/>
                <w:lang w:val="de-DE" w:eastAsia="de-DE"/>
              </w:rPr>
              <w:t xml:space="preserve">über die Website </w:t>
            </w:r>
            <w:r w:rsidRPr="1A3C5F65" w:rsidR="47E47AE9">
              <w:rPr>
                <w:rFonts w:cs="Arial"/>
                <w:sz w:val="20"/>
                <w:szCs w:val="20"/>
                <w:lang w:val="de-DE" w:eastAsia="de-DE"/>
              </w:rPr>
              <w:t>angezei</w:t>
            </w:r>
            <w:r w:rsidRPr="1A3C5F65" w:rsidR="47E47AE9">
              <w:rPr>
                <w:rFonts w:cs="Arial"/>
                <w:sz w:val="20"/>
                <w:szCs w:val="20"/>
                <w:lang w:val="de-DE" w:eastAsia="de-DE"/>
              </w:rPr>
              <w:t>gt</w:t>
            </w:r>
            <w:r w:rsidRPr="1A3C5F65" w:rsidR="008B40AF">
              <w:rPr>
                <w:rFonts w:cs="Arial"/>
                <w:sz w:val="20"/>
                <w:szCs w:val="20"/>
                <w:lang w:val="de-DE" w:eastAsia="de-DE"/>
              </w:rPr>
              <w:t>.</w:t>
            </w:r>
          </w:p>
        </w:tc>
      </w:tr>
      <w:tr w:rsidR="000867AB" w:rsidTr="1A3C5F65" w14:paraId="7E7A9123" w14:textId="77777777">
        <w:tc>
          <w:tcPr>
            <w:tcW w:w="4606" w:type="dxa"/>
            <w:tcMar/>
          </w:tcPr>
          <w:p w:rsidR="000867AB" w:rsidRDefault="008B40AF" w14:paraId="39B19D5D" w14:textId="77777777">
            <w:pPr>
              <w:autoSpaceDE w:val="0"/>
              <w:autoSpaceDN w:val="0"/>
              <w:adjustRightInd w:val="0"/>
              <w:rPr>
                <w:rFonts w:cs="Arial"/>
                <w:sz w:val="20"/>
                <w:lang w:val="de-DE"/>
              </w:rPr>
            </w:pPr>
            <w:r>
              <w:rPr>
                <w:rFonts w:cs="Arial"/>
                <w:sz w:val="20"/>
                <w:lang w:val="de-DE" w:eastAsia="de-DE"/>
              </w:rPr>
              <w:t>Beteiligte Nutzer:</w:t>
            </w:r>
          </w:p>
        </w:tc>
        <w:tc>
          <w:tcPr>
            <w:tcW w:w="4606" w:type="dxa"/>
            <w:tcMar/>
          </w:tcPr>
          <w:p w:rsidR="000867AB" w:rsidP="1A3C5F65" w:rsidRDefault="008B40AF" w14:paraId="6DEED552" w14:textId="29CF1341">
            <w:pPr>
              <w:autoSpaceDE w:val="0"/>
              <w:autoSpaceDN w:val="0"/>
              <w:adjustRightInd w:val="0"/>
              <w:rPr>
                <w:rFonts w:cs="Arial"/>
                <w:sz w:val="20"/>
                <w:szCs w:val="20"/>
                <w:lang w:val="de-DE"/>
              </w:rPr>
            </w:pPr>
            <w:r w:rsidRPr="1A3C5F65" w:rsidR="008B40AF">
              <w:rPr>
                <w:rFonts w:cs="Arial"/>
                <w:sz w:val="20"/>
                <w:szCs w:val="20"/>
                <w:lang w:val="de-DE" w:eastAsia="de-DE"/>
              </w:rPr>
              <w:t>Kunde</w:t>
            </w:r>
          </w:p>
        </w:tc>
      </w:tr>
      <w:tr w:rsidR="000867AB" w:rsidTr="1A3C5F65" w14:paraId="663AA042" w14:textId="77777777">
        <w:tc>
          <w:tcPr>
            <w:tcW w:w="4606" w:type="dxa"/>
            <w:tcMar/>
          </w:tcPr>
          <w:p w:rsidR="000867AB" w:rsidRDefault="008B40AF" w14:paraId="3F1EF0B7" w14:textId="77777777">
            <w:pPr>
              <w:autoSpaceDE w:val="0"/>
              <w:autoSpaceDN w:val="0"/>
              <w:adjustRightInd w:val="0"/>
              <w:rPr>
                <w:rFonts w:cs="Arial"/>
                <w:sz w:val="20"/>
                <w:lang w:val="de-DE"/>
              </w:rPr>
            </w:pPr>
            <w:r>
              <w:rPr>
                <w:rFonts w:cs="Arial"/>
                <w:sz w:val="20"/>
                <w:lang w:val="de-DE" w:eastAsia="de-DE"/>
              </w:rPr>
              <w:t>Auslösendes Ereignis:</w:t>
            </w:r>
          </w:p>
        </w:tc>
        <w:tc>
          <w:tcPr>
            <w:tcW w:w="4606" w:type="dxa"/>
            <w:tcMar/>
          </w:tcPr>
          <w:p w:rsidR="000867AB" w:rsidRDefault="008B40AF" w14:paraId="21055FD8" w14:textId="77777777">
            <w:pPr>
              <w:autoSpaceDE w:val="0"/>
              <w:autoSpaceDN w:val="0"/>
              <w:adjustRightInd w:val="0"/>
              <w:rPr>
                <w:rFonts w:cs="Arial"/>
                <w:sz w:val="20"/>
                <w:lang w:val="de-DE"/>
              </w:rPr>
            </w:pPr>
            <w:r>
              <w:rPr>
                <w:rFonts w:cs="Arial"/>
                <w:sz w:val="20"/>
                <w:lang w:val="de-DE" w:eastAsia="de-DE"/>
              </w:rPr>
              <w:t>Buchungsanfrage des Kunden</w:t>
            </w:r>
          </w:p>
        </w:tc>
      </w:tr>
    </w:tbl>
    <w:p w:rsidR="000867AB" w:rsidRDefault="000867AB" w14:paraId="7222E60E" w14:textId="77777777">
      <w:pPr>
        <w:rPr>
          <w:lang w:val="de-DE"/>
        </w:rPr>
      </w:pPr>
    </w:p>
    <w:p w:rsidR="000867AB" w:rsidRDefault="008B40AF" w14:paraId="3FE09E5F" w14:textId="77777777">
      <w:pPr>
        <w:pStyle w:val="berschrift3"/>
        <w:ind w:left="510" w:hanging="510"/>
        <w:rPr>
          <w:lang w:val="de-DE"/>
        </w:rPr>
      </w:pPr>
      <w:bookmarkStart w:name="_Toc94413998" w:id="13"/>
      <w:r>
        <w:rPr>
          <w:lang w:val="de-DE"/>
        </w:rPr>
        <w:t>UC 01.2 Reservierung für Event ausführen</w:t>
      </w:r>
      <w:bookmarkEnd w:id="13"/>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rsidTr="1A3C5F65" w14:paraId="69C707EA" w14:textId="77777777">
        <w:tc>
          <w:tcPr>
            <w:tcW w:w="4606" w:type="dxa"/>
            <w:tcMar/>
          </w:tcPr>
          <w:p w:rsidR="000867AB" w:rsidRDefault="008B40AF" w14:paraId="272882F2" w14:textId="77777777">
            <w:pPr>
              <w:autoSpaceDE w:val="0"/>
              <w:autoSpaceDN w:val="0"/>
              <w:adjustRightInd w:val="0"/>
              <w:rPr>
                <w:rFonts w:cs="Arial"/>
                <w:sz w:val="20"/>
                <w:lang w:val="de-DE"/>
              </w:rPr>
            </w:pPr>
            <w:r>
              <w:rPr>
                <w:rFonts w:cs="Arial"/>
                <w:sz w:val="20"/>
                <w:lang w:val="de-DE"/>
              </w:rPr>
              <w:t>Übergeordneter elementarer Geschäftsprozess:</w:t>
            </w:r>
          </w:p>
        </w:tc>
        <w:tc>
          <w:tcPr>
            <w:tcW w:w="4606" w:type="dxa"/>
            <w:tcMar/>
          </w:tcPr>
          <w:p w:rsidR="000867AB" w:rsidRDefault="008B40AF" w14:paraId="58344EFC" w14:textId="77777777">
            <w:pPr>
              <w:autoSpaceDE w:val="0"/>
              <w:autoSpaceDN w:val="0"/>
              <w:adjustRightInd w:val="0"/>
              <w:rPr>
                <w:rFonts w:cs="Arial"/>
                <w:sz w:val="20"/>
                <w:lang w:val="en-US"/>
              </w:rPr>
            </w:pPr>
            <w:r>
              <w:rPr>
                <w:rFonts w:cs="Arial"/>
                <w:sz w:val="20"/>
                <w:lang w:val="en-US"/>
              </w:rPr>
              <w:t xml:space="preserve">UC 01 Kunde </w:t>
            </w:r>
            <w:proofErr w:type="spellStart"/>
            <w:r>
              <w:rPr>
                <w:rFonts w:cs="Arial"/>
                <w:sz w:val="20"/>
                <w:lang w:val="en-US"/>
              </w:rPr>
              <w:t>bucht</w:t>
            </w:r>
            <w:proofErr w:type="spellEnd"/>
            <w:r>
              <w:rPr>
                <w:rFonts w:cs="Arial"/>
                <w:sz w:val="20"/>
                <w:lang w:val="en-US"/>
              </w:rPr>
              <w:t xml:space="preserve"> Event</w:t>
            </w:r>
          </w:p>
        </w:tc>
      </w:tr>
      <w:tr w:rsidR="000867AB" w:rsidTr="1A3C5F65" w14:paraId="1B7C2C18" w14:textId="77777777">
        <w:tc>
          <w:tcPr>
            <w:tcW w:w="4606" w:type="dxa"/>
            <w:tcMar/>
          </w:tcPr>
          <w:p w:rsidR="000867AB" w:rsidRDefault="008B40AF" w14:paraId="13878B34" w14:textId="77777777">
            <w:pPr>
              <w:autoSpaceDE w:val="0"/>
              <w:autoSpaceDN w:val="0"/>
              <w:adjustRightInd w:val="0"/>
              <w:rPr>
                <w:rFonts w:cs="Arial"/>
                <w:sz w:val="20"/>
                <w:lang w:val="de-DE"/>
              </w:rPr>
            </w:pPr>
            <w:r>
              <w:rPr>
                <w:rFonts w:cs="Arial"/>
                <w:sz w:val="20"/>
                <w:lang w:val="de-DE"/>
              </w:rPr>
              <w:t>Beschreibung zu UC 01.2:</w:t>
            </w:r>
          </w:p>
        </w:tc>
        <w:tc>
          <w:tcPr>
            <w:tcW w:w="4606" w:type="dxa"/>
            <w:tcMar/>
          </w:tcPr>
          <w:p w:rsidR="000867AB" w:rsidRDefault="008B40AF" w14:paraId="51F412A5" w14:textId="77777777">
            <w:pPr>
              <w:autoSpaceDE w:val="0"/>
              <w:autoSpaceDN w:val="0"/>
              <w:adjustRightInd w:val="0"/>
              <w:rPr>
                <w:rFonts w:cs="Arial"/>
                <w:sz w:val="20"/>
                <w:lang w:val="en-US"/>
              </w:rPr>
            </w:pPr>
            <w:proofErr w:type="spellStart"/>
            <w:r>
              <w:rPr>
                <w:rFonts w:cs="Arial"/>
                <w:sz w:val="20"/>
                <w:lang w:val="en-US"/>
              </w:rPr>
              <w:t>Reservierung</w:t>
            </w:r>
            <w:proofErr w:type="spellEnd"/>
            <w:r>
              <w:rPr>
                <w:rFonts w:cs="Arial"/>
                <w:sz w:val="20"/>
                <w:lang w:val="en-US"/>
              </w:rPr>
              <w:t xml:space="preserve"> </w:t>
            </w:r>
            <w:proofErr w:type="spellStart"/>
            <w:r>
              <w:rPr>
                <w:rFonts w:cs="Arial"/>
                <w:sz w:val="20"/>
                <w:lang w:val="en-US"/>
              </w:rPr>
              <w:t>für</w:t>
            </w:r>
            <w:proofErr w:type="spellEnd"/>
            <w:r>
              <w:rPr>
                <w:rFonts w:cs="Arial"/>
                <w:sz w:val="20"/>
                <w:lang w:val="en-US"/>
              </w:rPr>
              <w:t xml:space="preserve"> Event </w:t>
            </w:r>
            <w:proofErr w:type="spellStart"/>
            <w:r>
              <w:rPr>
                <w:rFonts w:cs="Arial"/>
                <w:sz w:val="20"/>
                <w:lang w:val="en-US"/>
              </w:rPr>
              <w:t>ausführen</w:t>
            </w:r>
            <w:proofErr w:type="spellEnd"/>
          </w:p>
        </w:tc>
      </w:tr>
      <w:tr w:rsidRPr="0060496A" w:rsidR="000867AB" w:rsidTr="1A3C5F65" w14:paraId="38A5E73C" w14:textId="77777777">
        <w:tc>
          <w:tcPr>
            <w:tcW w:w="4606" w:type="dxa"/>
            <w:tcMar/>
          </w:tcPr>
          <w:p w:rsidR="000867AB" w:rsidRDefault="008B40AF" w14:paraId="05B45AA1" w14:textId="77777777">
            <w:pPr>
              <w:autoSpaceDE w:val="0"/>
              <w:autoSpaceDN w:val="0"/>
              <w:adjustRightInd w:val="0"/>
              <w:rPr>
                <w:rFonts w:cs="Arial"/>
                <w:sz w:val="20"/>
                <w:lang w:val="en-US"/>
              </w:rPr>
            </w:pPr>
            <w:proofErr w:type="spellStart"/>
            <w:r>
              <w:rPr>
                <w:rFonts w:cs="Arial"/>
                <w:sz w:val="20"/>
                <w:lang w:val="en-US"/>
              </w:rPr>
              <w:t>Ziel</w:t>
            </w:r>
            <w:proofErr w:type="spellEnd"/>
            <w:r>
              <w:rPr>
                <w:rFonts w:cs="Arial"/>
                <w:sz w:val="20"/>
                <w:lang w:val="en-US"/>
              </w:rPr>
              <w:t xml:space="preserve"> des Use Cases:</w:t>
            </w:r>
          </w:p>
        </w:tc>
        <w:tc>
          <w:tcPr>
            <w:tcW w:w="4606" w:type="dxa"/>
            <w:tcMar/>
          </w:tcPr>
          <w:p w:rsidRPr="00FE7FA1" w:rsidR="000867AB" w:rsidRDefault="008B40AF" w14:paraId="73059805" w14:textId="77777777">
            <w:pPr>
              <w:autoSpaceDE w:val="0"/>
              <w:autoSpaceDN w:val="0"/>
              <w:adjustRightInd w:val="0"/>
              <w:rPr>
                <w:rFonts w:cs="Arial"/>
                <w:sz w:val="20"/>
                <w:lang w:val="de-DE"/>
              </w:rPr>
            </w:pPr>
            <w:r w:rsidRPr="00FE7FA1">
              <w:rPr>
                <w:rFonts w:cs="Arial"/>
                <w:sz w:val="20"/>
                <w:lang w:val="de-DE"/>
              </w:rPr>
              <w:t>Der Buchungswunsch des Kunden wird in das System übernommen.</w:t>
            </w:r>
          </w:p>
        </w:tc>
      </w:tr>
      <w:tr w:rsidRPr="0060496A" w:rsidR="000867AB" w:rsidTr="1A3C5F65" w14:paraId="36B569D5" w14:textId="77777777">
        <w:tc>
          <w:tcPr>
            <w:tcW w:w="4606" w:type="dxa"/>
            <w:tcMar/>
          </w:tcPr>
          <w:p w:rsidR="000867AB" w:rsidRDefault="008B40AF" w14:paraId="4FA4C688" w14:textId="77777777">
            <w:pPr>
              <w:autoSpaceDE w:val="0"/>
              <w:autoSpaceDN w:val="0"/>
              <w:adjustRightInd w:val="0"/>
              <w:rPr>
                <w:rFonts w:cs="Arial"/>
                <w:sz w:val="20"/>
                <w:lang w:val="de-DE"/>
              </w:rPr>
            </w:pPr>
            <w:r>
              <w:rPr>
                <w:rFonts w:cs="Arial"/>
                <w:sz w:val="20"/>
                <w:lang w:val="de-DE"/>
              </w:rPr>
              <w:t>Vorbedingung:</w:t>
            </w:r>
          </w:p>
        </w:tc>
        <w:tc>
          <w:tcPr>
            <w:tcW w:w="4606" w:type="dxa"/>
            <w:tcMar/>
          </w:tcPr>
          <w:p w:rsidRPr="00FE7FA1" w:rsidR="000867AB" w:rsidRDefault="008B40AF" w14:paraId="7F613228" w14:textId="77777777">
            <w:pPr>
              <w:numPr>
                <w:ilvl w:val="0"/>
                <w:numId w:val="11"/>
              </w:numPr>
              <w:autoSpaceDE w:val="0"/>
              <w:autoSpaceDN w:val="0"/>
              <w:adjustRightInd w:val="0"/>
              <w:rPr>
                <w:rFonts w:cs="Arial"/>
                <w:sz w:val="20"/>
                <w:lang w:val="de-DE"/>
              </w:rPr>
            </w:pPr>
            <w:r w:rsidRPr="00FE7FA1">
              <w:rPr>
                <w:rFonts w:cs="Arial"/>
                <w:sz w:val="20"/>
                <w:lang w:val="de-DE"/>
              </w:rPr>
              <w:t xml:space="preserve">Event muss zur Buchung freigegeben sein </w:t>
            </w:r>
          </w:p>
          <w:p w:rsidR="000867AB" w:rsidRDefault="008B40AF" w14:paraId="4ECE382B" w14:textId="77777777">
            <w:pPr>
              <w:numPr>
                <w:ilvl w:val="0"/>
                <w:numId w:val="11"/>
              </w:numPr>
              <w:autoSpaceDE w:val="0"/>
              <w:autoSpaceDN w:val="0"/>
              <w:adjustRightInd w:val="0"/>
              <w:rPr>
                <w:rFonts w:cs="Arial"/>
                <w:sz w:val="20"/>
                <w:lang w:val="de-DE"/>
              </w:rPr>
            </w:pPr>
            <w:r>
              <w:rPr>
                <w:rFonts w:cs="Arial"/>
                <w:sz w:val="20"/>
                <w:lang w:val="de-DE"/>
              </w:rPr>
              <w:t>Anzahl der gewünschten Teilnehmerplätze kleiner als Anzahl der freien Teilnehmer-plätze</w:t>
            </w:r>
          </w:p>
          <w:p w:rsidRPr="00FE7FA1" w:rsidR="000867AB" w:rsidRDefault="008B40AF" w14:paraId="584DAB67" w14:textId="77777777">
            <w:pPr>
              <w:numPr>
                <w:ilvl w:val="0"/>
                <w:numId w:val="11"/>
              </w:numPr>
              <w:autoSpaceDE w:val="0"/>
              <w:autoSpaceDN w:val="0"/>
              <w:adjustRightInd w:val="0"/>
              <w:spacing w:before="0" w:after="0" w:line="240" w:lineRule="auto"/>
              <w:rPr>
                <w:rFonts w:cs="Arial"/>
                <w:sz w:val="20"/>
                <w:lang w:val="de-DE"/>
              </w:rPr>
            </w:pPr>
            <w:r w:rsidRPr="00FE7FA1">
              <w:rPr>
                <w:rFonts w:cs="Arial"/>
                <w:sz w:val="20"/>
                <w:lang w:val="de-DE"/>
              </w:rPr>
              <w:t>Veranstalter ist noch nicht über die Anzahl der Teilnehmer benachrichtigt.</w:t>
            </w:r>
          </w:p>
        </w:tc>
      </w:tr>
      <w:tr w:rsidRPr="0060496A" w:rsidR="000867AB" w:rsidTr="1A3C5F65" w14:paraId="2BD2A555" w14:textId="77777777">
        <w:tc>
          <w:tcPr>
            <w:tcW w:w="4606" w:type="dxa"/>
            <w:tcMar/>
          </w:tcPr>
          <w:p w:rsidR="000867AB" w:rsidRDefault="008B40AF" w14:paraId="68A9DAEE" w14:textId="77777777">
            <w:pPr>
              <w:autoSpaceDE w:val="0"/>
              <w:autoSpaceDN w:val="0"/>
              <w:adjustRightInd w:val="0"/>
              <w:rPr>
                <w:rFonts w:cs="Arial"/>
                <w:sz w:val="20"/>
                <w:lang w:val="de-DE"/>
              </w:rPr>
            </w:pPr>
            <w:r>
              <w:rPr>
                <w:rFonts w:cs="Arial"/>
                <w:sz w:val="20"/>
                <w:lang w:val="de-DE"/>
              </w:rPr>
              <w:t>Nachbedingung bei erfolgreicher Ausführung:</w:t>
            </w:r>
          </w:p>
        </w:tc>
        <w:tc>
          <w:tcPr>
            <w:tcW w:w="4606" w:type="dxa"/>
            <w:tcMar/>
          </w:tcPr>
          <w:p w:rsidRPr="00FE7FA1" w:rsidR="000867AB" w:rsidRDefault="008B40AF" w14:paraId="5740D266" w14:textId="77777777">
            <w:pPr>
              <w:numPr>
                <w:ilvl w:val="0"/>
                <w:numId w:val="12"/>
              </w:numPr>
              <w:autoSpaceDE w:val="0"/>
              <w:autoSpaceDN w:val="0"/>
              <w:adjustRightInd w:val="0"/>
              <w:rPr>
                <w:rFonts w:cs="Arial"/>
                <w:sz w:val="20"/>
                <w:lang w:val="de-DE"/>
              </w:rPr>
            </w:pPr>
            <w:r w:rsidRPr="00FE7FA1">
              <w:rPr>
                <w:rFonts w:cs="Arial"/>
                <w:sz w:val="20"/>
                <w:lang w:val="de-DE"/>
              </w:rPr>
              <w:t>Bei erfolgreicher Buchung erhält der Kunde eine Buchungsbestätigung.</w:t>
            </w:r>
          </w:p>
          <w:p w:rsidRPr="00FE7FA1" w:rsidR="000867AB" w:rsidP="1A3C5F65" w:rsidRDefault="008B40AF" w14:paraId="6CD46925" w14:textId="30CFB1F6">
            <w:pPr>
              <w:numPr>
                <w:ilvl w:val="0"/>
                <w:numId w:val="12"/>
              </w:numPr>
              <w:autoSpaceDE w:val="0"/>
              <w:autoSpaceDN w:val="0"/>
              <w:adjustRightInd w:val="0"/>
              <w:rPr>
                <w:rFonts w:cs="Arial"/>
                <w:sz w:val="20"/>
                <w:szCs w:val="20"/>
                <w:lang w:val="de-DE"/>
              </w:rPr>
            </w:pPr>
            <w:r w:rsidRPr="1A3C5F65" w:rsidR="008B40AF">
              <w:rPr>
                <w:rFonts w:cs="Arial"/>
                <w:sz w:val="20"/>
                <w:szCs w:val="20"/>
                <w:lang w:val="de-DE"/>
              </w:rPr>
              <w:t xml:space="preserve">Die freien Plätze im Event </w:t>
            </w:r>
            <w:r w:rsidRPr="1A3C5F65" w:rsidR="3FB4A3A3">
              <w:rPr>
                <w:rFonts w:cs="Arial"/>
                <w:sz w:val="20"/>
                <w:szCs w:val="20"/>
                <w:lang w:val="de-DE"/>
              </w:rPr>
              <w:t xml:space="preserve">werden </w:t>
            </w:r>
            <w:r w:rsidRPr="1A3C5F65" w:rsidR="008B40AF">
              <w:rPr>
                <w:rFonts w:cs="Arial"/>
                <w:sz w:val="20"/>
                <w:szCs w:val="20"/>
                <w:lang w:val="de-DE"/>
              </w:rPr>
              <w:t>upgedated</w:t>
            </w:r>
            <w:r w:rsidRPr="1A3C5F65" w:rsidR="008B40AF">
              <w:rPr>
                <w:rFonts w:cs="Arial"/>
                <w:sz w:val="20"/>
                <w:szCs w:val="20"/>
                <w:lang w:val="de-DE"/>
              </w:rPr>
              <w:t xml:space="preserve"> werden.</w:t>
            </w:r>
          </w:p>
        </w:tc>
      </w:tr>
      <w:tr w:rsidR="000867AB" w:rsidTr="1A3C5F65" w14:paraId="2D474835" w14:textId="77777777">
        <w:tc>
          <w:tcPr>
            <w:tcW w:w="4606" w:type="dxa"/>
            <w:tcMar/>
          </w:tcPr>
          <w:p w:rsidR="000867AB" w:rsidRDefault="008B40AF" w14:paraId="4B1D6F24" w14:textId="77777777">
            <w:pPr>
              <w:autoSpaceDE w:val="0"/>
              <w:autoSpaceDN w:val="0"/>
              <w:adjustRightInd w:val="0"/>
              <w:rPr>
                <w:rFonts w:cs="Arial"/>
                <w:sz w:val="20"/>
                <w:lang w:val="de-DE"/>
              </w:rPr>
            </w:pPr>
            <w:r>
              <w:rPr>
                <w:rFonts w:cs="Arial"/>
                <w:sz w:val="20"/>
                <w:lang w:val="de-DE"/>
              </w:rPr>
              <w:t xml:space="preserve">Beteiligte Nutzer: </w:t>
            </w:r>
          </w:p>
        </w:tc>
        <w:tc>
          <w:tcPr>
            <w:tcW w:w="4606" w:type="dxa"/>
            <w:tcMar/>
          </w:tcPr>
          <w:p w:rsidR="000867AB" w:rsidP="1A3C5F65" w:rsidRDefault="008B40AF" w14:paraId="433D99EF" w14:textId="7214A7B8">
            <w:pPr>
              <w:pStyle w:val="Standard"/>
              <w:suppressLineNumbers w:val="0"/>
              <w:bidi w:val="0"/>
              <w:spacing w:before="72" w:beforeAutospacing="off" w:after="72" w:afterAutospacing="off"/>
              <w:ind w:left="0" w:right="0"/>
              <w:jc w:val="left"/>
              <w:rPr>
                <w:rFonts w:cs="Arial"/>
                <w:sz w:val="20"/>
                <w:szCs w:val="20"/>
                <w:lang w:val="en-US"/>
              </w:rPr>
            </w:pPr>
            <w:r w:rsidRPr="1A3C5F65" w:rsidR="29728261">
              <w:rPr>
                <w:rFonts w:cs="Arial"/>
                <w:sz w:val="20"/>
                <w:szCs w:val="20"/>
                <w:lang w:val="en-US"/>
              </w:rPr>
              <w:t>Kunde</w:t>
            </w:r>
          </w:p>
        </w:tc>
      </w:tr>
      <w:tr w:rsidR="000867AB" w:rsidTr="1A3C5F65" w14:paraId="4B680109" w14:textId="77777777">
        <w:tc>
          <w:tcPr>
            <w:tcW w:w="4606" w:type="dxa"/>
            <w:tcMar/>
          </w:tcPr>
          <w:p w:rsidR="000867AB" w:rsidRDefault="008B40AF" w14:paraId="22A9DFB0" w14:textId="77777777">
            <w:pPr>
              <w:autoSpaceDE w:val="0"/>
              <w:autoSpaceDN w:val="0"/>
              <w:adjustRightInd w:val="0"/>
              <w:rPr>
                <w:rFonts w:cs="Arial"/>
                <w:sz w:val="20"/>
                <w:lang w:val="de-DE"/>
              </w:rPr>
            </w:pPr>
            <w:r>
              <w:rPr>
                <w:rFonts w:cs="Arial"/>
                <w:sz w:val="20"/>
                <w:lang w:val="de-DE"/>
              </w:rPr>
              <w:t>Auslösendes Ereignis:</w:t>
            </w:r>
          </w:p>
        </w:tc>
        <w:tc>
          <w:tcPr>
            <w:tcW w:w="4606" w:type="dxa"/>
            <w:tcMar/>
          </w:tcPr>
          <w:p w:rsidR="000867AB" w:rsidRDefault="008B40AF" w14:paraId="69F732E2" w14:textId="77777777">
            <w:pPr>
              <w:autoSpaceDE w:val="0"/>
              <w:autoSpaceDN w:val="0"/>
              <w:adjustRightInd w:val="0"/>
              <w:rPr>
                <w:rFonts w:cs="Arial"/>
                <w:sz w:val="20"/>
                <w:lang w:val="en-US"/>
              </w:rPr>
            </w:pPr>
            <w:r>
              <w:rPr>
                <w:rFonts w:cs="Arial"/>
                <w:sz w:val="20"/>
                <w:lang w:val="en-US"/>
              </w:rPr>
              <w:t xml:space="preserve">Kunde </w:t>
            </w:r>
            <w:proofErr w:type="spellStart"/>
            <w:r>
              <w:rPr>
                <w:rFonts w:cs="Arial"/>
                <w:sz w:val="20"/>
                <w:lang w:val="en-US"/>
              </w:rPr>
              <w:t>bucht</w:t>
            </w:r>
            <w:proofErr w:type="spellEnd"/>
            <w:r>
              <w:rPr>
                <w:rFonts w:cs="Arial"/>
                <w:sz w:val="20"/>
                <w:lang w:val="en-US"/>
              </w:rPr>
              <w:t xml:space="preserve"> Event </w:t>
            </w:r>
            <w:proofErr w:type="spellStart"/>
            <w:r>
              <w:rPr>
                <w:rFonts w:cs="Arial"/>
                <w:sz w:val="20"/>
                <w:lang w:val="en-US"/>
              </w:rPr>
              <w:t>erfolgreich</w:t>
            </w:r>
            <w:proofErr w:type="spellEnd"/>
          </w:p>
        </w:tc>
      </w:tr>
    </w:tbl>
    <w:p w:rsidR="000867AB" w:rsidRDefault="000867AB" w14:paraId="6FFC968D" w14:textId="77777777">
      <w:pPr>
        <w:spacing w:line="280" w:lineRule="atLeast"/>
        <w:jc w:val="both"/>
        <w:rPr>
          <w:rFonts w:cs="Arial"/>
          <w:lang w:val="de-DE"/>
        </w:rPr>
      </w:pPr>
    </w:p>
    <w:p w:rsidR="000867AB" w:rsidRDefault="008B40AF" w14:paraId="482888B9" w14:textId="69F9B829">
      <w:pPr>
        <w:pStyle w:val="berschrift3"/>
        <w:ind w:left="510" w:hanging="510"/>
        <w:rPr>
          <w:lang w:val="de-DE"/>
        </w:rPr>
      </w:pPr>
      <w:bookmarkStart w:name="_Toc94413999" w:id="14"/>
      <w:r w:rsidRPr="1A3C5F65" w:rsidR="008B40AF">
        <w:rPr>
          <w:lang w:val="de-DE"/>
        </w:rPr>
        <w:t xml:space="preserve">UC 01.3 Buchungsbestätigung </w:t>
      </w:r>
      <w:r w:rsidRPr="1A3C5F65" w:rsidR="213919B7">
        <w:rPr>
          <w:lang w:val="de-DE"/>
        </w:rPr>
        <w:t>versenden</w:t>
      </w:r>
      <w:bookmarkEnd w:id="14"/>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rsidTr="1A3C5F65" w14:paraId="1709934B" w14:textId="77777777">
        <w:tc>
          <w:tcPr>
            <w:tcW w:w="4606" w:type="dxa"/>
            <w:tcMar/>
          </w:tcPr>
          <w:p w:rsidR="000867AB" w:rsidRDefault="008B40AF" w14:paraId="5611F174" w14:textId="77777777">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Mar/>
          </w:tcPr>
          <w:p w:rsidR="000867AB" w:rsidP="1A3C5F65" w:rsidRDefault="008B40AF" w14:paraId="0968DD97" w14:textId="59E92903">
            <w:pPr>
              <w:autoSpaceDE w:val="0"/>
              <w:autoSpaceDN w:val="0"/>
              <w:adjustRightInd w:val="0"/>
              <w:rPr>
                <w:rFonts w:cs="Arial"/>
                <w:sz w:val="20"/>
                <w:szCs w:val="20"/>
                <w:lang w:val="de-DE" w:eastAsia="de-DE"/>
              </w:rPr>
            </w:pPr>
            <w:r w:rsidRPr="1A3C5F65" w:rsidR="08822949">
              <w:rPr>
                <w:rFonts w:cs="Arial"/>
                <w:sz w:val="20"/>
                <w:szCs w:val="20"/>
                <w:lang w:val="de-DE" w:eastAsia="de-DE"/>
              </w:rPr>
              <w:t>UC 01.2 Reservierung für Event ausführen</w:t>
            </w:r>
          </w:p>
        </w:tc>
      </w:tr>
      <w:tr w:rsidRPr="0060496A" w:rsidR="000867AB" w:rsidTr="1A3C5F65" w14:paraId="3292CCAF" w14:textId="77777777">
        <w:tc>
          <w:tcPr>
            <w:tcW w:w="4606" w:type="dxa"/>
            <w:tcMar/>
          </w:tcPr>
          <w:p w:rsidR="000867AB" w:rsidRDefault="008B40AF" w14:paraId="656468E1" w14:textId="77777777">
            <w:pPr>
              <w:autoSpaceDE w:val="0"/>
              <w:autoSpaceDN w:val="0"/>
              <w:adjustRightInd w:val="0"/>
              <w:rPr>
                <w:rFonts w:cs="Arial"/>
                <w:sz w:val="20"/>
                <w:lang w:val="de-DE"/>
              </w:rPr>
            </w:pPr>
            <w:r>
              <w:rPr>
                <w:rFonts w:cs="Arial"/>
                <w:sz w:val="20"/>
                <w:lang w:val="de-DE" w:eastAsia="de-DE"/>
              </w:rPr>
              <w:t>Beschreibung zu UC 01.3:</w:t>
            </w:r>
          </w:p>
        </w:tc>
        <w:tc>
          <w:tcPr>
            <w:tcW w:w="4606" w:type="dxa"/>
            <w:tcMar/>
          </w:tcPr>
          <w:p w:rsidR="000867AB" w:rsidP="1A3C5F65" w:rsidRDefault="008B40AF" w14:paraId="58186843" w14:textId="6E76AFA6">
            <w:pPr>
              <w:autoSpaceDE w:val="0"/>
              <w:autoSpaceDN w:val="0"/>
              <w:adjustRightInd w:val="0"/>
              <w:rPr>
                <w:rFonts w:cs="Arial"/>
                <w:sz w:val="20"/>
                <w:szCs w:val="20"/>
                <w:lang w:val="de-DE" w:eastAsia="de-DE"/>
              </w:rPr>
            </w:pPr>
            <w:r w:rsidRPr="1A3C5F65" w:rsidR="008B40AF">
              <w:rPr>
                <w:rFonts w:cs="Arial"/>
                <w:sz w:val="20"/>
                <w:szCs w:val="20"/>
                <w:lang w:val="de-DE" w:eastAsia="de-DE"/>
              </w:rPr>
              <w:t xml:space="preserve">Nach Durchführung der Reservierung erhält der Kunde eine Buchungsbestätigung per </w:t>
            </w:r>
            <w:r w:rsidRPr="1A3C5F65" w:rsidR="780191F3">
              <w:rPr>
                <w:rFonts w:cs="Arial"/>
                <w:sz w:val="20"/>
                <w:szCs w:val="20"/>
                <w:lang w:val="de-DE" w:eastAsia="de-DE"/>
              </w:rPr>
              <w:t>Email</w:t>
            </w:r>
            <w:r w:rsidRPr="1A3C5F65" w:rsidR="008B40AF">
              <w:rPr>
                <w:rFonts w:cs="Arial"/>
                <w:sz w:val="20"/>
                <w:szCs w:val="20"/>
                <w:lang w:val="de-DE" w:eastAsia="de-DE"/>
              </w:rPr>
              <w:t xml:space="preserve"> zugesendet, in dem die wesentlichen Elemente der Buchung nochmals aufgelistet sind.</w:t>
            </w:r>
            <w:r w:rsidRPr="1A3C5F65" w:rsidR="15F152F7">
              <w:rPr>
                <w:rFonts w:cs="Arial"/>
                <w:sz w:val="20"/>
                <w:szCs w:val="20"/>
                <w:lang w:val="de-DE" w:eastAsia="de-DE"/>
              </w:rPr>
              <w:t xml:space="preserve"> Ebenfalls werden diese auf der Website angezeigt.</w:t>
            </w:r>
            <w:r w:rsidRPr="1A3C5F65" w:rsidR="008B40AF">
              <w:rPr>
                <w:rFonts w:cs="Arial"/>
                <w:sz w:val="20"/>
                <w:szCs w:val="20"/>
                <w:lang w:val="de-DE" w:eastAsia="de-DE"/>
              </w:rPr>
              <w:t xml:space="preserve"> Dies wären im Einzelnen:</w:t>
            </w:r>
          </w:p>
          <w:p w:rsidR="000867AB" w:rsidRDefault="008B40AF" w14:paraId="3B64BB17" w14:textId="77777777">
            <w:pPr>
              <w:numPr>
                <w:ilvl w:val="0"/>
                <w:numId w:val="13"/>
              </w:numPr>
              <w:autoSpaceDE w:val="0"/>
              <w:autoSpaceDN w:val="0"/>
              <w:adjustRightInd w:val="0"/>
              <w:rPr>
                <w:rFonts w:cs="Arial"/>
                <w:sz w:val="20"/>
                <w:lang w:val="de-DE" w:eastAsia="de-DE"/>
              </w:rPr>
            </w:pPr>
            <w:r>
              <w:rPr>
                <w:rFonts w:cs="Arial"/>
                <w:sz w:val="20"/>
                <w:lang w:val="de-DE" w:eastAsia="de-DE"/>
              </w:rPr>
              <w:t>Teilnehmerzahl der Buchung</w:t>
            </w:r>
          </w:p>
          <w:p w:rsidR="000867AB" w:rsidRDefault="008B40AF" w14:paraId="226A38A6" w14:textId="77777777">
            <w:pPr>
              <w:numPr>
                <w:ilvl w:val="0"/>
                <w:numId w:val="13"/>
              </w:numPr>
              <w:autoSpaceDE w:val="0"/>
              <w:autoSpaceDN w:val="0"/>
              <w:adjustRightInd w:val="0"/>
              <w:rPr>
                <w:rFonts w:cs="Arial"/>
                <w:sz w:val="20"/>
                <w:lang w:val="de-DE" w:eastAsia="de-DE"/>
              </w:rPr>
            </w:pPr>
            <w:r>
              <w:rPr>
                <w:rFonts w:cs="Arial"/>
                <w:sz w:val="20"/>
                <w:lang w:val="de-DE" w:eastAsia="de-DE"/>
              </w:rPr>
              <w:t>Datum und Ort des Events</w:t>
            </w:r>
          </w:p>
          <w:p w:rsidR="000867AB" w:rsidRDefault="008B40AF" w14:paraId="600C033B" w14:textId="77777777">
            <w:pPr>
              <w:numPr>
                <w:ilvl w:val="0"/>
                <w:numId w:val="13"/>
              </w:numPr>
              <w:autoSpaceDE w:val="0"/>
              <w:autoSpaceDN w:val="0"/>
              <w:adjustRightInd w:val="0"/>
              <w:rPr>
                <w:rFonts w:cs="Arial"/>
                <w:sz w:val="20"/>
                <w:lang w:val="de-DE" w:eastAsia="de-DE"/>
              </w:rPr>
            </w:pPr>
            <w:r>
              <w:rPr>
                <w:rFonts w:cs="Arial"/>
                <w:sz w:val="20"/>
                <w:lang w:val="de-DE" w:eastAsia="de-DE"/>
              </w:rPr>
              <w:t xml:space="preserve">Eventnummer mit Eventbeschreibung </w:t>
            </w:r>
          </w:p>
          <w:p w:rsidR="000867AB" w:rsidRDefault="008B40AF" w14:paraId="47E4E0D9" w14:textId="77777777">
            <w:pPr>
              <w:numPr>
                <w:ilvl w:val="0"/>
                <w:numId w:val="13"/>
              </w:numPr>
              <w:autoSpaceDE w:val="0"/>
              <w:autoSpaceDN w:val="0"/>
              <w:adjustRightInd w:val="0"/>
              <w:rPr>
                <w:rFonts w:cs="Arial"/>
                <w:sz w:val="20"/>
                <w:lang w:val="de-DE"/>
              </w:rPr>
            </w:pPr>
            <w:r>
              <w:rPr>
                <w:rFonts w:cs="Arial"/>
                <w:sz w:val="20"/>
                <w:lang w:val="de-DE" w:eastAsia="de-DE"/>
              </w:rPr>
              <w:t>Hinweis auf Rücktritt, Rechnung und sonstige rechtliche Hinweise (z.B. Reiserücktrittsversicherung)</w:t>
            </w:r>
          </w:p>
        </w:tc>
      </w:tr>
      <w:tr w:rsidRPr="0060496A" w:rsidR="000867AB" w:rsidTr="1A3C5F65" w14:paraId="1883EAE1" w14:textId="77777777">
        <w:tc>
          <w:tcPr>
            <w:tcW w:w="4606" w:type="dxa"/>
            <w:tcMar/>
          </w:tcPr>
          <w:p w:rsidR="000867AB" w:rsidRDefault="008B40AF" w14:paraId="44C325F9" w14:textId="77777777">
            <w:pPr>
              <w:autoSpaceDE w:val="0"/>
              <w:autoSpaceDN w:val="0"/>
              <w:adjustRightInd w:val="0"/>
              <w:rPr>
                <w:rFonts w:cs="Arial"/>
                <w:sz w:val="20"/>
                <w:lang w:val="en-US"/>
              </w:rPr>
            </w:pPr>
            <w:proofErr w:type="spellStart"/>
            <w:r>
              <w:rPr>
                <w:rFonts w:cs="Arial"/>
                <w:sz w:val="20"/>
                <w:lang w:val="en-US" w:eastAsia="de-DE"/>
              </w:rPr>
              <w:t>Ziel</w:t>
            </w:r>
            <w:proofErr w:type="spellEnd"/>
            <w:r>
              <w:rPr>
                <w:rFonts w:cs="Arial"/>
                <w:sz w:val="20"/>
                <w:lang w:val="en-US" w:eastAsia="de-DE"/>
              </w:rPr>
              <w:t xml:space="preserve"> des Use Cases:</w:t>
            </w:r>
          </w:p>
        </w:tc>
        <w:tc>
          <w:tcPr>
            <w:tcW w:w="4606" w:type="dxa"/>
            <w:tcMar/>
          </w:tcPr>
          <w:p w:rsidR="000867AB" w:rsidRDefault="008B40AF" w14:paraId="0D94977A" w14:textId="77777777">
            <w:pPr>
              <w:autoSpaceDE w:val="0"/>
              <w:autoSpaceDN w:val="0"/>
              <w:adjustRightInd w:val="0"/>
              <w:rPr>
                <w:rFonts w:cs="Arial"/>
                <w:sz w:val="20"/>
                <w:lang w:val="de-DE"/>
              </w:rPr>
            </w:pPr>
            <w:r>
              <w:rPr>
                <w:rFonts w:cs="Arial"/>
                <w:sz w:val="20"/>
                <w:lang w:val="de-DE" w:eastAsia="de-DE"/>
              </w:rPr>
              <w:t>Kunde hat die Bestätigung, dass seine Buchung angenommen wurde.</w:t>
            </w:r>
          </w:p>
        </w:tc>
      </w:tr>
      <w:tr w:rsidR="000867AB" w:rsidTr="1A3C5F65" w14:paraId="5E97C3ED" w14:textId="77777777">
        <w:tc>
          <w:tcPr>
            <w:tcW w:w="4606" w:type="dxa"/>
            <w:tcMar/>
          </w:tcPr>
          <w:p w:rsidR="000867AB" w:rsidRDefault="008B40AF" w14:paraId="17D67F20" w14:textId="77777777">
            <w:pPr>
              <w:autoSpaceDE w:val="0"/>
              <w:autoSpaceDN w:val="0"/>
              <w:adjustRightInd w:val="0"/>
              <w:rPr>
                <w:rFonts w:cs="Arial"/>
                <w:sz w:val="20"/>
                <w:lang w:val="de-DE"/>
              </w:rPr>
            </w:pPr>
            <w:r>
              <w:rPr>
                <w:rFonts w:cs="Arial"/>
                <w:sz w:val="20"/>
                <w:lang w:val="de-DE" w:eastAsia="de-DE"/>
              </w:rPr>
              <w:t>Vorbedingung:</w:t>
            </w:r>
          </w:p>
        </w:tc>
        <w:tc>
          <w:tcPr>
            <w:tcW w:w="4606" w:type="dxa"/>
            <w:tcMar/>
          </w:tcPr>
          <w:p w:rsidR="000867AB" w:rsidRDefault="008B40AF" w14:paraId="1AD7A9BF" w14:textId="77777777">
            <w:pPr>
              <w:autoSpaceDE w:val="0"/>
              <w:autoSpaceDN w:val="0"/>
              <w:adjustRightInd w:val="0"/>
              <w:rPr>
                <w:rFonts w:cs="Arial"/>
                <w:sz w:val="20"/>
                <w:lang w:val="de-DE"/>
              </w:rPr>
            </w:pPr>
            <w:r>
              <w:rPr>
                <w:rFonts w:cs="Arial"/>
                <w:sz w:val="20"/>
                <w:lang w:val="de-DE" w:eastAsia="de-DE"/>
              </w:rPr>
              <w:t>Reservierung erfolgreich</w:t>
            </w:r>
          </w:p>
        </w:tc>
      </w:tr>
      <w:tr w:rsidRPr="0060496A" w:rsidR="000867AB" w:rsidTr="1A3C5F65" w14:paraId="30EDEBB7" w14:textId="77777777">
        <w:tc>
          <w:tcPr>
            <w:tcW w:w="4606" w:type="dxa"/>
            <w:tcMar/>
          </w:tcPr>
          <w:p w:rsidR="000867AB" w:rsidRDefault="008B40AF" w14:paraId="7F443622" w14:textId="77777777">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Mar/>
          </w:tcPr>
          <w:p w:rsidR="000867AB" w:rsidRDefault="008B40AF" w14:paraId="76DDAACA" w14:textId="77777777">
            <w:pPr>
              <w:autoSpaceDE w:val="0"/>
              <w:autoSpaceDN w:val="0"/>
              <w:adjustRightInd w:val="0"/>
              <w:rPr>
                <w:rFonts w:cs="Arial"/>
                <w:sz w:val="20"/>
                <w:lang w:val="de-DE"/>
              </w:rPr>
            </w:pPr>
            <w:r>
              <w:rPr>
                <w:rFonts w:cs="Arial"/>
                <w:sz w:val="20"/>
                <w:lang w:val="de-DE" w:eastAsia="de-DE"/>
              </w:rPr>
              <w:t>Kopie der Buchungsbestätigung wird in Ordner abgelegt</w:t>
            </w:r>
          </w:p>
        </w:tc>
      </w:tr>
      <w:tr w:rsidR="000867AB" w:rsidTr="1A3C5F65" w14:paraId="2CC46FFE" w14:textId="77777777">
        <w:tc>
          <w:tcPr>
            <w:tcW w:w="4606" w:type="dxa"/>
            <w:tcMar/>
          </w:tcPr>
          <w:p w:rsidR="000867AB" w:rsidRDefault="008B40AF" w14:paraId="32788759" w14:textId="77777777">
            <w:pPr>
              <w:autoSpaceDE w:val="0"/>
              <w:autoSpaceDN w:val="0"/>
              <w:adjustRightInd w:val="0"/>
              <w:rPr>
                <w:rFonts w:cs="Arial"/>
                <w:sz w:val="20"/>
                <w:lang w:val="de-DE"/>
              </w:rPr>
            </w:pPr>
            <w:r>
              <w:rPr>
                <w:rFonts w:cs="Arial"/>
                <w:sz w:val="20"/>
                <w:lang w:val="de-DE" w:eastAsia="de-DE"/>
              </w:rPr>
              <w:t>Beteiligte Nutzer:</w:t>
            </w:r>
          </w:p>
        </w:tc>
        <w:tc>
          <w:tcPr>
            <w:tcW w:w="4606" w:type="dxa"/>
            <w:tcMar/>
          </w:tcPr>
          <w:p w:rsidR="000867AB" w:rsidP="1A3C5F65" w:rsidRDefault="008B40AF" w14:paraId="54ED4031" w14:textId="5F0409A1">
            <w:pPr>
              <w:pStyle w:val="Standard"/>
              <w:suppressLineNumbers w:val="0"/>
              <w:bidi w:val="0"/>
              <w:spacing w:before="72" w:beforeAutospacing="off" w:after="72" w:afterAutospacing="off"/>
              <w:ind w:left="0" w:right="0"/>
              <w:jc w:val="left"/>
              <w:rPr>
                <w:rFonts w:cs="Arial"/>
                <w:sz w:val="20"/>
                <w:szCs w:val="20"/>
                <w:lang w:val="de-DE" w:eastAsia="de-DE"/>
              </w:rPr>
            </w:pPr>
            <w:r w:rsidRPr="1A3C5F65" w:rsidR="426AD940">
              <w:rPr>
                <w:rFonts w:cs="Arial"/>
                <w:sz w:val="20"/>
                <w:szCs w:val="20"/>
                <w:lang w:val="de-DE" w:eastAsia="de-DE"/>
              </w:rPr>
              <w:t>Kunde</w:t>
            </w:r>
          </w:p>
        </w:tc>
      </w:tr>
      <w:tr w:rsidRPr="0060496A" w:rsidR="000867AB" w:rsidTr="1A3C5F65" w14:paraId="4068AF58" w14:textId="77777777">
        <w:tc>
          <w:tcPr>
            <w:tcW w:w="4606" w:type="dxa"/>
            <w:tcMar/>
          </w:tcPr>
          <w:p w:rsidR="000867AB" w:rsidRDefault="008B40AF" w14:paraId="07093519" w14:textId="77777777">
            <w:pPr>
              <w:autoSpaceDE w:val="0"/>
              <w:autoSpaceDN w:val="0"/>
              <w:adjustRightInd w:val="0"/>
              <w:rPr>
                <w:rFonts w:cs="Arial"/>
                <w:sz w:val="20"/>
                <w:lang w:val="de-DE"/>
              </w:rPr>
            </w:pPr>
            <w:r>
              <w:rPr>
                <w:rFonts w:cs="Arial"/>
                <w:sz w:val="20"/>
                <w:lang w:val="de-DE" w:eastAsia="de-DE"/>
              </w:rPr>
              <w:t>Auslösendes Ereignis:</w:t>
            </w:r>
          </w:p>
        </w:tc>
        <w:tc>
          <w:tcPr>
            <w:tcW w:w="4606" w:type="dxa"/>
            <w:tcMar/>
          </w:tcPr>
          <w:p w:rsidR="000867AB" w:rsidRDefault="008B40AF" w14:paraId="0746C10C" w14:textId="77777777">
            <w:pPr>
              <w:autoSpaceDE w:val="0"/>
              <w:autoSpaceDN w:val="0"/>
              <w:adjustRightInd w:val="0"/>
              <w:rPr>
                <w:rFonts w:cs="Arial"/>
                <w:sz w:val="20"/>
                <w:szCs w:val="20"/>
                <w:lang w:val="de-DE"/>
              </w:rPr>
            </w:pPr>
            <w:r>
              <w:rPr>
                <w:rFonts w:cs="Arial"/>
                <w:sz w:val="20"/>
                <w:lang w:val="de-DE" w:eastAsia="de-DE"/>
              </w:rPr>
              <w:t>Reservierung der Buchung ist erfolgt.</w:t>
            </w:r>
          </w:p>
        </w:tc>
      </w:tr>
    </w:tbl>
    <w:p w:rsidR="000867AB" w:rsidRDefault="000867AB" w14:paraId="0B1B8F79" w14:textId="77777777">
      <w:pPr>
        <w:spacing w:line="280" w:lineRule="atLeast"/>
        <w:jc w:val="both"/>
        <w:rPr>
          <w:rFonts w:cs="Arial"/>
          <w:lang w:val="de-DE"/>
        </w:rPr>
      </w:pPr>
    </w:p>
    <w:p w:rsidR="000867AB" w:rsidRDefault="000867AB" w14:paraId="3B5BD9E4" w14:textId="77777777">
      <w:pPr>
        <w:spacing w:line="280" w:lineRule="atLeast"/>
        <w:jc w:val="both"/>
        <w:rPr>
          <w:rFonts w:cs="Arial"/>
          <w:lang w:val="de-DE"/>
        </w:rPr>
      </w:pPr>
    </w:p>
    <w:p w:rsidR="000867AB" w:rsidRDefault="000867AB" w14:paraId="4DC2DDDD" w14:textId="77777777">
      <w:pPr>
        <w:spacing w:line="280" w:lineRule="atLeast"/>
        <w:jc w:val="both"/>
        <w:rPr>
          <w:rFonts w:cs="Arial"/>
          <w:lang w:val="de-DE"/>
        </w:rPr>
      </w:pPr>
    </w:p>
    <w:p w:rsidR="000867AB" w:rsidRDefault="000867AB" w14:paraId="47C63F8D" w14:textId="77777777">
      <w:pPr>
        <w:spacing w:line="280" w:lineRule="atLeast"/>
        <w:jc w:val="both"/>
        <w:rPr>
          <w:rFonts w:cs="Arial"/>
          <w:lang w:val="de-DE"/>
        </w:rPr>
      </w:pPr>
    </w:p>
    <w:p w:rsidR="000867AB" w:rsidRDefault="000867AB" w14:paraId="1B80DD04" w14:textId="77777777">
      <w:pPr>
        <w:spacing w:line="280" w:lineRule="atLeast"/>
        <w:jc w:val="both"/>
        <w:rPr>
          <w:rFonts w:cs="Arial"/>
          <w:lang w:val="de-DE"/>
        </w:rPr>
      </w:pPr>
    </w:p>
    <w:p w:rsidR="000867AB" w:rsidRDefault="008B40AF" w14:paraId="39AB9F4C" w14:textId="7DD3158D">
      <w:pPr>
        <w:pStyle w:val="berschrift3"/>
        <w:ind w:left="510" w:hanging="510"/>
        <w:rPr>
          <w:lang w:val="de-DE"/>
        </w:rPr>
      </w:pPr>
    </w:p>
    <w:p w:rsidR="1A3C5F65" w:rsidRDefault="1A3C5F65" w14:paraId="4790BCF6" w14:textId="243B67C8"/>
    <w:p w:rsidR="1A3C5F65" w:rsidRDefault="1A3C5F65" w14:paraId="29B90A1B" w14:textId="1FE94407"/>
    <w:p w:rsidR="1A3C5F65" w:rsidRDefault="1A3C5F65" w14:paraId="334501E0" w14:textId="26549CBC"/>
    <w:p w:rsidR="1A3C5F65" w:rsidRDefault="1A3C5F65" w14:paraId="7C53A065" w14:textId="5D6FBD5B"/>
    <w:p w:rsidR="1A3C5F65" w:rsidRDefault="1A3C5F65" w14:paraId="02D964A2" w14:textId="4F6E8775"/>
    <w:p w:rsidR="1A3C5F65" w:rsidRDefault="1A3C5F65" w14:paraId="1A5D6063" w14:textId="6314E260"/>
    <w:p w:rsidR="000867AB" w:rsidRDefault="000867AB" w14:paraId="5AF4A346" w14:textId="77777777">
      <w:pPr>
        <w:spacing w:line="280" w:lineRule="atLeast"/>
        <w:jc w:val="both"/>
        <w:rPr>
          <w:rFonts w:cs="Arial"/>
          <w:lang w:val="de-DE"/>
        </w:rPr>
      </w:pPr>
    </w:p>
    <w:p w:rsidR="000867AB" w:rsidRDefault="008B40AF" w14:paraId="76289CE0" w14:textId="4A226AF5">
      <w:pPr>
        <w:pStyle w:val="berschrift3"/>
        <w:ind w:left="510" w:hanging="510"/>
        <w:rPr>
          <w:lang w:val="de-DE"/>
        </w:rPr>
      </w:pPr>
      <w:bookmarkStart w:name="_Toc94414001" w:id="16"/>
      <w:r w:rsidRPr="1A3C5F65" w:rsidR="008B40AF">
        <w:rPr>
          <w:lang w:val="de-DE"/>
        </w:rPr>
        <w:t xml:space="preserve">UC 01.4 Rechnung </w:t>
      </w:r>
      <w:r w:rsidRPr="1A3C5F65" w:rsidR="008B40AF">
        <w:rPr>
          <w:lang w:val="de-DE"/>
        </w:rPr>
        <w:t>ueber</w:t>
      </w:r>
      <w:r w:rsidRPr="1A3C5F65" w:rsidR="008B40AF">
        <w:rPr>
          <w:lang w:val="de-DE"/>
        </w:rPr>
        <w:t xml:space="preserve"> Stornogebühr erstellen</w:t>
      </w:r>
      <w:bookmarkEnd w:id="16"/>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rsidTr="1A3C5F65" w14:paraId="5620E25B" w14:textId="77777777">
        <w:tc>
          <w:tcPr>
            <w:tcW w:w="4606" w:type="dxa"/>
            <w:tcMar/>
          </w:tcPr>
          <w:p w:rsidR="000867AB" w:rsidRDefault="008B40AF" w14:paraId="0F174586" w14:textId="77777777">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Mar/>
          </w:tcPr>
          <w:p w:rsidR="000867AB" w:rsidRDefault="008B40AF" w14:paraId="0AD2DACF" w14:textId="77777777">
            <w:pPr>
              <w:autoSpaceDE w:val="0"/>
              <w:autoSpaceDN w:val="0"/>
              <w:adjustRightInd w:val="0"/>
              <w:rPr>
                <w:rFonts w:cs="Arial"/>
                <w:sz w:val="20"/>
                <w:lang w:val="de-DE"/>
              </w:rPr>
            </w:pPr>
            <w:r>
              <w:rPr>
                <w:rFonts w:cs="Arial"/>
                <w:sz w:val="20"/>
                <w:lang w:val="de-DE" w:eastAsia="de-DE"/>
              </w:rPr>
              <w:t>UC 01.5 Kunde storniert Buchung</w:t>
            </w:r>
          </w:p>
        </w:tc>
      </w:tr>
      <w:tr w:rsidR="000867AB" w:rsidTr="1A3C5F65" w14:paraId="56A93279" w14:textId="77777777">
        <w:tc>
          <w:tcPr>
            <w:tcW w:w="4606" w:type="dxa"/>
            <w:tcMar/>
          </w:tcPr>
          <w:p w:rsidR="000867AB" w:rsidRDefault="008B40AF" w14:paraId="4698AEE0" w14:textId="77777777">
            <w:pPr>
              <w:autoSpaceDE w:val="0"/>
              <w:autoSpaceDN w:val="0"/>
              <w:adjustRightInd w:val="0"/>
              <w:rPr>
                <w:rFonts w:cs="Arial"/>
                <w:sz w:val="20"/>
                <w:lang w:val="de-DE"/>
              </w:rPr>
            </w:pPr>
            <w:r>
              <w:rPr>
                <w:rFonts w:cs="Arial"/>
                <w:sz w:val="20"/>
                <w:lang w:val="de-DE" w:eastAsia="de-DE"/>
              </w:rPr>
              <w:t>Beschreibung zu UC 01.4.1:</w:t>
            </w:r>
          </w:p>
        </w:tc>
        <w:tc>
          <w:tcPr>
            <w:tcW w:w="4606" w:type="dxa"/>
            <w:tcMar/>
          </w:tcPr>
          <w:p w:rsidR="000867AB" w:rsidRDefault="008B40AF" w14:paraId="6A799DD7" w14:textId="77777777">
            <w:pPr>
              <w:autoSpaceDE w:val="0"/>
              <w:autoSpaceDN w:val="0"/>
              <w:adjustRightInd w:val="0"/>
              <w:rPr>
                <w:rFonts w:cs="Arial"/>
                <w:sz w:val="20"/>
                <w:lang w:val="de-DE"/>
              </w:rPr>
            </w:pPr>
            <w:r>
              <w:rPr>
                <w:rFonts w:cs="Arial"/>
                <w:sz w:val="20"/>
                <w:lang w:val="de-DE" w:eastAsia="de-DE"/>
              </w:rPr>
              <w:t xml:space="preserve">Rechnung </w:t>
            </w:r>
            <w:proofErr w:type="spellStart"/>
            <w:r>
              <w:rPr>
                <w:rFonts w:cs="Arial"/>
                <w:sz w:val="20"/>
                <w:lang w:val="de-DE" w:eastAsia="de-DE"/>
              </w:rPr>
              <w:t>Stornogebuehr</w:t>
            </w:r>
            <w:proofErr w:type="spellEnd"/>
            <w:r>
              <w:rPr>
                <w:rFonts w:cs="Arial"/>
                <w:sz w:val="20"/>
                <w:lang w:val="de-DE" w:eastAsia="de-DE"/>
              </w:rPr>
              <w:t xml:space="preserve"> erstellen</w:t>
            </w:r>
          </w:p>
        </w:tc>
      </w:tr>
      <w:tr w:rsidRPr="0060496A" w:rsidR="000867AB" w:rsidTr="1A3C5F65" w14:paraId="3D9831FF" w14:textId="77777777">
        <w:tc>
          <w:tcPr>
            <w:tcW w:w="4606" w:type="dxa"/>
            <w:tcMar/>
          </w:tcPr>
          <w:p w:rsidR="000867AB" w:rsidRDefault="008B40AF" w14:paraId="34021EFB" w14:textId="77777777">
            <w:pPr>
              <w:autoSpaceDE w:val="0"/>
              <w:autoSpaceDN w:val="0"/>
              <w:adjustRightInd w:val="0"/>
              <w:rPr>
                <w:rFonts w:cs="Arial"/>
                <w:sz w:val="20"/>
                <w:lang w:val="de-DE"/>
              </w:rPr>
            </w:pPr>
            <w:r>
              <w:rPr>
                <w:rFonts w:cs="Arial"/>
                <w:sz w:val="20"/>
                <w:lang w:val="de-DE" w:eastAsia="de-DE"/>
              </w:rPr>
              <w:t xml:space="preserve">Ziel des Use Cases: </w:t>
            </w:r>
          </w:p>
        </w:tc>
        <w:tc>
          <w:tcPr>
            <w:tcW w:w="4606" w:type="dxa"/>
            <w:tcMar/>
          </w:tcPr>
          <w:p w:rsidR="000867AB" w:rsidRDefault="008B40AF" w14:paraId="506B408D" w14:textId="77777777">
            <w:pPr>
              <w:autoSpaceDE w:val="0"/>
              <w:autoSpaceDN w:val="0"/>
              <w:adjustRightInd w:val="0"/>
              <w:rPr>
                <w:rFonts w:cs="Arial"/>
                <w:sz w:val="20"/>
                <w:lang w:val="de-DE"/>
              </w:rPr>
            </w:pPr>
            <w:r>
              <w:rPr>
                <w:rFonts w:cs="Arial"/>
                <w:sz w:val="20"/>
                <w:lang w:val="de-DE" w:eastAsia="de-DE"/>
              </w:rPr>
              <w:t xml:space="preserve">Bei erfolgreicher Stornierung eines Events durch einen Kunden wird eine </w:t>
            </w:r>
            <w:proofErr w:type="spellStart"/>
            <w:r>
              <w:rPr>
                <w:rFonts w:cs="Arial"/>
                <w:sz w:val="20"/>
                <w:lang w:val="de-DE" w:eastAsia="de-DE"/>
              </w:rPr>
              <w:t>Stornogebuehr</w:t>
            </w:r>
            <w:proofErr w:type="spellEnd"/>
            <w:r>
              <w:rPr>
                <w:rFonts w:cs="Arial"/>
                <w:sz w:val="20"/>
                <w:lang w:val="de-DE" w:eastAsia="de-DE"/>
              </w:rPr>
              <w:t xml:space="preserve"> von 10% des Buchungspreises gestellt.</w:t>
            </w:r>
          </w:p>
        </w:tc>
      </w:tr>
      <w:tr w:rsidR="000867AB" w:rsidTr="1A3C5F65" w14:paraId="5768FA60" w14:textId="77777777">
        <w:tc>
          <w:tcPr>
            <w:tcW w:w="4606" w:type="dxa"/>
            <w:tcMar/>
          </w:tcPr>
          <w:p w:rsidR="000867AB" w:rsidRDefault="008B40AF" w14:paraId="12C2D623" w14:textId="77777777">
            <w:pPr>
              <w:autoSpaceDE w:val="0"/>
              <w:autoSpaceDN w:val="0"/>
              <w:adjustRightInd w:val="0"/>
              <w:rPr>
                <w:rFonts w:cs="Arial"/>
                <w:sz w:val="20"/>
                <w:lang w:val="de-DE"/>
              </w:rPr>
            </w:pPr>
            <w:r>
              <w:rPr>
                <w:rFonts w:cs="Arial"/>
                <w:sz w:val="20"/>
                <w:lang w:val="de-DE" w:eastAsia="de-DE"/>
              </w:rPr>
              <w:t>Vorbedingung:</w:t>
            </w:r>
          </w:p>
        </w:tc>
        <w:tc>
          <w:tcPr>
            <w:tcW w:w="4606" w:type="dxa"/>
            <w:tcMar/>
          </w:tcPr>
          <w:p w:rsidR="000867AB" w:rsidRDefault="008B40AF" w14:paraId="579DAFAA" w14:textId="77777777">
            <w:pPr>
              <w:autoSpaceDE w:val="0"/>
              <w:autoSpaceDN w:val="0"/>
              <w:adjustRightInd w:val="0"/>
              <w:rPr>
                <w:rFonts w:cs="Arial"/>
                <w:sz w:val="20"/>
                <w:lang w:val="de-DE"/>
              </w:rPr>
            </w:pPr>
            <w:r>
              <w:rPr>
                <w:rFonts w:cs="Arial"/>
                <w:sz w:val="20"/>
                <w:lang w:val="de-DE" w:eastAsia="de-DE"/>
              </w:rPr>
              <w:t xml:space="preserve">Event muss storniert </w:t>
            </w:r>
            <w:proofErr w:type="spellStart"/>
            <w:r>
              <w:rPr>
                <w:rFonts w:cs="Arial"/>
                <w:sz w:val="20"/>
                <w:lang w:val="de-DE" w:eastAsia="de-DE"/>
              </w:rPr>
              <w:t>weden</w:t>
            </w:r>
            <w:proofErr w:type="spellEnd"/>
            <w:r>
              <w:rPr>
                <w:rFonts w:cs="Arial"/>
                <w:sz w:val="20"/>
                <w:lang w:val="de-DE" w:eastAsia="de-DE"/>
              </w:rPr>
              <w:t>.</w:t>
            </w:r>
          </w:p>
        </w:tc>
      </w:tr>
      <w:tr w:rsidRPr="0060496A" w:rsidR="000867AB" w:rsidTr="1A3C5F65" w14:paraId="7F4119E4" w14:textId="77777777">
        <w:tc>
          <w:tcPr>
            <w:tcW w:w="4606" w:type="dxa"/>
            <w:tcMar/>
          </w:tcPr>
          <w:p w:rsidR="000867AB" w:rsidRDefault="008B40AF" w14:paraId="715A2B1C" w14:textId="77777777">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Mar/>
          </w:tcPr>
          <w:p w:rsidR="000867AB" w:rsidRDefault="008B40AF" w14:paraId="2B34C324" w14:textId="77777777">
            <w:pPr>
              <w:numPr>
                <w:ilvl w:val="0"/>
                <w:numId w:val="17"/>
              </w:numPr>
              <w:autoSpaceDE w:val="0"/>
              <w:autoSpaceDN w:val="0"/>
              <w:adjustRightInd w:val="0"/>
              <w:rPr>
                <w:rFonts w:cs="Arial"/>
                <w:sz w:val="20"/>
                <w:lang w:val="de-DE" w:eastAsia="de-DE"/>
              </w:rPr>
            </w:pPr>
            <w:r>
              <w:rPr>
                <w:rFonts w:cs="Arial"/>
                <w:sz w:val="20"/>
                <w:lang w:val="de-DE" w:eastAsia="de-DE"/>
              </w:rPr>
              <w:t xml:space="preserve">Es muss vermerkt werden, dass die Rechnung erstellt wurde. </w:t>
            </w:r>
          </w:p>
          <w:p w:rsidR="000867AB" w:rsidRDefault="008B40AF" w14:paraId="222EFA32" w14:textId="77777777">
            <w:pPr>
              <w:numPr>
                <w:ilvl w:val="0"/>
                <w:numId w:val="17"/>
              </w:numPr>
              <w:autoSpaceDE w:val="0"/>
              <w:autoSpaceDN w:val="0"/>
              <w:adjustRightInd w:val="0"/>
              <w:rPr>
                <w:rFonts w:cs="Arial"/>
                <w:sz w:val="20"/>
                <w:lang w:val="de-DE"/>
              </w:rPr>
            </w:pPr>
            <w:r>
              <w:rPr>
                <w:rFonts w:cs="Arial"/>
                <w:sz w:val="20"/>
                <w:lang w:val="de-DE" w:eastAsia="de-DE"/>
              </w:rPr>
              <w:t>Der Zahlungseingang muss geprüft werden.</w:t>
            </w:r>
          </w:p>
        </w:tc>
      </w:tr>
      <w:tr w:rsidR="000867AB" w:rsidTr="1A3C5F65" w14:paraId="210259F9" w14:textId="77777777">
        <w:tc>
          <w:tcPr>
            <w:tcW w:w="4606" w:type="dxa"/>
            <w:tcMar/>
          </w:tcPr>
          <w:p w:rsidR="000867AB" w:rsidRDefault="008B40AF" w14:paraId="7F8B35D6" w14:textId="77777777">
            <w:pPr>
              <w:autoSpaceDE w:val="0"/>
              <w:autoSpaceDN w:val="0"/>
              <w:adjustRightInd w:val="0"/>
              <w:rPr>
                <w:rFonts w:cs="Arial"/>
                <w:sz w:val="20"/>
                <w:lang w:val="de-DE"/>
              </w:rPr>
            </w:pPr>
            <w:r>
              <w:rPr>
                <w:rFonts w:cs="Arial"/>
                <w:sz w:val="20"/>
                <w:lang w:val="de-DE" w:eastAsia="de-DE"/>
              </w:rPr>
              <w:t>Beteiligte Nutzer:</w:t>
            </w:r>
          </w:p>
        </w:tc>
        <w:tc>
          <w:tcPr>
            <w:tcW w:w="4606" w:type="dxa"/>
            <w:tcMar/>
          </w:tcPr>
          <w:p w:rsidR="000867AB" w:rsidP="1A3C5F65" w:rsidRDefault="008B40AF" w14:paraId="1A9D563E" w14:textId="5C71E4E7">
            <w:pPr>
              <w:autoSpaceDE w:val="0"/>
              <w:autoSpaceDN w:val="0"/>
              <w:adjustRightInd w:val="0"/>
              <w:rPr>
                <w:rFonts w:cs="Arial"/>
                <w:sz w:val="20"/>
                <w:szCs w:val="20"/>
                <w:lang w:val="de-DE" w:eastAsia="de-DE"/>
              </w:rPr>
            </w:pPr>
            <w:r w:rsidRPr="1A3C5F65" w:rsidR="008B40AF">
              <w:rPr>
                <w:rFonts w:cs="Arial"/>
                <w:sz w:val="20"/>
                <w:szCs w:val="20"/>
                <w:lang w:val="de-DE" w:eastAsia="de-DE"/>
              </w:rPr>
              <w:t>Kunde</w:t>
            </w:r>
          </w:p>
        </w:tc>
      </w:tr>
      <w:tr w:rsidR="000867AB" w:rsidTr="1A3C5F65" w14:paraId="5555B8C8" w14:textId="77777777">
        <w:tc>
          <w:tcPr>
            <w:tcW w:w="4606" w:type="dxa"/>
            <w:tcMar/>
          </w:tcPr>
          <w:p w:rsidR="000867AB" w:rsidRDefault="008B40AF" w14:paraId="724269F0" w14:textId="77777777">
            <w:pPr>
              <w:autoSpaceDE w:val="0"/>
              <w:autoSpaceDN w:val="0"/>
              <w:adjustRightInd w:val="0"/>
              <w:rPr>
                <w:rFonts w:cs="Arial"/>
                <w:sz w:val="20"/>
                <w:lang w:val="de-DE"/>
              </w:rPr>
            </w:pPr>
            <w:r>
              <w:rPr>
                <w:rFonts w:cs="Arial"/>
                <w:sz w:val="20"/>
                <w:lang w:val="de-DE" w:eastAsia="de-DE"/>
              </w:rPr>
              <w:t>Auslösendes Ereignis:</w:t>
            </w:r>
          </w:p>
        </w:tc>
        <w:tc>
          <w:tcPr>
            <w:tcW w:w="4606" w:type="dxa"/>
            <w:tcMar/>
          </w:tcPr>
          <w:p w:rsidR="000867AB" w:rsidRDefault="008B40AF" w14:paraId="78E71D23" w14:textId="77777777">
            <w:pPr>
              <w:autoSpaceDE w:val="0"/>
              <w:autoSpaceDN w:val="0"/>
              <w:adjustRightInd w:val="0"/>
              <w:rPr>
                <w:rFonts w:cs="Arial"/>
                <w:sz w:val="20"/>
                <w:lang w:val="de-DE"/>
              </w:rPr>
            </w:pPr>
            <w:r>
              <w:rPr>
                <w:rFonts w:cs="Arial"/>
                <w:sz w:val="20"/>
                <w:lang w:val="de-DE" w:eastAsia="de-DE"/>
              </w:rPr>
              <w:t>Stornierung durch den Kunden.</w:t>
            </w:r>
          </w:p>
        </w:tc>
      </w:tr>
    </w:tbl>
    <w:p w:rsidR="000867AB" w:rsidRDefault="000867AB" w14:paraId="549EAE3E" w14:textId="77777777">
      <w:pPr>
        <w:spacing w:line="280" w:lineRule="atLeast"/>
        <w:jc w:val="both"/>
        <w:rPr>
          <w:rFonts w:cs="Arial"/>
          <w:lang w:val="de-DE"/>
        </w:rPr>
      </w:pPr>
    </w:p>
    <w:p w:rsidR="000867AB" w:rsidRDefault="000867AB" w14:paraId="668F5557" w14:textId="77777777">
      <w:pPr>
        <w:spacing w:line="280" w:lineRule="atLeast"/>
        <w:jc w:val="both"/>
        <w:rPr>
          <w:rFonts w:cs="Arial"/>
          <w:lang w:val="de-DE"/>
        </w:rPr>
      </w:pPr>
    </w:p>
    <w:p w:rsidR="000867AB" w:rsidRDefault="000867AB" w14:paraId="23C9DC20" w14:textId="77777777">
      <w:pPr>
        <w:spacing w:line="280" w:lineRule="atLeast"/>
        <w:jc w:val="both"/>
        <w:rPr>
          <w:rFonts w:cs="Arial"/>
          <w:lang w:val="de-DE"/>
        </w:rPr>
      </w:pPr>
    </w:p>
    <w:p w:rsidR="000867AB" w:rsidRDefault="008B40AF" w14:paraId="120E7239" w14:textId="77777777">
      <w:pPr>
        <w:pStyle w:val="berschrift3"/>
        <w:ind w:left="510" w:hanging="510"/>
        <w:rPr>
          <w:lang w:val="de-DE"/>
        </w:rPr>
      </w:pPr>
      <w:bookmarkStart w:name="_Toc94414002" w:id="17"/>
      <w:r>
        <w:rPr>
          <w:lang w:val="de-DE"/>
        </w:rPr>
        <w:t>UC 01.5 Kunde storniert eine Buchung</w:t>
      </w:r>
      <w:bookmarkEnd w:id="17"/>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rsidTr="1A3C5F65" w14:paraId="2BE1665F" w14:textId="77777777">
        <w:tc>
          <w:tcPr>
            <w:tcW w:w="4606" w:type="dxa"/>
            <w:tcMar/>
          </w:tcPr>
          <w:p w:rsidR="000867AB" w:rsidRDefault="008B40AF" w14:paraId="4F40A9D5" w14:textId="77777777">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Mar/>
          </w:tcPr>
          <w:p w:rsidR="000867AB" w:rsidRDefault="008B40AF" w14:paraId="7EC021E6" w14:textId="77777777">
            <w:pPr>
              <w:autoSpaceDE w:val="0"/>
              <w:autoSpaceDN w:val="0"/>
              <w:adjustRightInd w:val="0"/>
              <w:rPr>
                <w:rFonts w:cs="Arial"/>
                <w:sz w:val="20"/>
                <w:lang w:val="de-DE"/>
              </w:rPr>
            </w:pPr>
            <w:r>
              <w:rPr>
                <w:rFonts w:cs="Arial"/>
                <w:sz w:val="20"/>
                <w:lang w:val="de-DE" w:eastAsia="de-DE"/>
              </w:rPr>
              <w:t>UC 01.1 Kunde bucht Event</w:t>
            </w:r>
          </w:p>
        </w:tc>
      </w:tr>
      <w:tr w:rsidR="000867AB" w:rsidTr="1A3C5F65" w14:paraId="1DBC565A" w14:textId="77777777">
        <w:tc>
          <w:tcPr>
            <w:tcW w:w="4606" w:type="dxa"/>
            <w:tcMar/>
          </w:tcPr>
          <w:p w:rsidR="000867AB" w:rsidRDefault="008B40AF" w14:paraId="0121210F" w14:textId="77777777">
            <w:pPr>
              <w:autoSpaceDE w:val="0"/>
              <w:autoSpaceDN w:val="0"/>
              <w:adjustRightInd w:val="0"/>
              <w:rPr>
                <w:rFonts w:cs="Arial"/>
                <w:sz w:val="20"/>
                <w:lang w:val="de-DE"/>
              </w:rPr>
            </w:pPr>
            <w:r>
              <w:rPr>
                <w:rFonts w:cs="Arial"/>
                <w:sz w:val="20"/>
                <w:lang w:val="de-DE" w:eastAsia="de-DE"/>
              </w:rPr>
              <w:t>Beschreibung zu UC 01.5:</w:t>
            </w:r>
          </w:p>
        </w:tc>
        <w:tc>
          <w:tcPr>
            <w:tcW w:w="4606" w:type="dxa"/>
            <w:tcMar/>
          </w:tcPr>
          <w:p w:rsidR="000867AB" w:rsidRDefault="008B40AF" w14:paraId="6EFDE80E" w14:textId="77777777">
            <w:pPr>
              <w:autoSpaceDE w:val="0"/>
              <w:autoSpaceDN w:val="0"/>
              <w:adjustRightInd w:val="0"/>
              <w:rPr>
                <w:rFonts w:cs="Arial"/>
                <w:sz w:val="20"/>
                <w:lang w:val="de-DE"/>
              </w:rPr>
            </w:pPr>
            <w:r>
              <w:rPr>
                <w:rFonts w:cs="Arial"/>
                <w:sz w:val="20"/>
                <w:lang w:val="de-DE" w:eastAsia="de-DE"/>
              </w:rPr>
              <w:t>Kunde storniert Buchung</w:t>
            </w:r>
          </w:p>
        </w:tc>
      </w:tr>
      <w:tr w:rsidRPr="0060496A" w:rsidR="000867AB" w:rsidTr="1A3C5F65" w14:paraId="5F909C5D" w14:textId="77777777">
        <w:tc>
          <w:tcPr>
            <w:tcW w:w="4606" w:type="dxa"/>
            <w:tcMar/>
          </w:tcPr>
          <w:p w:rsidR="000867AB" w:rsidRDefault="008B40AF" w14:paraId="5D49840C" w14:textId="77777777">
            <w:pPr>
              <w:autoSpaceDE w:val="0"/>
              <w:autoSpaceDN w:val="0"/>
              <w:adjustRightInd w:val="0"/>
              <w:rPr>
                <w:rFonts w:cs="Arial"/>
                <w:sz w:val="20"/>
                <w:lang w:val="de-DE"/>
              </w:rPr>
            </w:pPr>
            <w:r>
              <w:rPr>
                <w:rFonts w:cs="Arial"/>
                <w:sz w:val="20"/>
                <w:lang w:val="de-DE" w:eastAsia="de-DE"/>
              </w:rPr>
              <w:t xml:space="preserve">Ziel des Use Cases: </w:t>
            </w:r>
          </w:p>
        </w:tc>
        <w:tc>
          <w:tcPr>
            <w:tcW w:w="4606" w:type="dxa"/>
            <w:tcMar/>
          </w:tcPr>
          <w:p w:rsidR="000867AB" w:rsidRDefault="008B40AF" w14:paraId="685BB9E4" w14:textId="77777777">
            <w:pPr>
              <w:autoSpaceDE w:val="0"/>
              <w:autoSpaceDN w:val="0"/>
              <w:adjustRightInd w:val="0"/>
              <w:rPr>
                <w:rFonts w:cs="Arial"/>
                <w:sz w:val="20"/>
                <w:lang w:val="de-DE" w:eastAsia="de-DE"/>
              </w:rPr>
            </w:pPr>
            <w:r>
              <w:rPr>
                <w:rFonts w:cs="Arial"/>
                <w:sz w:val="20"/>
                <w:lang w:val="de-DE" w:eastAsia="de-DE"/>
              </w:rPr>
              <w:t>Ein Kunde storniert eine getätigte Buchung.</w:t>
            </w:r>
          </w:p>
          <w:p w:rsidR="000867AB" w:rsidRDefault="008B40AF" w14:paraId="21F7517F" w14:textId="77777777">
            <w:pPr>
              <w:numPr>
                <w:ilvl w:val="0"/>
                <w:numId w:val="18"/>
              </w:numPr>
              <w:autoSpaceDE w:val="0"/>
              <w:autoSpaceDN w:val="0"/>
              <w:adjustRightInd w:val="0"/>
              <w:rPr>
                <w:rFonts w:cs="Arial"/>
                <w:sz w:val="20"/>
                <w:lang w:val="de-DE" w:eastAsia="de-DE"/>
              </w:rPr>
            </w:pPr>
            <w:r>
              <w:rPr>
                <w:rFonts w:cs="Arial"/>
                <w:sz w:val="20"/>
                <w:lang w:val="de-DE" w:eastAsia="de-DE"/>
              </w:rPr>
              <w:t xml:space="preserve">Bis 14 Tage vor Durchführung zahlt der Kunde 10 % des Kaufpreises </w:t>
            </w:r>
          </w:p>
          <w:p w:rsidR="000867AB" w:rsidRDefault="008B40AF" w14:paraId="27FE3DAB" w14:textId="77777777">
            <w:pPr>
              <w:numPr>
                <w:ilvl w:val="0"/>
                <w:numId w:val="18"/>
              </w:numPr>
              <w:autoSpaceDE w:val="0"/>
              <w:autoSpaceDN w:val="0"/>
              <w:adjustRightInd w:val="0"/>
              <w:rPr>
                <w:rFonts w:cs="Arial"/>
                <w:sz w:val="20"/>
                <w:lang w:val="de-DE"/>
              </w:rPr>
            </w:pPr>
            <w:r>
              <w:rPr>
                <w:rFonts w:cs="Arial"/>
                <w:sz w:val="20"/>
                <w:lang w:val="de-DE" w:eastAsia="de-DE"/>
              </w:rPr>
              <w:t>Absagen nach dieser Frist werden nicht mehr angenommen.</w:t>
            </w:r>
          </w:p>
        </w:tc>
      </w:tr>
      <w:tr w:rsidRPr="0060496A" w:rsidR="000867AB" w:rsidTr="1A3C5F65" w14:paraId="79704B0F" w14:textId="77777777">
        <w:tc>
          <w:tcPr>
            <w:tcW w:w="4606" w:type="dxa"/>
            <w:tcMar/>
          </w:tcPr>
          <w:p w:rsidR="000867AB" w:rsidRDefault="008B40AF" w14:paraId="49CB946B" w14:textId="77777777">
            <w:pPr>
              <w:autoSpaceDE w:val="0"/>
              <w:autoSpaceDN w:val="0"/>
              <w:adjustRightInd w:val="0"/>
              <w:rPr>
                <w:rFonts w:cs="Arial"/>
                <w:sz w:val="20"/>
                <w:lang w:val="de-DE"/>
              </w:rPr>
            </w:pPr>
            <w:r>
              <w:rPr>
                <w:rFonts w:cs="Arial"/>
                <w:sz w:val="20"/>
                <w:lang w:val="de-DE" w:eastAsia="de-DE"/>
              </w:rPr>
              <w:t>Vorbedingung:</w:t>
            </w:r>
          </w:p>
        </w:tc>
        <w:tc>
          <w:tcPr>
            <w:tcW w:w="4606" w:type="dxa"/>
            <w:tcMar/>
          </w:tcPr>
          <w:p w:rsidR="000867AB" w:rsidP="1A3C5F65" w:rsidRDefault="008B40AF" w14:paraId="2209B7A5" w14:textId="4482D615">
            <w:pPr>
              <w:numPr>
                <w:ilvl w:val="0"/>
                <w:numId w:val="19"/>
              </w:numPr>
              <w:autoSpaceDE w:val="0"/>
              <w:autoSpaceDN w:val="0"/>
              <w:adjustRightInd w:val="0"/>
              <w:rPr>
                <w:rFonts w:cs="Arial"/>
                <w:sz w:val="20"/>
                <w:szCs w:val="20"/>
                <w:lang w:val="de-DE" w:eastAsia="de-DE"/>
              </w:rPr>
            </w:pPr>
            <w:r w:rsidRPr="1A3C5F65" w:rsidR="008B40AF">
              <w:rPr>
                <w:rFonts w:cs="Arial"/>
                <w:sz w:val="20"/>
                <w:szCs w:val="20"/>
                <w:lang w:val="de-DE" w:eastAsia="de-DE"/>
              </w:rPr>
              <w:t>Kunden</w:t>
            </w:r>
            <w:r w:rsidRPr="1A3C5F65" w:rsidR="428F4C0C">
              <w:rPr>
                <w:rFonts w:cs="Arial"/>
                <w:sz w:val="20"/>
                <w:szCs w:val="20"/>
                <w:lang w:val="de-DE" w:eastAsia="de-DE"/>
              </w:rPr>
              <w:t xml:space="preserve"> ist angemeldet.</w:t>
            </w:r>
            <w:r w:rsidRPr="1A3C5F65" w:rsidR="008B40AF">
              <w:rPr>
                <w:rFonts w:cs="Arial"/>
                <w:sz w:val="20"/>
                <w:szCs w:val="20"/>
                <w:lang w:val="de-DE" w:eastAsia="de-DE"/>
              </w:rPr>
              <w:t>.</w:t>
            </w:r>
          </w:p>
          <w:p w:rsidR="000867AB" w:rsidRDefault="008B40AF" w14:paraId="69D7088F" w14:textId="77777777">
            <w:pPr>
              <w:numPr>
                <w:ilvl w:val="0"/>
                <w:numId w:val="19"/>
              </w:numPr>
              <w:autoSpaceDE w:val="0"/>
              <w:autoSpaceDN w:val="0"/>
              <w:adjustRightInd w:val="0"/>
              <w:rPr>
                <w:rFonts w:cs="Arial"/>
                <w:sz w:val="20"/>
                <w:lang w:val="de-DE"/>
              </w:rPr>
            </w:pPr>
            <w:r>
              <w:rPr>
                <w:rFonts w:cs="Arial"/>
                <w:sz w:val="20"/>
                <w:lang w:val="de-DE" w:eastAsia="de-DE"/>
              </w:rPr>
              <w:t>Der Event muss fristgerecht 14 Tage vor Eventbeginn storniert werden.</w:t>
            </w:r>
          </w:p>
        </w:tc>
      </w:tr>
      <w:tr w:rsidRPr="0060496A" w:rsidR="000867AB" w:rsidTr="1A3C5F65" w14:paraId="7FA4A6B4" w14:textId="77777777">
        <w:tc>
          <w:tcPr>
            <w:tcW w:w="4606" w:type="dxa"/>
            <w:tcMar/>
          </w:tcPr>
          <w:p w:rsidR="000867AB" w:rsidRDefault="008B40AF" w14:paraId="63FC7AFA" w14:textId="77777777">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Mar/>
          </w:tcPr>
          <w:p w:rsidR="000867AB" w:rsidRDefault="008B40AF" w14:paraId="6806C4D3" w14:textId="77777777">
            <w:pPr>
              <w:numPr>
                <w:ilvl w:val="0"/>
                <w:numId w:val="20"/>
              </w:numPr>
              <w:autoSpaceDE w:val="0"/>
              <w:autoSpaceDN w:val="0"/>
              <w:adjustRightInd w:val="0"/>
              <w:rPr>
                <w:rFonts w:cs="Arial"/>
                <w:sz w:val="20"/>
                <w:lang w:val="de-DE" w:eastAsia="de-DE"/>
              </w:rPr>
            </w:pPr>
            <w:r>
              <w:rPr>
                <w:rFonts w:cs="Arial"/>
                <w:sz w:val="20"/>
                <w:lang w:val="de-DE" w:eastAsia="de-DE"/>
              </w:rPr>
              <w:t>Verändern der Teilnehmerzahl im System,</w:t>
            </w:r>
          </w:p>
          <w:p w:rsidR="000867AB" w:rsidRDefault="008B40AF" w14:paraId="66B9C417" w14:textId="77777777">
            <w:pPr>
              <w:numPr>
                <w:ilvl w:val="0"/>
                <w:numId w:val="20"/>
              </w:numPr>
              <w:autoSpaceDE w:val="0"/>
              <w:autoSpaceDN w:val="0"/>
              <w:adjustRightInd w:val="0"/>
              <w:rPr>
                <w:rFonts w:cs="Arial"/>
                <w:sz w:val="20"/>
                <w:lang w:val="de-DE"/>
              </w:rPr>
            </w:pPr>
            <w:r>
              <w:rPr>
                <w:rFonts w:cs="Arial"/>
                <w:sz w:val="20"/>
                <w:lang w:val="de-DE" w:eastAsia="de-DE"/>
              </w:rPr>
              <w:t>Erstellen und Zusenden der Stornorechnung an den Kunden.</w:t>
            </w:r>
          </w:p>
        </w:tc>
      </w:tr>
      <w:tr w:rsidR="000867AB" w:rsidTr="1A3C5F65" w14:paraId="78F9D4CC" w14:textId="77777777">
        <w:tc>
          <w:tcPr>
            <w:tcW w:w="4606" w:type="dxa"/>
            <w:tcMar/>
          </w:tcPr>
          <w:p w:rsidR="000867AB" w:rsidRDefault="008B40AF" w14:paraId="6A9C4D5C" w14:textId="77777777">
            <w:pPr>
              <w:autoSpaceDE w:val="0"/>
              <w:autoSpaceDN w:val="0"/>
              <w:adjustRightInd w:val="0"/>
              <w:rPr>
                <w:rFonts w:cs="Arial"/>
                <w:sz w:val="20"/>
                <w:lang w:val="de-DE"/>
              </w:rPr>
            </w:pPr>
            <w:r>
              <w:rPr>
                <w:rFonts w:cs="Arial"/>
                <w:sz w:val="20"/>
                <w:lang w:val="de-DE" w:eastAsia="de-DE"/>
              </w:rPr>
              <w:t>Beteiligte Nutzer:</w:t>
            </w:r>
          </w:p>
        </w:tc>
        <w:tc>
          <w:tcPr>
            <w:tcW w:w="4606" w:type="dxa"/>
            <w:tcMar/>
          </w:tcPr>
          <w:p w:rsidR="000867AB" w:rsidP="1A3C5F65" w:rsidRDefault="008B40AF" w14:paraId="0950B9F0" w14:textId="609F0171">
            <w:pPr>
              <w:autoSpaceDE w:val="0"/>
              <w:autoSpaceDN w:val="0"/>
              <w:adjustRightInd w:val="0"/>
              <w:rPr>
                <w:rFonts w:cs="Arial"/>
                <w:sz w:val="20"/>
                <w:szCs w:val="20"/>
                <w:lang w:val="de-DE" w:eastAsia="de-DE"/>
              </w:rPr>
            </w:pPr>
            <w:r w:rsidRPr="1A3C5F65" w:rsidR="008B40AF">
              <w:rPr>
                <w:rFonts w:cs="Arial"/>
                <w:sz w:val="20"/>
                <w:szCs w:val="20"/>
                <w:lang w:val="de-DE" w:eastAsia="de-DE"/>
              </w:rPr>
              <w:t>Kunde</w:t>
            </w:r>
          </w:p>
        </w:tc>
      </w:tr>
      <w:tr w:rsidR="000867AB" w:rsidTr="1A3C5F65" w14:paraId="5CB2DC63" w14:textId="77777777">
        <w:tc>
          <w:tcPr>
            <w:tcW w:w="4606" w:type="dxa"/>
            <w:tcMar/>
          </w:tcPr>
          <w:p w:rsidR="000867AB" w:rsidRDefault="008B40AF" w14:paraId="2365812F" w14:textId="77777777">
            <w:pPr>
              <w:autoSpaceDE w:val="0"/>
              <w:autoSpaceDN w:val="0"/>
              <w:adjustRightInd w:val="0"/>
              <w:rPr>
                <w:rFonts w:cs="Arial"/>
                <w:sz w:val="20"/>
                <w:lang w:val="de-DE"/>
              </w:rPr>
            </w:pPr>
            <w:r>
              <w:rPr>
                <w:rFonts w:cs="Arial"/>
                <w:sz w:val="20"/>
                <w:lang w:val="de-DE" w:eastAsia="de-DE"/>
              </w:rPr>
              <w:t>Auslösendes Ereignis:</w:t>
            </w:r>
          </w:p>
        </w:tc>
        <w:tc>
          <w:tcPr>
            <w:tcW w:w="4606" w:type="dxa"/>
            <w:tcMar/>
          </w:tcPr>
          <w:p w:rsidR="000867AB" w:rsidRDefault="008B40AF" w14:paraId="0819B148" w14:textId="77777777">
            <w:pPr>
              <w:autoSpaceDE w:val="0"/>
              <w:autoSpaceDN w:val="0"/>
              <w:adjustRightInd w:val="0"/>
              <w:rPr>
                <w:rFonts w:cs="Arial"/>
                <w:sz w:val="20"/>
                <w:lang w:val="de-DE"/>
              </w:rPr>
            </w:pPr>
            <w:r>
              <w:rPr>
                <w:rFonts w:cs="Arial"/>
                <w:sz w:val="20"/>
                <w:lang w:val="de-DE" w:eastAsia="de-DE"/>
              </w:rPr>
              <w:t>Buchungsabsage durch den Kunden</w:t>
            </w:r>
          </w:p>
        </w:tc>
      </w:tr>
    </w:tbl>
    <w:p w:rsidR="000867AB" w:rsidRDefault="000867AB" w14:paraId="54BDBBDF" w14:textId="77777777">
      <w:pPr>
        <w:spacing w:line="280" w:lineRule="atLeast"/>
        <w:jc w:val="both"/>
        <w:rPr>
          <w:rFonts w:cs="Arial"/>
          <w:lang w:val="de-DE"/>
        </w:rPr>
      </w:pPr>
    </w:p>
    <w:p w:rsidR="000867AB" w:rsidRDefault="008B40AF" w14:paraId="0DDD4829" w14:textId="6556D923">
      <w:pPr>
        <w:pStyle w:val="berschrift3"/>
        <w:ind w:left="510" w:hanging="510"/>
        <w:rPr>
          <w:lang w:val="de-DE"/>
        </w:rPr>
      </w:pPr>
    </w:p>
    <w:p w:rsidR="1A3C5F65" w:rsidRDefault="1A3C5F65" w14:paraId="4200C837" w14:textId="3BEA7BA7"/>
    <w:p w:rsidR="1A3C5F65" w:rsidRDefault="1A3C5F65" w14:paraId="62843B24" w14:textId="2C0AC94F"/>
    <w:p w:rsidR="1A3C5F65" w:rsidRDefault="1A3C5F65" w14:paraId="7BE26992" w14:textId="195708AC"/>
    <w:p w:rsidR="1A3C5F65" w:rsidRDefault="1A3C5F65" w14:paraId="77C2300D" w14:textId="3517E5F3"/>
    <w:p w:rsidR="1A3C5F65" w:rsidRDefault="1A3C5F65" w14:paraId="29188710" w14:textId="429213B0"/>
    <w:p w:rsidR="1A3C5F65" w:rsidRDefault="1A3C5F65" w14:paraId="6270FE2E" w14:textId="34342343"/>
    <w:p w:rsidR="000867AB" w:rsidRDefault="000867AB" w14:paraId="7537C2B3" w14:textId="77777777">
      <w:pPr>
        <w:spacing w:line="280" w:lineRule="atLeast"/>
        <w:jc w:val="both"/>
        <w:rPr>
          <w:rFonts w:cs="Arial"/>
          <w:lang w:val="de-DE"/>
        </w:rPr>
      </w:pPr>
    </w:p>
    <w:p w:rsidR="000867AB" w:rsidRDefault="000867AB" w14:paraId="77353A32" w14:textId="77777777">
      <w:pPr>
        <w:spacing w:line="280" w:lineRule="atLeast"/>
        <w:jc w:val="both"/>
        <w:rPr>
          <w:rFonts w:cs="Arial"/>
          <w:lang w:val="de-DE"/>
        </w:rPr>
      </w:pPr>
    </w:p>
    <w:p w:rsidR="000867AB" w:rsidRDefault="000867AB" w14:paraId="50068307" w14:textId="77777777">
      <w:pPr>
        <w:spacing w:line="280" w:lineRule="atLeast"/>
        <w:jc w:val="both"/>
        <w:rPr>
          <w:rFonts w:cs="Arial"/>
          <w:lang w:val="de-DE"/>
        </w:rPr>
      </w:pPr>
    </w:p>
    <w:p w:rsidR="000867AB" w:rsidRDefault="000867AB" w14:paraId="24DD8EEB" w14:textId="77777777">
      <w:pPr>
        <w:spacing w:line="280" w:lineRule="atLeast"/>
        <w:jc w:val="both"/>
        <w:rPr>
          <w:rFonts w:cs="Arial"/>
          <w:lang w:val="de-DE"/>
        </w:rPr>
      </w:pPr>
    </w:p>
    <w:p w:rsidR="000867AB" w:rsidRDefault="000867AB" w14:paraId="62C08C02" w14:textId="77777777">
      <w:pPr>
        <w:spacing w:line="280" w:lineRule="atLeast"/>
        <w:jc w:val="both"/>
        <w:rPr>
          <w:rFonts w:cs="Arial"/>
          <w:lang w:val="de-DE"/>
        </w:rPr>
      </w:pPr>
    </w:p>
    <w:p w:rsidR="000867AB" w:rsidRDefault="000867AB" w14:paraId="0FC8233D" w14:textId="77777777">
      <w:pPr>
        <w:spacing w:line="280" w:lineRule="atLeast"/>
        <w:jc w:val="both"/>
        <w:rPr>
          <w:rFonts w:cs="Arial"/>
          <w:lang w:val="de-DE"/>
        </w:rPr>
      </w:pPr>
    </w:p>
    <w:p w:rsidR="000867AB" w:rsidRDefault="000867AB" w14:paraId="0BFC8DF7" w14:textId="77777777">
      <w:pPr>
        <w:spacing w:line="280" w:lineRule="atLeast"/>
        <w:jc w:val="both"/>
        <w:rPr>
          <w:rFonts w:cs="Arial"/>
          <w:lang w:val="de-DE"/>
        </w:rPr>
      </w:pPr>
    </w:p>
    <w:p w:rsidR="000867AB" w:rsidRDefault="000867AB" w14:paraId="72DEF60C" w14:textId="77777777">
      <w:pPr>
        <w:spacing w:line="280" w:lineRule="atLeast"/>
        <w:jc w:val="both"/>
        <w:rPr>
          <w:rFonts w:cs="Arial"/>
          <w:lang w:val="de-DE"/>
        </w:rPr>
      </w:pPr>
    </w:p>
    <w:p w:rsidR="000867AB" w:rsidRDefault="000867AB" w14:paraId="6E9228D6" w14:textId="77777777">
      <w:pPr>
        <w:spacing w:line="280" w:lineRule="atLeast"/>
        <w:jc w:val="both"/>
        <w:rPr>
          <w:rFonts w:cs="Arial"/>
          <w:lang w:val="de-DE"/>
        </w:rPr>
      </w:pPr>
    </w:p>
    <w:p w:rsidR="000867AB" w:rsidRDefault="008B40AF" w14:paraId="78358AF5" w14:textId="282BF1D0">
      <w:pPr>
        <w:pStyle w:val="berschrift3"/>
        <w:ind w:left="510" w:hanging="510"/>
        <w:rPr>
          <w:lang w:val="de-DE"/>
        </w:rPr>
      </w:pPr>
    </w:p>
    <w:p w:rsidR="1A3C5F65" w:rsidRDefault="1A3C5F65" w14:paraId="6E5BE447" w14:textId="6F04A33A"/>
    <w:p w:rsidR="1A3C5F65" w:rsidRDefault="1A3C5F65" w14:paraId="6AF21F68" w14:textId="05483D13"/>
    <w:p w:rsidR="1A3C5F65" w:rsidRDefault="1A3C5F65" w14:paraId="46B41B2A" w14:textId="62E01CE6"/>
    <w:p w:rsidR="1A3C5F65" w:rsidRDefault="1A3C5F65" w14:paraId="441751BC" w14:textId="73D102ED"/>
    <w:p w:rsidR="1A3C5F65" w:rsidRDefault="1A3C5F65" w14:paraId="7CDE4582" w14:textId="15C3264E"/>
    <w:p w:rsidR="1A3C5F65" w:rsidRDefault="1A3C5F65" w14:paraId="762D0598" w14:textId="1D871111"/>
    <w:p w:rsidR="000867AB" w:rsidRDefault="000867AB" w14:paraId="01249D7F" w14:textId="77777777">
      <w:pPr>
        <w:spacing w:line="280" w:lineRule="atLeast"/>
        <w:jc w:val="both"/>
        <w:rPr>
          <w:rFonts w:cs="Arial"/>
          <w:lang w:val="de-DE"/>
        </w:rPr>
      </w:pPr>
    </w:p>
    <w:p w:rsidR="000867AB" w:rsidRDefault="008B40AF" w14:paraId="74BAC44F" w14:textId="054E8C64">
      <w:pPr>
        <w:pStyle w:val="berschrift3"/>
        <w:ind w:left="510" w:hanging="510"/>
        <w:rPr>
          <w:lang w:val="de-DE"/>
        </w:rPr>
      </w:pPr>
      <w:bookmarkStart w:name="_Toc94414005" w:id="20"/>
      <w:r w:rsidRPr="1A3C5F65" w:rsidR="008B40AF">
        <w:rPr>
          <w:lang w:val="de-DE"/>
        </w:rPr>
        <w:t xml:space="preserve">UC 02.1 </w:t>
      </w:r>
      <w:r w:rsidRPr="1A3C5F65" w:rsidR="47950DFB">
        <w:rPr>
          <w:lang w:val="de-DE"/>
        </w:rPr>
        <w:t>Anmeldung erfolgt</w:t>
      </w:r>
      <w:bookmarkEnd w:id="20"/>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rsidTr="1A3C5F65" w14:paraId="655E25F0" w14:textId="77777777">
        <w:tc>
          <w:tcPr>
            <w:tcW w:w="4606" w:type="dxa"/>
            <w:tcMar/>
          </w:tcPr>
          <w:p w:rsidR="000867AB" w:rsidRDefault="008B40AF" w14:paraId="3C0A0D3A" w14:textId="77777777">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Mar/>
          </w:tcPr>
          <w:p w:rsidR="000867AB" w:rsidRDefault="000867AB" w14:paraId="68AA391E" w14:textId="77777777">
            <w:pPr>
              <w:autoSpaceDE w:val="0"/>
              <w:autoSpaceDN w:val="0"/>
              <w:adjustRightInd w:val="0"/>
              <w:rPr>
                <w:rFonts w:cs="Arial"/>
                <w:sz w:val="20"/>
                <w:lang w:val="de-DE"/>
              </w:rPr>
            </w:pPr>
          </w:p>
        </w:tc>
      </w:tr>
      <w:tr w:rsidR="000867AB" w:rsidTr="1A3C5F65" w14:paraId="23CF59CA" w14:textId="77777777">
        <w:tc>
          <w:tcPr>
            <w:tcW w:w="4606" w:type="dxa"/>
            <w:tcMar/>
          </w:tcPr>
          <w:p w:rsidR="000867AB" w:rsidRDefault="008B40AF" w14:paraId="67E2538F" w14:textId="77777777">
            <w:pPr>
              <w:autoSpaceDE w:val="0"/>
              <w:autoSpaceDN w:val="0"/>
              <w:adjustRightInd w:val="0"/>
              <w:rPr>
                <w:rFonts w:cs="Arial"/>
                <w:sz w:val="20"/>
                <w:lang w:val="de-DE"/>
              </w:rPr>
            </w:pPr>
            <w:r>
              <w:rPr>
                <w:rFonts w:cs="Arial"/>
                <w:sz w:val="20"/>
                <w:lang w:val="de-DE" w:eastAsia="de-DE"/>
              </w:rPr>
              <w:t xml:space="preserve">Beschreibung zu UC 02.1: </w:t>
            </w:r>
          </w:p>
        </w:tc>
        <w:tc>
          <w:tcPr>
            <w:tcW w:w="4606" w:type="dxa"/>
            <w:tcMar/>
          </w:tcPr>
          <w:p w:rsidR="000867AB" w:rsidP="1A3C5F65" w:rsidRDefault="008B40AF" w14:paraId="70AC79F3" w14:textId="58A0C1E7">
            <w:pPr>
              <w:pStyle w:val="Standard"/>
              <w:suppressLineNumbers w:val="0"/>
              <w:bidi w:val="0"/>
              <w:spacing w:before="72" w:beforeAutospacing="off" w:after="72" w:afterAutospacing="off"/>
              <w:ind w:left="0" w:right="0"/>
              <w:jc w:val="left"/>
              <w:rPr>
                <w:rFonts w:cs="Arial"/>
                <w:sz w:val="20"/>
                <w:szCs w:val="20"/>
                <w:lang w:val="de-DE" w:eastAsia="de-DE"/>
              </w:rPr>
            </w:pPr>
            <w:r w:rsidRPr="1A3C5F65" w:rsidR="7D1DCBA7">
              <w:rPr>
                <w:rFonts w:cs="Arial"/>
                <w:sz w:val="20"/>
                <w:szCs w:val="20"/>
                <w:lang w:val="de-DE" w:eastAsia="de-DE"/>
              </w:rPr>
              <w:t>Kunde meldet sich an</w:t>
            </w:r>
          </w:p>
        </w:tc>
      </w:tr>
      <w:tr w:rsidR="000867AB" w:rsidTr="1A3C5F65" w14:paraId="75D1CB7B" w14:textId="77777777">
        <w:tc>
          <w:tcPr>
            <w:tcW w:w="4606" w:type="dxa"/>
            <w:tcMar/>
          </w:tcPr>
          <w:p w:rsidR="000867AB" w:rsidRDefault="008B40AF" w14:paraId="64B44D42" w14:textId="77777777">
            <w:pPr>
              <w:autoSpaceDE w:val="0"/>
              <w:autoSpaceDN w:val="0"/>
              <w:adjustRightInd w:val="0"/>
              <w:rPr>
                <w:rFonts w:cs="Arial"/>
                <w:sz w:val="20"/>
                <w:lang w:val="en-US"/>
              </w:rPr>
            </w:pPr>
            <w:proofErr w:type="spellStart"/>
            <w:r>
              <w:rPr>
                <w:rFonts w:cs="Arial"/>
                <w:sz w:val="20"/>
                <w:lang w:val="en-US" w:eastAsia="de-DE"/>
              </w:rPr>
              <w:t>Ziel</w:t>
            </w:r>
            <w:proofErr w:type="spellEnd"/>
            <w:r>
              <w:rPr>
                <w:rFonts w:cs="Arial"/>
                <w:sz w:val="20"/>
                <w:lang w:val="en-US" w:eastAsia="de-DE"/>
              </w:rPr>
              <w:t xml:space="preserve"> des Use Cases:</w:t>
            </w:r>
          </w:p>
        </w:tc>
        <w:tc>
          <w:tcPr>
            <w:tcW w:w="4606" w:type="dxa"/>
            <w:tcMar/>
          </w:tcPr>
          <w:p w:rsidR="000867AB" w:rsidP="1A3C5F65" w:rsidRDefault="008B40AF" w14:paraId="7404C3A0" w14:textId="28E14D0A">
            <w:pPr>
              <w:autoSpaceDE w:val="0"/>
              <w:autoSpaceDN w:val="0"/>
              <w:adjustRightInd w:val="0"/>
              <w:rPr>
                <w:rFonts w:cs="Arial"/>
                <w:sz w:val="20"/>
                <w:szCs w:val="20"/>
                <w:lang w:val="de-DE" w:eastAsia="de-DE"/>
              </w:rPr>
            </w:pPr>
            <w:r w:rsidRPr="1A3C5F65" w:rsidR="0185B77A">
              <w:rPr>
                <w:rFonts w:cs="Arial"/>
                <w:sz w:val="20"/>
                <w:szCs w:val="20"/>
                <w:lang w:val="de-DE" w:eastAsia="de-DE"/>
              </w:rPr>
              <w:t xml:space="preserve"> Der Kunde kann sich durch Eingabe seiner E-Mail und seines Passworts anmelden. </w:t>
            </w:r>
            <w:r w:rsidRPr="1A3C5F65" w:rsidR="0185B77A">
              <w:rPr>
                <w:rFonts w:cs="Arial"/>
                <w:sz w:val="20"/>
                <w:szCs w:val="20"/>
                <w:lang w:val="de-DE" w:eastAsia="de-DE"/>
              </w:rPr>
              <w:t>Die Eingegebenen Daten werden auf Korrektheit</w:t>
            </w:r>
            <w:r w:rsidRPr="1A3C5F65" w:rsidR="60D82A12">
              <w:rPr>
                <w:rFonts w:cs="Arial"/>
                <w:sz w:val="20"/>
                <w:szCs w:val="20"/>
                <w:lang w:val="de-DE" w:eastAsia="de-DE"/>
              </w:rPr>
              <w:t xml:space="preserve"> überprüft.</w:t>
            </w:r>
          </w:p>
        </w:tc>
      </w:tr>
      <w:tr w:rsidRPr="0060496A" w:rsidR="000867AB" w:rsidTr="1A3C5F65" w14:paraId="7414CC2F" w14:textId="77777777">
        <w:tc>
          <w:tcPr>
            <w:tcW w:w="4606" w:type="dxa"/>
            <w:tcMar/>
          </w:tcPr>
          <w:p w:rsidR="000867AB" w:rsidRDefault="008B40AF" w14:paraId="0C781F5A" w14:textId="77777777">
            <w:pPr>
              <w:autoSpaceDE w:val="0"/>
              <w:autoSpaceDN w:val="0"/>
              <w:adjustRightInd w:val="0"/>
              <w:rPr>
                <w:rFonts w:cs="Arial"/>
                <w:sz w:val="20"/>
                <w:lang w:val="de-DE"/>
              </w:rPr>
            </w:pPr>
            <w:r>
              <w:rPr>
                <w:rFonts w:cs="Arial"/>
                <w:sz w:val="20"/>
                <w:lang w:val="de-DE" w:eastAsia="de-DE"/>
              </w:rPr>
              <w:t>Vorbedingung:</w:t>
            </w:r>
          </w:p>
        </w:tc>
        <w:tc>
          <w:tcPr>
            <w:tcW w:w="4606" w:type="dxa"/>
            <w:tcMar/>
          </w:tcPr>
          <w:p w:rsidR="000867AB" w:rsidP="1A3C5F65" w:rsidRDefault="008B40AF" w14:paraId="7757884C" w14:textId="0AD983B8">
            <w:pPr>
              <w:autoSpaceDE w:val="0"/>
              <w:autoSpaceDN w:val="0"/>
              <w:adjustRightInd w:val="0"/>
              <w:rPr>
                <w:rFonts w:cs="Arial"/>
                <w:sz w:val="20"/>
                <w:szCs w:val="20"/>
                <w:lang w:val="de-DE" w:eastAsia="de-DE"/>
              </w:rPr>
            </w:pPr>
            <w:r w:rsidRPr="1A3C5F65" w:rsidR="008B40AF">
              <w:rPr>
                <w:rFonts w:cs="Arial"/>
                <w:sz w:val="20"/>
                <w:szCs w:val="20"/>
                <w:lang w:val="de-DE" w:eastAsia="de-DE"/>
              </w:rPr>
              <w:t xml:space="preserve">Der Kunde ist bereits in der Datenbank </w:t>
            </w:r>
            <w:r w:rsidRPr="1A3C5F65" w:rsidR="33E1A205">
              <w:rPr>
                <w:rFonts w:cs="Arial"/>
                <w:sz w:val="20"/>
                <w:szCs w:val="20"/>
                <w:lang w:val="de-DE" w:eastAsia="de-DE"/>
              </w:rPr>
              <w:t>registriert.</w:t>
            </w:r>
          </w:p>
        </w:tc>
      </w:tr>
      <w:tr w:rsidR="000867AB" w:rsidTr="1A3C5F65" w14:paraId="26C0278D" w14:textId="77777777">
        <w:tc>
          <w:tcPr>
            <w:tcW w:w="4606" w:type="dxa"/>
            <w:tcMar/>
          </w:tcPr>
          <w:p w:rsidR="000867AB" w:rsidRDefault="008B40AF" w14:paraId="5CEA1B96" w14:textId="77777777">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Mar/>
          </w:tcPr>
          <w:p w:rsidR="000867AB" w:rsidRDefault="000867AB" w14:paraId="1C3134B8" w14:textId="77777777">
            <w:pPr>
              <w:autoSpaceDE w:val="0"/>
              <w:autoSpaceDN w:val="0"/>
              <w:adjustRightInd w:val="0"/>
              <w:rPr>
                <w:rFonts w:cs="Arial"/>
                <w:sz w:val="20"/>
                <w:lang w:val="de-DE"/>
              </w:rPr>
            </w:pPr>
          </w:p>
        </w:tc>
      </w:tr>
      <w:tr w:rsidR="000867AB" w:rsidTr="1A3C5F65" w14:paraId="788C87B2" w14:textId="77777777">
        <w:tc>
          <w:tcPr>
            <w:tcW w:w="4606" w:type="dxa"/>
            <w:tcMar/>
          </w:tcPr>
          <w:p w:rsidR="000867AB" w:rsidRDefault="008B40AF" w14:paraId="34BA023F" w14:textId="77777777">
            <w:pPr>
              <w:autoSpaceDE w:val="0"/>
              <w:autoSpaceDN w:val="0"/>
              <w:adjustRightInd w:val="0"/>
              <w:rPr>
                <w:rFonts w:cs="Arial"/>
                <w:sz w:val="20"/>
                <w:lang w:val="de-DE"/>
              </w:rPr>
            </w:pPr>
            <w:r>
              <w:rPr>
                <w:rFonts w:cs="Arial"/>
                <w:sz w:val="20"/>
                <w:lang w:val="de-DE" w:eastAsia="de-DE"/>
              </w:rPr>
              <w:t>Beteiligte Nutzer:</w:t>
            </w:r>
          </w:p>
        </w:tc>
        <w:tc>
          <w:tcPr>
            <w:tcW w:w="4606" w:type="dxa"/>
            <w:tcMar/>
          </w:tcPr>
          <w:p w:rsidR="000867AB" w:rsidP="1A3C5F65" w:rsidRDefault="008B40AF" w14:paraId="5EF5034D" w14:textId="6703CC31">
            <w:pPr>
              <w:autoSpaceDE w:val="0"/>
              <w:autoSpaceDN w:val="0"/>
              <w:adjustRightInd w:val="0"/>
              <w:rPr>
                <w:rFonts w:cs="Arial"/>
                <w:sz w:val="20"/>
                <w:szCs w:val="20"/>
                <w:lang w:val="de-DE" w:eastAsia="de-DE"/>
              </w:rPr>
            </w:pPr>
            <w:r w:rsidRPr="1A3C5F65" w:rsidR="008B40AF">
              <w:rPr>
                <w:rFonts w:cs="Arial"/>
                <w:sz w:val="20"/>
                <w:szCs w:val="20"/>
                <w:lang w:val="de-DE" w:eastAsia="de-DE"/>
              </w:rPr>
              <w:t>Kunde</w:t>
            </w:r>
          </w:p>
        </w:tc>
      </w:tr>
      <w:tr w:rsidR="000867AB" w:rsidTr="1A3C5F65" w14:paraId="2199C448" w14:textId="77777777">
        <w:tc>
          <w:tcPr>
            <w:tcW w:w="4606" w:type="dxa"/>
            <w:tcMar/>
          </w:tcPr>
          <w:p w:rsidR="000867AB" w:rsidRDefault="008B40AF" w14:paraId="423EB8FE" w14:textId="77777777">
            <w:pPr>
              <w:autoSpaceDE w:val="0"/>
              <w:autoSpaceDN w:val="0"/>
              <w:adjustRightInd w:val="0"/>
              <w:rPr>
                <w:rFonts w:cs="Arial"/>
                <w:sz w:val="20"/>
                <w:szCs w:val="20"/>
                <w:lang w:val="de-DE"/>
              </w:rPr>
            </w:pPr>
            <w:r>
              <w:rPr>
                <w:rFonts w:cs="Arial"/>
                <w:sz w:val="20"/>
                <w:lang w:val="de-DE" w:eastAsia="de-DE"/>
              </w:rPr>
              <w:t xml:space="preserve">Auslösendes Ereignis: </w:t>
            </w:r>
          </w:p>
        </w:tc>
        <w:tc>
          <w:tcPr>
            <w:tcW w:w="4606" w:type="dxa"/>
            <w:tcMar/>
          </w:tcPr>
          <w:p w:rsidR="000867AB" w:rsidP="1A3C5F65" w:rsidRDefault="008B40AF" w14:paraId="7B4BAF87" w14:textId="49E25064">
            <w:pPr>
              <w:autoSpaceDE w:val="0"/>
              <w:autoSpaceDN w:val="0"/>
              <w:adjustRightInd w:val="0"/>
              <w:rPr>
                <w:rFonts w:cs="Arial"/>
                <w:sz w:val="20"/>
                <w:szCs w:val="20"/>
                <w:lang w:val="de-DE" w:eastAsia="de-DE"/>
              </w:rPr>
            </w:pPr>
            <w:r w:rsidRPr="1A3C5F65" w:rsidR="3988192B">
              <w:rPr>
                <w:rFonts w:cs="Arial"/>
                <w:sz w:val="20"/>
                <w:szCs w:val="20"/>
                <w:lang w:val="de-DE" w:eastAsia="de-DE"/>
              </w:rPr>
              <w:t>Kunde meldet sich über die Webseite an.</w:t>
            </w:r>
          </w:p>
        </w:tc>
      </w:tr>
    </w:tbl>
    <w:p w:rsidR="000867AB" w:rsidRDefault="000867AB" w14:paraId="230BC9E9" w14:textId="77777777">
      <w:pPr>
        <w:spacing w:line="280" w:lineRule="atLeast"/>
        <w:jc w:val="both"/>
        <w:rPr>
          <w:rFonts w:cs="Arial"/>
          <w:lang w:val="de-DE"/>
        </w:rPr>
      </w:pPr>
    </w:p>
    <w:p w:rsidR="000867AB" w:rsidRDefault="008B40AF" w14:paraId="164DBBA0" w14:textId="77777777">
      <w:pPr>
        <w:pStyle w:val="berschrift3"/>
        <w:ind w:left="510" w:hanging="510"/>
        <w:rPr>
          <w:lang w:val="de-DE"/>
        </w:rPr>
      </w:pPr>
      <w:bookmarkStart w:name="_Toc94414006" w:id="21"/>
      <w:r>
        <w:rPr>
          <w:lang w:val="de-DE"/>
        </w:rPr>
        <w:t>UC 02.1.1 Kundendaten werden erfasst</w:t>
      </w:r>
      <w:bookmarkEnd w:id="2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rsidTr="1A3C5F65" w14:paraId="0A291584" w14:textId="77777777">
        <w:tc>
          <w:tcPr>
            <w:tcW w:w="4606" w:type="dxa"/>
            <w:tcMar/>
          </w:tcPr>
          <w:p w:rsidR="000867AB" w:rsidRDefault="008B40AF" w14:paraId="3F23A3A5" w14:textId="77777777">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Mar/>
          </w:tcPr>
          <w:p w:rsidR="000867AB" w:rsidP="1A3C5F65" w:rsidRDefault="008B40AF" w14:paraId="5549C576" w14:textId="4401A79A">
            <w:pPr>
              <w:autoSpaceDE w:val="0"/>
              <w:autoSpaceDN w:val="0"/>
              <w:adjustRightInd w:val="0"/>
              <w:rPr>
                <w:rFonts w:cs="Arial"/>
                <w:sz w:val="20"/>
                <w:szCs w:val="20"/>
                <w:lang w:val="de-DE"/>
              </w:rPr>
            </w:pPr>
            <w:r w:rsidRPr="1A3C5F65" w:rsidR="008B40AF">
              <w:rPr>
                <w:rFonts w:cs="Arial"/>
                <w:sz w:val="20"/>
                <w:szCs w:val="20"/>
                <w:lang w:val="de-DE" w:eastAsia="de-DE"/>
              </w:rPr>
              <w:t xml:space="preserve">UC 02.1 </w:t>
            </w:r>
            <w:r w:rsidRPr="1A3C5F65" w:rsidR="4196B0A1">
              <w:rPr>
                <w:rFonts w:cs="Arial"/>
                <w:sz w:val="20"/>
                <w:szCs w:val="20"/>
                <w:lang w:val="de-DE" w:eastAsia="de-DE"/>
              </w:rPr>
              <w:t>Anmeldung erfolgt</w:t>
            </w:r>
          </w:p>
        </w:tc>
      </w:tr>
      <w:tr w:rsidRPr="0060496A" w:rsidR="000867AB" w:rsidTr="1A3C5F65" w14:paraId="188D98C8" w14:textId="77777777">
        <w:tc>
          <w:tcPr>
            <w:tcW w:w="4606" w:type="dxa"/>
            <w:tcMar/>
          </w:tcPr>
          <w:p w:rsidR="000867AB" w:rsidRDefault="008B40AF" w14:paraId="652B0DAB" w14:textId="77777777">
            <w:pPr>
              <w:autoSpaceDE w:val="0"/>
              <w:autoSpaceDN w:val="0"/>
              <w:adjustRightInd w:val="0"/>
              <w:rPr>
                <w:rFonts w:cs="Arial"/>
                <w:sz w:val="20"/>
                <w:lang w:val="de-DE"/>
              </w:rPr>
            </w:pPr>
            <w:r>
              <w:rPr>
                <w:rFonts w:cs="Arial"/>
                <w:sz w:val="20"/>
                <w:lang w:val="de-DE" w:eastAsia="de-DE"/>
              </w:rPr>
              <w:t>Beschreibung zu UC 02.1.1:</w:t>
            </w:r>
          </w:p>
        </w:tc>
        <w:tc>
          <w:tcPr>
            <w:tcW w:w="4606" w:type="dxa"/>
            <w:tcMar/>
          </w:tcPr>
          <w:p w:rsidR="000867AB" w:rsidP="1A3C5F65" w:rsidRDefault="008B40AF" w14:paraId="3FB8331C" w14:textId="6EA64503">
            <w:pPr>
              <w:autoSpaceDE w:val="0"/>
              <w:autoSpaceDN w:val="0"/>
              <w:adjustRightInd w:val="0"/>
              <w:rPr>
                <w:rFonts w:cs="Arial"/>
                <w:sz w:val="20"/>
                <w:szCs w:val="20"/>
                <w:lang w:val="de-DE"/>
              </w:rPr>
            </w:pPr>
            <w:r w:rsidRPr="1A3C5F65" w:rsidR="008B40AF">
              <w:rPr>
                <w:rFonts w:cs="Arial"/>
                <w:sz w:val="20"/>
                <w:szCs w:val="20"/>
                <w:lang w:val="de-DE" w:eastAsia="de-DE"/>
              </w:rPr>
              <w:t xml:space="preserve">Erfassung Kundendaten erweitert </w:t>
            </w:r>
            <w:r w:rsidRPr="1A3C5F65" w:rsidR="1D43DB6B">
              <w:rPr>
                <w:rFonts w:cs="Arial"/>
                <w:sz w:val="20"/>
                <w:szCs w:val="20"/>
                <w:lang w:val="de-DE" w:eastAsia="de-DE"/>
              </w:rPr>
              <w:t>Anmeldung des Kunden</w:t>
            </w:r>
          </w:p>
        </w:tc>
      </w:tr>
      <w:tr w:rsidR="000867AB" w:rsidTr="1A3C5F65" w14:paraId="062F6295" w14:textId="77777777">
        <w:tc>
          <w:tcPr>
            <w:tcW w:w="4606" w:type="dxa"/>
            <w:tcMar/>
          </w:tcPr>
          <w:p w:rsidR="000867AB" w:rsidRDefault="008B40AF" w14:paraId="0B2B01CF" w14:textId="77777777">
            <w:pPr>
              <w:autoSpaceDE w:val="0"/>
              <w:autoSpaceDN w:val="0"/>
              <w:adjustRightInd w:val="0"/>
              <w:rPr>
                <w:rFonts w:cs="Arial"/>
                <w:sz w:val="20"/>
                <w:lang w:val="de-DE"/>
              </w:rPr>
            </w:pPr>
            <w:r>
              <w:rPr>
                <w:rFonts w:cs="Arial"/>
                <w:sz w:val="20"/>
                <w:lang w:val="de-DE" w:eastAsia="de-DE"/>
              </w:rPr>
              <w:t xml:space="preserve">Ziel des Use Cases: </w:t>
            </w:r>
          </w:p>
        </w:tc>
        <w:tc>
          <w:tcPr>
            <w:tcW w:w="4606" w:type="dxa"/>
            <w:tcMar/>
          </w:tcPr>
          <w:p w:rsidR="000867AB" w:rsidP="1A3C5F65" w:rsidRDefault="008B40AF" w14:paraId="0BF10AD0" w14:textId="2820AAE6">
            <w:pPr>
              <w:autoSpaceDE w:val="0"/>
              <w:autoSpaceDN w:val="0"/>
              <w:adjustRightInd w:val="0"/>
              <w:rPr>
                <w:rFonts w:cs="Arial"/>
                <w:sz w:val="20"/>
                <w:szCs w:val="20"/>
                <w:lang w:val="de-DE" w:eastAsia="de-DE"/>
              </w:rPr>
            </w:pPr>
            <w:r w:rsidRPr="1A3C5F65" w:rsidR="008B40AF">
              <w:rPr>
                <w:rFonts w:cs="Arial"/>
                <w:sz w:val="20"/>
                <w:szCs w:val="20"/>
                <w:lang w:val="de-DE" w:eastAsia="de-DE"/>
              </w:rPr>
              <w:t xml:space="preserve">Es sollen alle zur Erledigung der Geschäftsprozesse relevanten Informationen vom Kunden </w:t>
            </w:r>
            <w:r w:rsidRPr="1A3C5F65" w:rsidR="008B40AF">
              <w:rPr>
                <w:rFonts w:cs="Arial"/>
                <w:sz w:val="20"/>
                <w:szCs w:val="20"/>
                <w:lang w:val="de-DE" w:eastAsia="de-DE"/>
              </w:rPr>
              <w:t xml:space="preserve">abgefragt </w:t>
            </w:r>
            <w:r w:rsidRPr="1A3C5F65" w:rsidR="370DD0AA">
              <w:rPr>
                <w:rFonts w:cs="Arial"/>
                <w:sz w:val="20"/>
                <w:szCs w:val="20"/>
                <w:lang w:val="de-DE" w:eastAsia="de-DE"/>
              </w:rPr>
              <w:t xml:space="preserve"> und</w:t>
            </w:r>
            <w:r w:rsidRPr="1A3C5F65" w:rsidR="370DD0AA">
              <w:rPr>
                <w:rFonts w:cs="Arial"/>
                <w:sz w:val="20"/>
                <w:szCs w:val="20"/>
                <w:lang w:val="de-DE" w:eastAsia="de-DE"/>
              </w:rPr>
              <w:t xml:space="preserve"> eingegeben </w:t>
            </w:r>
            <w:r w:rsidRPr="1A3C5F65" w:rsidR="008B40AF">
              <w:rPr>
                <w:rFonts w:cs="Arial"/>
                <w:sz w:val="20"/>
                <w:szCs w:val="20"/>
                <w:lang w:val="de-DE" w:eastAsia="de-DE"/>
              </w:rPr>
              <w:t xml:space="preserve">werden. Zu diesen Informationen zählen: </w:t>
            </w:r>
          </w:p>
          <w:p w:rsidR="000867AB" w:rsidRDefault="008B40AF" w14:paraId="39389246" w14:textId="77777777">
            <w:pPr>
              <w:numPr>
                <w:ilvl w:val="0"/>
                <w:numId w:val="22"/>
              </w:numPr>
              <w:autoSpaceDE w:val="0"/>
              <w:autoSpaceDN w:val="0"/>
              <w:adjustRightInd w:val="0"/>
              <w:rPr>
                <w:rFonts w:cs="Arial"/>
                <w:sz w:val="20"/>
                <w:lang w:val="de-DE" w:eastAsia="de-DE"/>
              </w:rPr>
            </w:pPr>
            <w:r>
              <w:rPr>
                <w:rFonts w:cs="Arial"/>
                <w:sz w:val="20"/>
                <w:lang w:val="de-DE" w:eastAsia="de-DE"/>
              </w:rPr>
              <w:t xml:space="preserve">Name, Adresse, Telefon, </w:t>
            </w:r>
            <w:proofErr w:type="gramStart"/>
            <w:r>
              <w:rPr>
                <w:rFonts w:cs="Arial"/>
                <w:sz w:val="20"/>
                <w:lang w:val="de-DE" w:eastAsia="de-DE"/>
              </w:rPr>
              <w:t>Email,..</w:t>
            </w:r>
            <w:proofErr w:type="gramEnd"/>
          </w:p>
          <w:p w:rsidR="000867AB" w:rsidP="1A3C5F65" w:rsidRDefault="008B40AF" w14:paraId="4A50508F" w14:textId="41A4C48F">
            <w:pPr>
              <w:numPr>
                <w:ilvl w:val="0"/>
                <w:numId w:val="22"/>
              </w:numPr>
              <w:autoSpaceDE w:val="0"/>
              <w:autoSpaceDN w:val="0"/>
              <w:adjustRightInd w:val="0"/>
              <w:rPr>
                <w:rFonts w:cs="Arial"/>
                <w:sz w:val="20"/>
                <w:szCs w:val="20"/>
                <w:lang w:val="de-DE"/>
              </w:rPr>
            </w:pPr>
            <w:r w:rsidRPr="1A3C5F65" w:rsidR="6BC48039">
              <w:rPr>
                <w:rFonts w:cs="Arial"/>
                <w:sz w:val="20"/>
                <w:szCs w:val="20"/>
                <w:lang w:val="de-DE" w:eastAsia="de-DE"/>
              </w:rPr>
              <w:t>v</w:t>
            </w:r>
            <w:r w:rsidRPr="1A3C5F65" w:rsidR="008B40AF">
              <w:rPr>
                <w:rFonts w:cs="Arial"/>
                <w:sz w:val="20"/>
                <w:szCs w:val="20"/>
                <w:lang w:val="de-DE" w:eastAsia="de-DE"/>
              </w:rPr>
              <w:t>gl</w:t>
            </w:r>
            <w:r w:rsidRPr="1A3C5F65" w:rsidR="5D1777AC">
              <w:rPr>
                <w:rFonts w:cs="Arial"/>
                <w:sz w:val="20"/>
                <w:szCs w:val="20"/>
                <w:lang w:val="de-DE" w:eastAsia="de-DE"/>
              </w:rPr>
              <w:t>.</w:t>
            </w:r>
            <w:r w:rsidRPr="1A3C5F65" w:rsidR="008B40AF">
              <w:rPr>
                <w:rFonts w:cs="Arial"/>
                <w:sz w:val="20"/>
                <w:szCs w:val="20"/>
                <w:lang w:val="de-DE" w:eastAsia="de-DE"/>
              </w:rPr>
              <w:t xml:space="preserve"> Datenbankschema, Kundentabelle</w:t>
            </w:r>
          </w:p>
        </w:tc>
      </w:tr>
      <w:tr w:rsidRPr="0060496A" w:rsidR="000867AB" w:rsidTr="1A3C5F65" w14:paraId="201ADFBF" w14:textId="77777777">
        <w:tc>
          <w:tcPr>
            <w:tcW w:w="4606" w:type="dxa"/>
            <w:tcMar/>
          </w:tcPr>
          <w:p w:rsidR="000867AB" w:rsidRDefault="008B40AF" w14:paraId="62E59F6E" w14:textId="77777777">
            <w:pPr>
              <w:autoSpaceDE w:val="0"/>
              <w:autoSpaceDN w:val="0"/>
              <w:adjustRightInd w:val="0"/>
              <w:rPr>
                <w:rFonts w:cs="Arial"/>
                <w:sz w:val="20"/>
                <w:lang w:val="de-DE"/>
              </w:rPr>
            </w:pPr>
            <w:r>
              <w:rPr>
                <w:rFonts w:cs="Arial"/>
                <w:sz w:val="20"/>
                <w:lang w:val="de-DE" w:eastAsia="de-DE"/>
              </w:rPr>
              <w:t>Vorbedingung:</w:t>
            </w:r>
          </w:p>
        </w:tc>
        <w:tc>
          <w:tcPr>
            <w:tcW w:w="4606" w:type="dxa"/>
            <w:tcMar/>
          </w:tcPr>
          <w:p w:rsidR="000867AB" w:rsidP="1A3C5F65" w:rsidRDefault="008B40AF" w14:paraId="1E222CBC" w14:textId="01E1C114">
            <w:pPr>
              <w:autoSpaceDE w:val="0"/>
              <w:autoSpaceDN w:val="0"/>
              <w:adjustRightInd w:val="0"/>
              <w:rPr>
                <w:rFonts w:cs="Arial"/>
                <w:sz w:val="20"/>
                <w:szCs w:val="20"/>
                <w:lang w:val="de-DE"/>
              </w:rPr>
            </w:pPr>
            <w:r w:rsidRPr="1A3C5F65" w:rsidR="008B40AF">
              <w:rPr>
                <w:rFonts w:cs="Arial"/>
                <w:sz w:val="20"/>
                <w:szCs w:val="20"/>
                <w:lang w:val="de-DE" w:eastAsia="de-DE"/>
              </w:rPr>
              <w:t>Der Kunde ist noch nicht in der Datenbank erfasst</w:t>
            </w:r>
            <w:r w:rsidRPr="1A3C5F65" w:rsidR="0A17EEF3">
              <w:rPr>
                <w:rFonts w:cs="Arial"/>
                <w:sz w:val="20"/>
                <w:szCs w:val="20"/>
                <w:lang w:val="de-DE" w:eastAsia="de-DE"/>
              </w:rPr>
              <w:t xml:space="preserve"> und versucht sich </w:t>
            </w:r>
            <w:r w:rsidRPr="1A3C5F65" w:rsidR="0B187C83">
              <w:rPr>
                <w:rFonts w:cs="Arial"/>
                <w:sz w:val="20"/>
                <w:szCs w:val="20"/>
                <w:lang w:val="de-DE" w:eastAsia="de-DE"/>
              </w:rPr>
              <w:t>zu registrieren</w:t>
            </w:r>
            <w:r w:rsidRPr="1A3C5F65" w:rsidR="008B40AF">
              <w:rPr>
                <w:rFonts w:cs="Arial"/>
                <w:sz w:val="20"/>
                <w:szCs w:val="20"/>
                <w:lang w:val="de-DE" w:eastAsia="de-DE"/>
              </w:rPr>
              <w:t>.</w:t>
            </w:r>
          </w:p>
        </w:tc>
      </w:tr>
      <w:tr w:rsidR="000867AB" w:rsidTr="1A3C5F65" w14:paraId="0D64D138" w14:textId="77777777">
        <w:tc>
          <w:tcPr>
            <w:tcW w:w="4606" w:type="dxa"/>
            <w:tcMar/>
          </w:tcPr>
          <w:p w:rsidR="000867AB" w:rsidRDefault="008B40AF" w14:paraId="420665BF" w14:textId="77777777">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Mar/>
          </w:tcPr>
          <w:p w:rsidR="000867AB" w:rsidRDefault="000867AB" w14:paraId="0A7A358B" w14:textId="77777777">
            <w:pPr>
              <w:autoSpaceDE w:val="0"/>
              <w:autoSpaceDN w:val="0"/>
              <w:adjustRightInd w:val="0"/>
              <w:rPr>
                <w:rFonts w:cs="Arial"/>
                <w:sz w:val="20"/>
                <w:lang w:val="de-DE"/>
              </w:rPr>
            </w:pPr>
          </w:p>
        </w:tc>
      </w:tr>
      <w:tr w:rsidR="000867AB" w:rsidTr="1A3C5F65" w14:paraId="122D26D9" w14:textId="77777777">
        <w:tc>
          <w:tcPr>
            <w:tcW w:w="4606" w:type="dxa"/>
            <w:tcMar/>
          </w:tcPr>
          <w:p w:rsidR="000867AB" w:rsidRDefault="008B40AF" w14:paraId="6FBAFBE7" w14:textId="77777777">
            <w:pPr>
              <w:autoSpaceDE w:val="0"/>
              <w:autoSpaceDN w:val="0"/>
              <w:adjustRightInd w:val="0"/>
              <w:rPr>
                <w:rFonts w:cs="Arial"/>
                <w:sz w:val="20"/>
                <w:lang w:val="de-DE"/>
              </w:rPr>
            </w:pPr>
            <w:r>
              <w:rPr>
                <w:rFonts w:cs="Arial"/>
                <w:sz w:val="20"/>
                <w:lang w:val="de-DE" w:eastAsia="de-DE"/>
              </w:rPr>
              <w:t>Beteiligte Nutzer:</w:t>
            </w:r>
          </w:p>
        </w:tc>
        <w:tc>
          <w:tcPr>
            <w:tcW w:w="4606" w:type="dxa"/>
            <w:tcMar/>
          </w:tcPr>
          <w:p w:rsidR="000867AB" w:rsidP="1A3C5F65" w:rsidRDefault="008B40AF" w14:paraId="735EAD59" w14:textId="18E2773C">
            <w:pPr>
              <w:autoSpaceDE w:val="0"/>
              <w:autoSpaceDN w:val="0"/>
              <w:adjustRightInd w:val="0"/>
              <w:rPr>
                <w:rFonts w:cs="Arial"/>
                <w:sz w:val="20"/>
                <w:szCs w:val="20"/>
                <w:lang w:val="de-DE" w:eastAsia="de-DE"/>
              </w:rPr>
            </w:pPr>
            <w:r w:rsidRPr="1A3C5F65" w:rsidR="008B40AF">
              <w:rPr>
                <w:rFonts w:cs="Arial"/>
                <w:sz w:val="20"/>
                <w:szCs w:val="20"/>
                <w:lang w:val="de-DE" w:eastAsia="de-DE"/>
              </w:rPr>
              <w:t>Kunde</w:t>
            </w:r>
          </w:p>
        </w:tc>
      </w:tr>
      <w:tr w:rsidRPr="0060496A" w:rsidR="000867AB" w:rsidTr="1A3C5F65" w14:paraId="07CF43A6" w14:textId="77777777">
        <w:tc>
          <w:tcPr>
            <w:tcW w:w="4606" w:type="dxa"/>
            <w:tcMar/>
          </w:tcPr>
          <w:p w:rsidR="000867AB" w:rsidRDefault="008B40AF" w14:paraId="6937FB84" w14:textId="77777777">
            <w:pPr>
              <w:autoSpaceDE w:val="0"/>
              <w:autoSpaceDN w:val="0"/>
              <w:adjustRightInd w:val="0"/>
              <w:rPr>
                <w:rFonts w:cs="Arial"/>
                <w:sz w:val="20"/>
                <w:szCs w:val="20"/>
                <w:lang w:val="de-DE"/>
              </w:rPr>
            </w:pPr>
            <w:r>
              <w:rPr>
                <w:rFonts w:cs="Arial"/>
                <w:sz w:val="20"/>
                <w:lang w:val="de-DE" w:eastAsia="de-DE"/>
              </w:rPr>
              <w:t xml:space="preserve">Auslösendes Ereignis: </w:t>
            </w:r>
          </w:p>
        </w:tc>
        <w:tc>
          <w:tcPr>
            <w:tcW w:w="4606" w:type="dxa"/>
            <w:tcMar/>
          </w:tcPr>
          <w:p w:rsidR="000867AB" w:rsidP="1A3C5F65" w:rsidRDefault="008B40AF" w14:paraId="23B8E8FF" w14:textId="78B802DE">
            <w:pPr>
              <w:pStyle w:val="Standard"/>
              <w:autoSpaceDE w:val="0"/>
              <w:autoSpaceDN w:val="0"/>
              <w:adjustRightInd w:val="0"/>
              <w:rPr>
                <w:rFonts w:cs="Arial"/>
                <w:sz w:val="20"/>
                <w:szCs w:val="20"/>
                <w:lang w:val="de-DE"/>
              </w:rPr>
            </w:pPr>
            <w:r w:rsidRPr="1A3C5F65" w:rsidR="008B40AF">
              <w:rPr>
                <w:rFonts w:cs="Arial"/>
                <w:sz w:val="20"/>
                <w:szCs w:val="20"/>
                <w:lang w:val="de-DE" w:eastAsia="de-DE"/>
              </w:rPr>
              <w:t xml:space="preserve">Ein neuer Kunde </w:t>
            </w:r>
            <w:r w:rsidRPr="1A3C5F65" w:rsidR="4C9ACFEA">
              <w:rPr>
                <w:rFonts w:cs="Arial"/>
                <w:sz w:val="20"/>
                <w:szCs w:val="20"/>
                <w:lang w:val="de-DE" w:eastAsia="de-DE"/>
              </w:rPr>
              <w:t>versucht sich anzumelden</w:t>
            </w:r>
            <w:r w:rsidRPr="1A3C5F65" w:rsidR="008B40AF">
              <w:rPr>
                <w:rFonts w:cs="Arial"/>
                <w:sz w:val="20"/>
                <w:szCs w:val="20"/>
                <w:lang w:val="de-DE" w:eastAsia="de-DE"/>
              </w:rPr>
              <w:t>.</w:t>
            </w:r>
          </w:p>
        </w:tc>
      </w:tr>
    </w:tbl>
    <w:p w:rsidR="000867AB" w:rsidRDefault="008B40AF" w14:paraId="3562F5F2" w14:textId="77777777">
      <w:pPr>
        <w:pStyle w:val="berschrift3"/>
        <w:ind w:left="510" w:hanging="510"/>
        <w:rPr>
          <w:lang w:val="de-DE"/>
        </w:rPr>
      </w:pPr>
      <w:bookmarkStart w:name="_Toc94414007" w:id="22"/>
      <w:r>
        <w:rPr>
          <w:lang w:val="de-DE"/>
        </w:rPr>
        <w:t>UC 02.1.2 Kundendaten aktualisieren</w:t>
      </w:r>
      <w:bookmarkEnd w:id="22"/>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rsidTr="1A3C5F65" w14:paraId="76CABFB7" w14:textId="77777777">
        <w:tc>
          <w:tcPr>
            <w:tcW w:w="4606" w:type="dxa"/>
            <w:tcMar/>
          </w:tcPr>
          <w:p w:rsidR="000867AB" w:rsidRDefault="008B40AF" w14:paraId="3082190F" w14:textId="77777777">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Mar/>
          </w:tcPr>
          <w:p w:rsidR="000867AB" w:rsidP="1A3C5F65" w:rsidRDefault="008B40AF" w14:paraId="0A082D9E" w14:textId="21AE0AD1">
            <w:pPr>
              <w:autoSpaceDE w:val="0"/>
              <w:autoSpaceDN w:val="0"/>
              <w:adjustRightInd w:val="0"/>
              <w:rPr>
                <w:rFonts w:cs="Arial"/>
                <w:sz w:val="20"/>
                <w:szCs w:val="20"/>
                <w:lang w:val="de-DE"/>
              </w:rPr>
            </w:pPr>
            <w:r w:rsidRPr="1A3C5F65" w:rsidR="008B40AF">
              <w:rPr>
                <w:rFonts w:cs="Arial"/>
                <w:sz w:val="20"/>
                <w:szCs w:val="20"/>
                <w:lang w:val="de-DE" w:eastAsia="de-DE"/>
              </w:rPr>
              <w:t xml:space="preserve">UC 02.1 </w:t>
            </w:r>
            <w:r w:rsidRPr="1A3C5F65" w:rsidR="25776210">
              <w:rPr>
                <w:rFonts w:cs="Arial"/>
                <w:sz w:val="20"/>
                <w:szCs w:val="20"/>
                <w:lang w:val="de-DE" w:eastAsia="de-DE"/>
              </w:rPr>
              <w:t xml:space="preserve">Anmeldung </w:t>
            </w:r>
            <w:r w:rsidRPr="1A3C5F65" w:rsidR="25776210">
              <w:rPr>
                <w:rFonts w:cs="Arial"/>
                <w:sz w:val="20"/>
                <w:szCs w:val="20"/>
                <w:lang w:val="de-DE" w:eastAsia="de-DE"/>
              </w:rPr>
              <w:t>erfolg</w:t>
            </w:r>
            <w:r w:rsidRPr="1A3C5F65" w:rsidR="25776210">
              <w:rPr>
                <w:rFonts w:cs="Arial"/>
                <w:sz w:val="20"/>
                <w:szCs w:val="20"/>
                <w:lang w:val="de-DE" w:eastAsia="de-DE"/>
              </w:rPr>
              <w:t>t</w:t>
            </w:r>
            <w:r w:rsidRPr="1A3C5F65" w:rsidR="008B40AF">
              <w:rPr>
                <w:rFonts w:cs="Arial"/>
                <w:sz w:val="20"/>
                <w:szCs w:val="20"/>
                <w:lang w:val="de-DE" w:eastAsia="de-DE"/>
              </w:rPr>
              <w:t>.</w:t>
            </w:r>
          </w:p>
        </w:tc>
      </w:tr>
      <w:tr w:rsidRPr="0060496A" w:rsidR="000867AB" w:rsidTr="1A3C5F65" w14:paraId="3E3A4CCB" w14:textId="77777777">
        <w:tc>
          <w:tcPr>
            <w:tcW w:w="4606" w:type="dxa"/>
            <w:tcMar/>
          </w:tcPr>
          <w:p w:rsidR="000867AB" w:rsidRDefault="008B40AF" w14:paraId="5B29CDF5" w14:textId="77777777">
            <w:pPr>
              <w:autoSpaceDE w:val="0"/>
              <w:autoSpaceDN w:val="0"/>
              <w:adjustRightInd w:val="0"/>
              <w:rPr>
                <w:rFonts w:cs="Arial"/>
                <w:sz w:val="20"/>
                <w:lang w:val="de-DE"/>
              </w:rPr>
            </w:pPr>
            <w:r>
              <w:rPr>
                <w:rFonts w:cs="Arial"/>
                <w:sz w:val="20"/>
                <w:lang w:val="de-DE" w:eastAsia="de-DE"/>
              </w:rPr>
              <w:t>Beschreibung zu 02.1.2</w:t>
            </w:r>
          </w:p>
        </w:tc>
        <w:tc>
          <w:tcPr>
            <w:tcW w:w="4606" w:type="dxa"/>
            <w:tcMar/>
          </w:tcPr>
          <w:p w:rsidR="000867AB" w:rsidRDefault="008B40AF" w14:paraId="6DCF2138" w14:textId="77777777">
            <w:pPr>
              <w:autoSpaceDE w:val="0"/>
              <w:autoSpaceDN w:val="0"/>
              <w:adjustRightInd w:val="0"/>
              <w:rPr>
                <w:rFonts w:cs="Arial"/>
                <w:sz w:val="20"/>
                <w:lang w:val="de-DE"/>
              </w:rPr>
            </w:pPr>
            <w:r>
              <w:rPr>
                <w:rFonts w:cs="Arial"/>
                <w:sz w:val="20"/>
                <w:lang w:val="de-DE" w:eastAsia="de-DE"/>
              </w:rPr>
              <w:t>Kundendaten aktualisieren erweitert Kundendaten verifizieren</w:t>
            </w:r>
          </w:p>
        </w:tc>
      </w:tr>
      <w:tr w:rsidRPr="0060496A" w:rsidR="000867AB" w:rsidTr="1A3C5F65" w14:paraId="6AE48EF2" w14:textId="77777777">
        <w:tc>
          <w:tcPr>
            <w:tcW w:w="4606" w:type="dxa"/>
            <w:tcMar/>
          </w:tcPr>
          <w:p w:rsidR="000867AB" w:rsidRDefault="008B40AF" w14:paraId="5DA0CD81" w14:textId="77777777">
            <w:pPr>
              <w:autoSpaceDE w:val="0"/>
              <w:autoSpaceDN w:val="0"/>
              <w:adjustRightInd w:val="0"/>
              <w:rPr>
                <w:rFonts w:cs="Arial"/>
                <w:sz w:val="20"/>
                <w:lang w:val="de-DE"/>
              </w:rPr>
            </w:pPr>
            <w:r>
              <w:rPr>
                <w:rFonts w:cs="Arial"/>
                <w:sz w:val="20"/>
                <w:lang w:val="de-DE" w:eastAsia="de-DE"/>
              </w:rPr>
              <w:t xml:space="preserve">Ziel des Use Cases: </w:t>
            </w:r>
          </w:p>
        </w:tc>
        <w:tc>
          <w:tcPr>
            <w:tcW w:w="4606" w:type="dxa"/>
            <w:tcMar/>
          </w:tcPr>
          <w:p w:rsidR="000867AB" w:rsidRDefault="008B40AF" w14:paraId="7CF8ABD2" w14:textId="77777777">
            <w:pPr>
              <w:autoSpaceDE w:val="0"/>
              <w:autoSpaceDN w:val="0"/>
              <w:adjustRightInd w:val="0"/>
              <w:rPr>
                <w:rFonts w:cs="Arial"/>
                <w:sz w:val="20"/>
                <w:lang w:val="de-DE"/>
              </w:rPr>
            </w:pPr>
            <w:r>
              <w:rPr>
                <w:rFonts w:cs="Arial"/>
                <w:sz w:val="20"/>
                <w:lang w:val="de-DE" w:eastAsia="de-DE"/>
              </w:rPr>
              <w:t>Die Daten eines bestehenden Kunden müssen auf Grund von Änderungen aktualisiert werden.</w:t>
            </w:r>
          </w:p>
        </w:tc>
      </w:tr>
      <w:tr w:rsidR="000867AB" w:rsidTr="1A3C5F65" w14:paraId="3E2633B5" w14:textId="77777777">
        <w:tc>
          <w:tcPr>
            <w:tcW w:w="4606" w:type="dxa"/>
            <w:tcMar/>
          </w:tcPr>
          <w:p w:rsidR="000867AB" w:rsidRDefault="008B40AF" w14:paraId="5D4CDD43" w14:textId="77777777">
            <w:pPr>
              <w:autoSpaceDE w:val="0"/>
              <w:autoSpaceDN w:val="0"/>
              <w:adjustRightInd w:val="0"/>
              <w:rPr>
                <w:rFonts w:cs="Arial"/>
                <w:sz w:val="20"/>
                <w:lang w:val="de-DE"/>
              </w:rPr>
            </w:pPr>
            <w:r>
              <w:rPr>
                <w:rFonts w:cs="Arial"/>
                <w:sz w:val="20"/>
                <w:lang w:val="de-DE" w:eastAsia="de-DE"/>
              </w:rPr>
              <w:t xml:space="preserve">Vorbedingung: </w:t>
            </w:r>
          </w:p>
        </w:tc>
        <w:tc>
          <w:tcPr>
            <w:tcW w:w="4606" w:type="dxa"/>
            <w:tcMar/>
          </w:tcPr>
          <w:p w:rsidR="000867AB" w:rsidRDefault="008B40AF" w14:paraId="68D13D36" w14:textId="77777777">
            <w:pPr>
              <w:autoSpaceDE w:val="0"/>
              <w:autoSpaceDN w:val="0"/>
              <w:adjustRightInd w:val="0"/>
              <w:rPr>
                <w:rFonts w:cs="Arial"/>
                <w:sz w:val="20"/>
                <w:lang w:val="de-DE"/>
              </w:rPr>
            </w:pPr>
            <w:r>
              <w:rPr>
                <w:rFonts w:cs="Arial"/>
                <w:sz w:val="20"/>
                <w:lang w:val="de-DE" w:eastAsia="de-DE"/>
              </w:rPr>
              <w:t>Kundendaten haben sich geändert</w:t>
            </w:r>
          </w:p>
        </w:tc>
      </w:tr>
      <w:tr w:rsidR="000867AB" w:rsidTr="1A3C5F65" w14:paraId="737BBC37" w14:textId="77777777">
        <w:tc>
          <w:tcPr>
            <w:tcW w:w="4606" w:type="dxa"/>
            <w:tcMar/>
          </w:tcPr>
          <w:p w:rsidR="000867AB" w:rsidRDefault="008B40AF" w14:paraId="5A9A8097" w14:textId="77777777">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Mar/>
          </w:tcPr>
          <w:p w:rsidR="000867AB" w:rsidRDefault="000867AB" w14:paraId="744418E3" w14:textId="77777777">
            <w:pPr>
              <w:autoSpaceDE w:val="0"/>
              <w:autoSpaceDN w:val="0"/>
              <w:adjustRightInd w:val="0"/>
              <w:rPr>
                <w:rFonts w:cs="Arial"/>
                <w:sz w:val="20"/>
                <w:lang w:val="de-DE"/>
              </w:rPr>
            </w:pPr>
          </w:p>
        </w:tc>
      </w:tr>
      <w:tr w:rsidR="000867AB" w:rsidTr="1A3C5F65" w14:paraId="226DEB90" w14:textId="77777777">
        <w:tc>
          <w:tcPr>
            <w:tcW w:w="4606" w:type="dxa"/>
            <w:tcMar/>
          </w:tcPr>
          <w:p w:rsidR="000867AB" w:rsidRDefault="008B40AF" w14:paraId="6CF07EA4" w14:textId="77777777">
            <w:pPr>
              <w:autoSpaceDE w:val="0"/>
              <w:autoSpaceDN w:val="0"/>
              <w:adjustRightInd w:val="0"/>
              <w:rPr>
                <w:rFonts w:cs="Arial"/>
                <w:sz w:val="20"/>
                <w:lang w:val="de-DE"/>
              </w:rPr>
            </w:pPr>
            <w:r>
              <w:rPr>
                <w:rFonts w:cs="Arial"/>
                <w:sz w:val="20"/>
                <w:lang w:val="de-DE" w:eastAsia="de-DE"/>
              </w:rPr>
              <w:t xml:space="preserve">Beteiligte Nutzer: </w:t>
            </w:r>
          </w:p>
        </w:tc>
        <w:tc>
          <w:tcPr>
            <w:tcW w:w="4606" w:type="dxa"/>
            <w:tcMar/>
          </w:tcPr>
          <w:p w:rsidR="000867AB" w:rsidP="1A3C5F65" w:rsidRDefault="008B40AF" w14:paraId="613752BC" w14:textId="622156C5">
            <w:pPr>
              <w:autoSpaceDE w:val="0"/>
              <w:autoSpaceDN w:val="0"/>
              <w:adjustRightInd w:val="0"/>
              <w:rPr>
                <w:rFonts w:cs="Arial"/>
                <w:sz w:val="20"/>
                <w:szCs w:val="20"/>
                <w:lang w:val="de-DE" w:eastAsia="de-DE"/>
              </w:rPr>
            </w:pPr>
            <w:r w:rsidRPr="1A3C5F65" w:rsidR="008B40AF">
              <w:rPr>
                <w:rFonts w:cs="Arial"/>
                <w:sz w:val="20"/>
                <w:szCs w:val="20"/>
                <w:lang w:val="de-DE" w:eastAsia="de-DE"/>
              </w:rPr>
              <w:t>Kunde</w:t>
            </w:r>
          </w:p>
        </w:tc>
      </w:tr>
      <w:tr w:rsidRPr="0060496A" w:rsidR="000867AB" w:rsidTr="1A3C5F65" w14:paraId="34E14E92" w14:textId="77777777">
        <w:tc>
          <w:tcPr>
            <w:tcW w:w="4606" w:type="dxa"/>
            <w:tcMar/>
          </w:tcPr>
          <w:p w:rsidR="000867AB" w:rsidRDefault="008B40AF" w14:paraId="6DF2B10D" w14:textId="77777777">
            <w:pPr>
              <w:autoSpaceDE w:val="0"/>
              <w:autoSpaceDN w:val="0"/>
              <w:adjustRightInd w:val="0"/>
              <w:rPr>
                <w:rFonts w:cs="Arial"/>
                <w:sz w:val="20"/>
                <w:lang w:val="de-DE"/>
              </w:rPr>
            </w:pPr>
            <w:r>
              <w:rPr>
                <w:rFonts w:cs="Arial"/>
                <w:sz w:val="20"/>
                <w:lang w:val="de-DE" w:eastAsia="de-DE"/>
              </w:rPr>
              <w:t>Auslösendes Ereignis:</w:t>
            </w:r>
          </w:p>
        </w:tc>
        <w:tc>
          <w:tcPr>
            <w:tcW w:w="4606" w:type="dxa"/>
            <w:tcMar/>
          </w:tcPr>
          <w:p w:rsidR="000867AB" w:rsidP="1A3C5F65" w:rsidRDefault="008B40AF" w14:paraId="127F3357" w14:textId="09BBDB3B">
            <w:pPr>
              <w:autoSpaceDE w:val="0"/>
              <w:autoSpaceDN w:val="0"/>
              <w:adjustRightInd w:val="0"/>
              <w:rPr>
                <w:rFonts w:cs="Arial"/>
                <w:sz w:val="20"/>
                <w:szCs w:val="20"/>
                <w:lang w:val="de-DE"/>
              </w:rPr>
            </w:pPr>
            <w:r w:rsidRPr="1A3C5F65" w:rsidR="008B40AF">
              <w:rPr>
                <w:rFonts w:cs="Arial"/>
                <w:sz w:val="20"/>
                <w:szCs w:val="20"/>
                <w:lang w:val="de-DE" w:eastAsia="de-DE"/>
              </w:rPr>
              <w:t>Kunde</w:t>
            </w:r>
            <w:r w:rsidRPr="1A3C5F65" w:rsidR="008B40AF">
              <w:rPr>
                <w:rFonts w:cs="Arial"/>
                <w:sz w:val="20"/>
                <w:szCs w:val="20"/>
                <w:lang w:val="de-DE" w:eastAsia="de-DE"/>
              </w:rPr>
              <w:t xml:space="preserve"> Adressänderung</w:t>
            </w:r>
            <w:r w:rsidRPr="1A3C5F65" w:rsidR="6FC70A11">
              <w:rPr>
                <w:rFonts w:cs="Arial"/>
                <w:sz w:val="20"/>
                <w:szCs w:val="20"/>
                <w:lang w:val="de-DE" w:eastAsia="de-DE"/>
              </w:rPr>
              <w:t xml:space="preserve"> vor</w:t>
            </w:r>
          </w:p>
        </w:tc>
      </w:tr>
    </w:tbl>
    <w:p w:rsidR="000867AB" w:rsidRDefault="000867AB" w14:paraId="42901932" w14:textId="77777777">
      <w:pPr>
        <w:spacing w:line="280" w:lineRule="atLeast"/>
        <w:jc w:val="both"/>
        <w:rPr>
          <w:rFonts w:cs="Arial"/>
          <w:lang w:val="de-DE"/>
        </w:rPr>
      </w:pPr>
    </w:p>
    <w:p w:rsidR="000867AB" w:rsidRDefault="008B40AF" w14:paraId="2D236B0E" w14:textId="4F7DF39F">
      <w:pPr>
        <w:pStyle w:val="berschrift3"/>
        <w:ind w:left="510" w:hanging="510"/>
        <w:rPr>
          <w:lang w:val="de-DE"/>
        </w:rPr>
      </w:pPr>
    </w:p>
    <w:p w:rsidR="1A3C5F65" w:rsidRDefault="1A3C5F65" w14:paraId="49A9676B" w14:textId="531C9304"/>
    <w:p w:rsidR="1A3C5F65" w:rsidRDefault="1A3C5F65" w14:paraId="4924D39B" w14:textId="692BB417"/>
    <w:p w:rsidR="1A3C5F65" w:rsidRDefault="1A3C5F65" w14:paraId="4AEDCE61" w14:textId="63F69FEB"/>
    <w:p w:rsidR="1A3C5F65" w:rsidRDefault="1A3C5F65" w14:paraId="6F3DF054" w14:textId="33CA190B"/>
    <w:p w:rsidR="1A3C5F65" w:rsidRDefault="1A3C5F65" w14:paraId="657579C7" w14:textId="484BB22D"/>
    <w:p w:rsidR="1A3C5F65" w:rsidRDefault="1A3C5F65" w14:paraId="01692AC5" w14:textId="208FA1CF"/>
    <w:p w:rsidR="000867AB" w:rsidRDefault="000867AB" w14:paraId="6DE80C3D" w14:textId="77777777">
      <w:pPr>
        <w:spacing w:line="280" w:lineRule="atLeast"/>
        <w:jc w:val="both"/>
        <w:rPr>
          <w:rFonts w:cs="Arial"/>
          <w:lang w:val="de-DE"/>
        </w:rPr>
      </w:pPr>
    </w:p>
    <w:p w:rsidR="000867AB" w:rsidRDefault="000867AB" w14:paraId="7A2A6276" w14:textId="77777777">
      <w:pPr>
        <w:spacing w:line="280" w:lineRule="atLeast"/>
        <w:jc w:val="both"/>
        <w:rPr>
          <w:rFonts w:cs="Arial"/>
          <w:lang w:val="de-DE"/>
        </w:rPr>
      </w:pPr>
    </w:p>
    <w:p w:rsidR="000867AB" w:rsidRDefault="000867AB" w14:paraId="4710550F" w14:textId="77777777">
      <w:pPr>
        <w:spacing w:line="280" w:lineRule="atLeast"/>
        <w:jc w:val="both"/>
        <w:rPr>
          <w:rFonts w:cs="Arial"/>
          <w:lang w:val="de-DE"/>
        </w:rPr>
      </w:pPr>
    </w:p>
    <w:p w:rsidR="000867AB" w:rsidRDefault="008B40AF" w14:paraId="589BF498" w14:textId="77777777">
      <w:pPr>
        <w:pStyle w:val="berschrift2"/>
        <w:rPr>
          <w:lang w:val="de-DE"/>
        </w:rPr>
      </w:pPr>
      <w:r>
        <w:rPr>
          <w:lang w:val="de-DE"/>
        </w:rPr>
        <w:br w:type="page"/>
      </w:r>
      <w:bookmarkStart w:name="_Toc94414009" w:id="24"/>
      <w:r>
        <w:rPr>
          <w:lang w:val="de-DE"/>
        </w:rPr>
        <w:t>Das Datenbankschema des Kundenbuchungssystems</w:t>
      </w:r>
      <w:bookmarkEnd w:id="24"/>
    </w:p>
    <w:p w:rsidR="000867AB" w:rsidRDefault="008B40AF" w14:paraId="72034461" w14:textId="6B194362">
      <w:pPr>
        <w:spacing w:line="280" w:lineRule="atLeast"/>
        <w:jc w:val="both"/>
        <w:rPr>
          <w:rFonts w:cs="Arial"/>
          <w:lang w:val="de-DE"/>
        </w:rPr>
      </w:pPr>
      <w:r>
        <w:rPr>
          <w:rFonts w:cs="Arial"/>
          <w:lang w:val="de-DE"/>
        </w:rPr>
        <w:t>Vo</w:t>
      </w:r>
      <w:r w:rsidR="0060496A">
        <w:rPr>
          <w:rFonts w:cs="Arial"/>
          <w:lang w:val="de-DE"/>
        </w:rPr>
        <w:t>n</w:t>
      </w:r>
      <w:r>
        <w:rPr>
          <w:rFonts w:cs="Arial"/>
          <w:lang w:val="de-DE"/>
        </w:rPr>
        <w:t xml:space="preserve"> Seiten der </w:t>
      </w:r>
      <w:proofErr w:type="spellStart"/>
      <w:r>
        <w:rPr>
          <w:rFonts w:cs="Arial"/>
          <w:lang w:val="de-DE"/>
        </w:rPr>
        <w:t>FunEvents</w:t>
      </w:r>
      <w:proofErr w:type="spellEnd"/>
      <w:r>
        <w:rPr>
          <w:rFonts w:cs="Arial"/>
          <w:lang w:val="de-DE"/>
        </w:rPr>
        <w:t xml:space="preserve"> wird über einen externen IT Systembetreuer eine MS SQL – Server Datenbank mit folgendem Datenbankschema zur Verfügung gestellt (Dokumentation siehe Anhang):</w:t>
      </w:r>
    </w:p>
    <w:p w:rsidR="000867AB" w:rsidRDefault="008B40AF" w14:paraId="0263434A" w14:textId="77777777">
      <w:pPr>
        <w:numPr>
          <w:ilvl w:val="0"/>
          <w:numId w:val="3"/>
        </w:numPr>
        <w:jc w:val="both"/>
        <w:rPr>
          <w:rFonts w:cs="Arial"/>
          <w:lang w:val="de-DE"/>
        </w:rPr>
      </w:pPr>
      <w:r>
        <w:rPr>
          <w:rFonts w:cs="Arial"/>
          <w:lang w:val="de-DE"/>
        </w:rPr>
        <w:t>alle eingezeichneten Relationen, Primär- und Fremdschlüssel sind erstellt,</w:t>
      </w:r>
    </w:p>
    <w:p w:rsidR="000867AB" w:rsidRDefault="008B40AF" w14:paraId="35191FB6" w14:textId="4A1B110E">
      <w:pPr>
        <w:numPr>
          <w:ilvl w:val="0"/>
          <w:numId w:val="3"/>
        </w:numPr>
        <w:jc w:val="both"/>
        <w:rPr>
          <w:rFonts w:cs="Arial"/>
          <w:lang w:val="de-DE"/>
        </w:rPr>
      </w:pPr>
      <w:r w:rsidRPr="1A3C5F65" w:rsidR="008B40AF">
        <w:rPr>
          <w:rFonts w:cs="Arial"/>
          <w:lang w:val="de-DE"/>
        </w:rPr>
        <w:t xml:space="preserve">die Dateneingabe erfolgt durch Mitarbeiter der </w:t>
      </w:r>
      <w:r w:rsidRPr="1A3C5F65" w:rsidR="008B40AF">
        <w:rPr>
          <w:rFonts w:cs="Arial"/>
          <w:lang w:val="de-DE"/>
        </w:rPr>
        <w:t>FunEvents</w:t>
      </w:r>
      <w:r w:rsidRPr="1A3C5F65" w:rsidR="008B40AF">
        <w:rPr>
          <w:rFonts w:cs="Arial"/>
          <w:lang w:val="de-DE"/>
        </w:rPr>
        <w:t xml:space="preserve"> GmbH,</w:t>
      </w:r>
    </w:p>
    <w:p w:rsidR="000867AB" w:rsidRDefault="00755AAE" w14:textId="77777777" w14:paraId="5265535B">
      <w:pPr>
        <w:numPr>
          <w:ilvl w:val="0"/>
          <w:numId w:val="3"/>
        </w:numPr>
        <w:jc w:val="both"/>
        <w:rPr>
          <w:rFonts w:cs="Arial"/>
          <w:lang w:val="de-DE"/>
        </w:rPr>
      </w:pPr>
      <w:r w:rsidR="008B40AF">
        <w:rPr>
          <w:rFonts w:cs="Arial"/>
          <w:lang w:val="de-DE"/>
        </w:rPr>
        <w:t>eventuell benötigte gespeicherte Prozeduren oder Trigger sind von der IT – Soft GmbH zu implementieren.</w:t>
      </w:r>
    </w:p>
    <w:p w:rsidR="000867AB" w:rsidP="1A3C5F65" w:rsidRDefault="00755AAE" w14:paraId="49C7A784" w14:textId="35DA51D3">
      <w:pPr>
        <w:pStyle w:val="Standard"/>
        <w:spacing w:line="280" w:lineRule="atLeast"/>
        <w:jc w:val="both"/>
      </w:pPr>
      <w:r w:rsidR="2B460EA9">
        <w:drawing>
          <wp:inline wp14:editId="10090B94" wp14:anchorId="024CBED7">
            <wp:extent cx="6052038" cy="6755764"/>
            <wp:effectExtent l="0" t="0" r="0" b="0"/>
            <wp:docPr id="730632090" name="" title=""/>
            <wp:cNvGraphicFramePr>
              <a:graphicFrameLocks noChangeAspect="1"/>
            </wp:cNvGraphicFramePr>
            <a:graphic>
              <a:graphicData uri="http://schemas.openxmlformats.org/drawingml/2006/picture">
                <pic:pic>
                  <pic:nvPicPr>
                    <pic:cNvPr id="0" name=""/>
                    <pic:cNvPicPr/>
                  </pic:nvPicPr>
                  <pic:blipFill>
                    <a:blip r:embed="R1c83f4f0dee34edd">
                      <a:extLst>
                        <a:ext xmlns:a="http://schemas.openxmlformats.org/drawingml/2006/main" uri="{28A0092B-C50C-407E-A947-70E740481C1C}">
                          <a14:useLocalDpi val="0"/>
                        </a:ext>
                      </a:extLst>
                    </a:blip>
                    <a:stretch>
                      <a:fillRect/>
                    </a:stretch>
                  </pic:blipFill>
                  <pic:spPr>
                    <a:xfrm>
                      <a:off x="0" y="0"/>
                      <a:ext cx="6052038" cy="6755764"/>
                    </a:xfrm>
                    <a:prstGeom prst="rect">
                      <a:avLst/>
                    </a:prstGeom>
                  </pic:spPr>
                </pic:pic>
              </a:graphicData>
            </a:graphic>
          </wp:inline>
        </w:drawing>
      </w:r>
    </w:p>
    <w:p w:rsidR="000867AB" w:rsidRDefault="000867AB" w14:paraId="0B72563D" w14:textId="77777777">
      <w:pPr>
        <w:spacing w:line="280" w:lineRule="atLeast"/>
        <w:jc w:val="both"/>
        <w:rPr>
          <w:rFonts w:cs="Arial"/>
          <w:lang w:val="de-DE"/>
        </w:rPr>
      </w:pPr>
    </w:p>
    <w:p w:rsidR="000867AB" w:rsidRDefault="000867AB" w14:paraId="3C630920" w14:textId="77777777">
      <w:pPr>
        <w:spacing w:line="280" w:lineRule="atLeast"/>
        <w:jc w:val="both"/>
        <w:rPr>
          <w:rFonts w:cs="Arial"/>
          <w:lang w:val="de-DE"/>
        </w:rPr>
      </w:pPr>
    </w:p>
    <w:p w:rsidR="000867AB" w:rsidRDefault="008B40AF" w14:paraId="3E61D57C" w14:textId="77777777">
      <w:pPr>
        <w:pStyle w:val="berschrift1"/>
        <w:rPr>
          <w:lang w:val="de-DE"/>
        </w:rPr>
      </w:pPr>
      <w:r>
        <w:rPr>
          <w:lang w:val="de-DE"/>
        </w:rPr>
        <w:br w:type="page"/>
      </w:r>
      <w:bookmarkStart w:name="_Toc94414010" w:id="25"/>
      <w:r>
        <w:rPr>
          <w:lang w:val="de-DE"/>
        </w:rPr>
        <w:t>Produktfunktionen der Kundenverwaltung</w:t>
      </w:r>
      <w:bookmarkEnd w:id="8"/>
      <w:bookmarkEnd w:id="25"/>
    </w:p>
    <w:p w:rsidR="000867AB" w:rsidRDefault="008B40AF" w14:paraId="4A47CD1D" w14:textId="77777777">
      <w:pPr>
        <w:spacing w:line="280" w:lineRule="atLeast"/>
        <w:jc w:val="both"/>
        <w:rPr>
          <w:rFonts w:cs="Arial"/>
          <w:lang w:val="de-DE"/>
        </w:rPr>
      </w:pPr>
      <w:r>
        <w:rPr>
          <w:rFonts w:cs="Arial"/>
          <w:lang w:val="de-DE"/>
        </w:rPr>
        <w:t xml:space="preserve">Die Produktfunktionen ergeben sich aus den </w:t>
      </w:r>
      <w:proofErr w:type="spellStart"/>
      <w:r>
        <w:rPr>
          <w:rFonts w:cs="Arial"/>
          <w:lang w:val="de-DE"/>
        </w:rPr>
        <w:t>Usecases</w:t>
      </w:r>
      <w:proofErr w:type="spellEnd"/>
      <w:r>
        <w:rPr>
          <w:rFonts w:cs="Arial"/>
          <w:lang w:val="de-DE"/>
        </w:rPr>
        <w:t xml:space="preserve"> und dem von der Firma </w:t>
      </w:r>
      <w:proofErr w:type="spellStart"/>
      <w:r>
        <w:rPr>
          <w:rFonts w:cs="Arial"/>
          <w:lang w:val="de-DE"/>
        </w:rPr>
        <w:t>FunEvents</w:t>
      </w:r>
      <w:proofErr w:type="spellEnd"/>
      <w:r>
        <w:rPr>
          <w:rFonts w:cs="Arial"/>
          <w:lang w:val="de-DE"/>
        </w:rPr>
        <w:t xml:space="preserve"> gestellten Datenbank - Schema</w:t>
      </w:r>
      <w:bookmarkStart w:name="SECTION06510000000000000000" w:id="26"/>
      <w:bookmarkStart w:name="sec:eventverwaltung" w:id="27"/>
      <w:bookmarkStart w:name="1073" w:id="28"/>
      <w:bookmarkStart w:name="SECTION06520000000000000000" w:id="29"/>
      <w:bookmarkStart w:name="sec:kundenverwaltung" w:id="30"/>
      <w:bookmarkStart w:name="1084" w:id="31"/>
      <w:bookmarkEnd w:id="26"/>
      <w:bookmarkEnd w:id="27"/>
      <w:bookmarkEnd w:id="28"/>
      <w:bookmarkEnd w:id="29"/>
      <w:bookmarkEnd w:id="30"/>
      <w:bookmarkEnd w:id="31"/>
      <w:r>
        <w:rPr>
          <w:rFonts w:cs="Arial"/>
          <w:lang w:val="de-DE"/>
        </w:rPr>
        <w:t>.</w:t>
      </w:r>
    </w:p>
    <w:p w:rsidR="000867AB" w:rsidRDefault="008B40AF" w14:paraId="3F94ADEC" w14:textId="77777777">
      <w:pPr>
        <w:pStyle w:val="berschrift2"/>
        <w:rPr>
          <w:lang w:val="de-DE"/>
        </w:rPr>
      </w:pPr>
      <w:bookmarkStart w:name="_Toc85890723" w:id="32"/>
      <w:bookmarkStart w:name="_Toc94414011" w:id="33"/>
      <w:r>
        <w:rPr>
          <w:lang w:val="de-DE"/>
        </w:rPr>
        <w:t>Anlegen/ Ändern/ Löschen von Kunden</w:t>
      </w:r>
      <w:bookmarkEnd w:id="32"/>
      <w:bookmarkEnd w:id="33"/>
    </w:p>
    <w:p w:rsidR="000867AB" w:rsidRDefault="008B40AF" w14:paraId="45E10F26" w14:textId="2C00FCF7">
      <w:pPr>
        <w:spacing w:line="280" w:lineRule="atLeast"/>
        <w:jc w:val="both"/>
        <w:rPr>
          <w:rFonts w:cs="Arial"/>
          <w:lang w:val="de-DE"/>
        </w:rPr>
      </w:pPr>
      <w:r w:rsidRPr="1A3C5F65" w:rsidR="008B40AF">
        <w:rPr>
          <w:rFonts w:cs="Arial"/>
          <w:lang w:val="de-DE"/>
        </w:rPr>
        <w:t xml:space="preserve">Folgende Informationen müssen von einem Kunden </w:t>
      </w:r>
      <w:r w:rsidRPr="1A3C5F65" w:rsidR="23DDF51B">
        <w:rPr>
          <w:rFonts w:cs="Arial"/>
          <w:lang w:val="de-DE"/>
        </w:rPr>
        <w:t xml:space="preserve">eingegeben und durch die Webseite aufgenommen </w:t>
      </w:r>
      <w:r w:rsidRPr="1A3C5F65" w:rsidR="008B40AF">
        <w:rPr>
          <w:rFonts w:cs="Arial"/>
          <w:lang w:val="de-DE"/>
        </w:rPr>
        <w:t>werden:</w:t>
      </w:r>
    </w:p>
    <w:p w:rsidR="000867AB" w:rsidRDefault="008B40AF" w14:paraId="660F0B88" w14:textId="77777777">
      <w:pPr>
        <w:numPr>
          <w:ilvl w:val="0"/>
          <w:numId w:val="3"/>
        </w:numPr>
        <w:jc w:val="both"/>
        <w:rPr>
          <w:rFonts w:cs="Arial"/>
          <w:lang w:val="de-DE"/>
        </w:rPr>
      </w:pPr>
      <w:r>
        <w:rPr>
          <w:rFonts w:cs="Arial"/>
          <w:lang w:val="de-DE"/>
        </w:rPr>
        <w:t xml:space="preserve">Name </w:t>
      </w:r>
    </w:p>
    <w:p w:rsidR="000867AB" w:rsidRDefault="008B40AF" w14:paraId="6A3A3B5E" w14:textId="77777777">
      <w:pPr>
        <w:numPr>
          <w:ilvl w:val="0"/>
          <w:numId w:val="3"/>
        </w:numPr>
        <w:jc w:val="both"/>
        <w:rPr>
          <w:rFonts w:cs="Arial"/>
          <w:lang w:val="de-DE"/>
        </w:rPr>
      </w:pPr>
      <w:r>
        <w:rPr>
          <w:rFonts w:cs="Arial"/>
          <w:lang w:val="de-DE"/>
        </w:rPr>
        <w:t xml:space="preserve">Vorname </w:t>
      </w:r>
    </w:p>
    <w:p w:rsidR="000867AB" w:rsidRDefault="008B40AF" w14:paraId="5704729E" w14:textId="77777777">
      <w:pPr>
        <w:numPr>
          <w:ilvl w:val="0"/>
          <w:numId w:val="3"/>
        </w:numPr>
        <w:jc w:val="both"/>
        <w:rPr>
          <w:rFonts w:cs="Arial"/>
          <w:lang w:val="de-DE"/>
        </w:rPr>
      </w:pPr>
      <w:proofErr w:type="spellStart"/>
      <w:r>
        <w:rPr>
          <w:rFonts w:cs="Arial"/>
          <w:lang w:val="de-DE"/>
        </w:rPr>
        <w:t>Strasse</w:t>
      </w:r>
      <w:proofErr w:type="spellEnd"/>
      <w:r>
        <w:rPr>
          <w:rFonts w:cs="Arial"/>
          <w:lang w:val="de-DE"/>
        </w:rPr>
        <w:t xml:space="preserve"> </w:t>
      </w:r>
    </w:p>
    <w:p w:rsidR="000867AB" w:rsidRDefault="008B40AF" w14:paraId="60ADFFB2" w14:textId="77777777">
      <w:pPr>
        <w:numPr>
          <w:ilvl w:val="0"/>
          <w:numId w:val="3"/>
        </w:numPr>
        <w:jc w:val="both"/>
        <w:rPr>
          <w:rFonts w:cs="Arial"/>
          <w:lang w:val="de-DE"/>
        </w:rPr>
      </w:pPr>
      <w:r>
        <w:rPr>
          <w:rFonts w:cs="Arial"/>
          <w:lang w:val="de-DE"/>
        </w:rPr>
        <w:t xml:space="preserve">Hausnummer </w:t>
      </w:r>
    </w:p>
    <w:p w:rsidR="000867AB" w:rsidRDefault="008B40AF" w14:paraId="0E3749E0" w14:textId="77777777">
      <w:pPr>
        <w:numPr>
          <w:ilvl w:val="0"/>
          <w:numId w:val="3"/>
        </w:numPr>
        <w:jc w:val="both"/>
        <w:rPr>
          <w:rFonts w:cs="Arial"/>
          <w:lang w:val="de-DE"/>
        </w:rPr>
      </w:pPr>
      <w:r>
        <w:rPr>
          <w:rFonts w:cs="Arial"/>
          <w:lang w:val="de-DE"/>
        </w:rPr>
        <w:t xml:space="preserve">PLZ </w:t>
      </w:r>
    </w:p>
    <w:p w:rsidR="000867AB" w:rsidRDefault="008B40AF" w14:paraId="7A19D3AA" w14:textId="77777777">
      <w:pPr>
        <w:numPr>
          <w:ilvl w:val="0"/>
          <w:numId w:val="3"/>
        </w:numPr>
        <w:jc w:val="both"/>
        <w:rPr>
          <w:rFonts w:cs="Arial"/>
          <w:lang w:val="de-DE"/>
        </w:rPr>
      </w:pPr>
      <w:r>
        <w:rPr>
          <w:rFonts w:cs="Arial"/>
          <w:lang w:val="de-DE"/>
        </w:rPr>
        <w:t xml:space="preserve">Ort </w:t>
      </w:r>
    </w:p>
    <w:p w:rsidR="000867AB" w:rsidRDefault="008B40AF" w14:paraId="4BDA10ED" w14:textId="77777777">
      <w:pPr>
        <w:numPr>
          <w:ilvl w:val="0"/>
          <w:numId w:val="3"/>
        </w:numPr>
        <w:jc w:val="both"/>
        <w:rPr>
          <w:rFonts w:cs="Arial"/>
          <w:lang w:val="de-DE"/>
        </w:rPr>
      </w:pPr>
      <w:r>
        <w:rPr>
          <w:rFonts w:cs="Arial"/>
          <w:lang w:val="de-DE"/>
        </w:rPr>
        <w:t xml:space="preserve">Telefon </w:t>
      </w:r>
    </w:p>
    <w:p w:rsidR="000867AB" w:rsidRDefault="008B40AF" w14:paraId="07C82ACB" w14:noSpellErr="1" w14:textId="08B8B68A">
      <w:pPr>
        <w:numPr>
          <w:ilvl w:val="0"/>
          <w:numId w:val="3"/>
        </w:numPr>
        <w:jc w:val="both"/>
        <w:rPr>
          <w:rFonts w:cs="Arial"/>
          <w:lang w:val="de-DE"/>
        </w:rPr>
      </w:pPr>
      <w:r w:rsidRPr="1A3C5F65" w:rsidR="008B40AF">
        <w:rPr>
          <w:rFonts w:cs="Arial"/>
          <w:lang w:val="de-DE"/>
        </w:rPr>
        <w:t>Email</w:t>
      </w:r>
      <w:r w:rsidRPr="1A3C5F65" w:rsidR="008B40AF">
        <w:rPr>
          <w:rFonts w:cs="Arial"/>
          <w:lang w:val="de-DE"/>
        </w:rPr>
        <w:t xml:space="preserve"> </w:t>
      </w:r>
    </w:p>
    <w:p w:rsidR="6B916D33" w:rsidP="1A3C5F65" w:rsidRDefault="6B916D33" w14:paraId="5E9F4EC9" w14:textId="5FB22EF2">
      <w:pPr>
        <w:pStyle w:val="Standard"/>
        <w:numPr>
          <w:ilvl w:val="0"/>
          <w:numId w:val="3"/>
        </w:numPr>
        <w:jc w:val="both"/>
        <w:rPr>
          <w:rFonts w:cs="Arial"/>
          <w:sz w:val="22"/>
          <w:szCs w:val="22"/>
          <w:lang w:val="de-DE"/>
        </w:rPr>
      </w:pPr>
      <w:r w:rsidRPr="1A3C5F65" w:rsidR="6B916D33">
        <w:rPr>
          <w:rFonts w:cs="Arial"/>
          <w:sz w:val="22"/>
          <w:szCs w:val="22"/>
          <w:lang w:val="de-DE"/>
        </w:rPr>
        <w:t>Passwort</w:t>
      </w:r>
    </w:p>
    <w:p w:rsidR="000867AB" w:rsidRDefault="000867AB" w14:paraId="251E674B" w14:textId="77777777">
      <w:pPr>
        <w:spacing w:line="280" w:lineRule="atLeast"/>
        <w:jc w:val="both"/>
        <w:rPr>
          <w:rFonts w:cs="Arial"/>
          <w:lang w:val="de-DE"/>
        </w:rPr>
      </w:pPr>
    </w:p>
    <w:p w:rsidR="000867AB" w:rsidRDefault="008B40AF" w14:paraId="1A6D6EE8" w14:textId="77777777">
      <w:pPr>
        <w:pStyle w:val="berschrift2"/>
        <w:rPr>
          <w:lang w:val="de-DE"/>
        </w:rPr>
      </w:pPr>
      <w:bookmarkStart w:name="_Toc94414012" w:id="34"/>
      <w:r>
        <w:rPr>
          <w:lang w:val="de-DE"/>
        </w:rPr>
        <w:t>Buchen/ Ändern/ Löschen der Kunden zu Eventveranstaltungen</w:t>
      </w:r>
      <w:bookmarkEnd w:id="34"/>
    </w:p>
    <w:p w:rsidR="000867AB" w:rsidRDefault="008B40AF" w14:paraId="734478C5" w14:textId="26D6CE4F">
      <w:pPr>
        <w:spacing w:line="280" w:lineRule="atLeast"/>
        <w:jc w:val="both"/>
        <w:rPr>
          <w:rFonts w:cs="Arial"/>
          <w:lang w:val="de-DE"/>
        </w:rPr>
      </w:pPr>
      <w:r w:rsidRPr="1A3C5F65" w:rsidR="008B40AF">
        <w:rPr>
          <w:rFonts w:cs="Arial"/>
          <w:lang w:val="de-DE"/>
        </w:rPr>
        <w:t xml:space="preserve">Folgende Informationen müssen zu einer Buchung </w:t>
      </w:r>
      <w:r w:rsidRPr="1A3C5F65" w:rsidR="0FEF5B62">
        <w:rPr>
          <w:rFonts w:cs="Arial"/>
          <w:lang w:val="de-DE"/>
        </w:rPr>
        <w:t xml:space="preserve">eingegeben und durch die Webseite </w:t>
      </w:r>
      <w:r w:rsidRPr="1A3C5F65" w:rsidR="008B40AF">
        <w:rPr>
          <w:rFonts w:cs="Arial"/>
          <w:lang w:val="de-DE"/>
        </w:rPr>
        <w:t>aufgenommen werden:</w:t>
      </w:r>
    </w:p>
    <w:p w:rsidR="000867AB" w:rsidRDefault="008B40AF" w14:paraId="24DA0A24" w14:textId="77777777">
      <w:pPr>
        <w:numPr>
          <w:ilvl w:val="0"/>
          <w:numId w:val="3"/>
        </w:numPr>
        <w:jc w:val="both"/>
        <w:rPr>
          <w:rFonts w:cs="Arial"/>
          <w:lang w:val="de-DE"/>
        </w:rPr>
      </w:pPr>
      <w:proofErr w:type="spellStart"/>
      <w:r w:rsidRPr="1A3C5F65" w:rsidR="008B40AF">
        <w:rPr>
          <w:rFonts w:cs="Arial"/>
          <w:lang w:val="de-DE"/>
        </w:rPr>
        <w:t>BuchungsID</w:t>
      </w:r>
      <w:proofErr w:type="spellEnd"/>
      <w:r w:rsidRPr="1A3C5F65" w:rsidR="008B40AF">
        <w:rPr>
          <w:rFonts w:cs="Arial"/>
          <w:lang w:val="de-DE"/>
        </w:rPr>
        <w:t xml:space="preserve"> </w:t>
      </w:r>
    </w:p>
    <w:p w:rsidR="000867AB" w:rsidRDefault="008B40AF" w14:paraId="5BC3C232" w14:textId="77777777">
      <w:pPr>
        <w:numPr>
          <w:ilvl w:val="0"/>
          <w:numId w:val="3"/>
        </w:numPr>
        <w:jc w:val="both"/>
        <w:rPr>
          <w:rFonts w:cs="Arial"/>
          <w:lang w:val="de-DE"/>
        </w:rPr>
      </w:pPr>
      <w:r w:rsidRPr="1A3C5F65" w:rsidR="008B40AF">
        <w:rPr>
          <w:rFonts w:cs="Arial"/>
          <w:lang w:val="de-DE"/>
        </w:rPr>
        <w:t xml:space="preserve">Verweis auf Kunden </w:t>
      </w:r>
    </w:p>
    <w:p w:rsidR="000867AB" w:rsidRDefault="008B40AF" w14:paraId="7FFDDE10" w14:textId="77777777">
      <w:pPr>
        <w:numPr>
          <w:ilvl w:val="0"/>
          <w:numId w:val="3"/>
        </w:numPr>
        <w:jc w:val="both"/>
        <w:rPr>
          <w:rFonts w:cs="Arial"/>
          <w:lang w:val="de-DE"/>
        </w:rPr>
      </w:pPr>
      <w:r w:rsidRPr="1A3C5F65" w:rsidR="008B40AF">
        <w:rPr>
          <w:rFonts w:cs="Arial"/>
          <w:lang w:val="de-DE"/>
        </w:rPr>
        <w:t xml:space="preserve">Verweis auf </w:t>
      </w:r>
      <w:proofErr w:type="spellStart"/>
      <w:r w:rsidRPr="1A3C5F65" w:rsidR="008B40AF">
        <w:rPr>
          <w:rFonts w:cs="Arial"/>
          <w:lang w:val="de-DE"/>
        </w:rPr>
        <w:t>EventDaten</w:t>
      </w:r>
      <w:proofErr w:type="spellEnd"/>
      <w:r w:rsidRPr="1A3C5F65" w:rsidR="008B40AF">
        <w:rPr>
          <w:rFonts w:cs="Arial"/>
          <w:lang w:val="de-DE"/>
        </w:rPr>
        <w:t xml:space="preserve"> </w:t>
      </w:r>
    </w:p>
    <w:p w:rsidR="000867AB" w:rsidRDefault="008B40AF" w14:paraId="493D0D37" w14:textId="77777777">
      <w:pPr>
        <w:numPr>
          <w:ilvl w:val="0"/>
          <w:numId w:val="3"/>
        </w:numPr>
        <w:jc w:val="both"/>
        <w:rPr>
          <w:rFonts w:cs="Arial"/>
          <w:lang w:val="de-DE"/>
        </w:rPr>
      </w:pPr>
      <w:r w:rsidRPr="1A3C5F65" w:rsidR="008B40AF">
        <w:rPr>
          <w:rFonts w:cs="Arial"/>
          <w:lang w:val="de-DE"/>
        </w:rPr>
        <w:t xml:space="preserve">Anzahl gebuchter Plätze </w:t>
      </w:r>
    </w:p>
    <w:p w:rsidR="000867AB" w:rsidRDefault="008B40AF" w14:paraId="4630C521" w14:textId="77777777">
      <w:pPr>
        <w:numPr>
          <w:ilvl w:val="0"/>
          <w:numId w:val="3"/>
        </w:numPr>
        <w:jc w:val="both"/>
        <w:rPr>
          <w:rFonts w:cs="Arial"/>
          <w:lang w:val="de-DE"/>
        </w:rPr>
      </w:pPr>
      <w:r w:rsidRPr="1A3C5F65" w:rsidR="008B40AF">
        <w:rPr>
          <w:rFonts w:cs="Arial"/>
          <w:lang w:val="de-DE"/>
        </w:rPr>
        <w:t xml:space="preserve">Bezahlt (ja/nein) </w:t>
      </w:r>
    </w:p>
    <w:p w:rsidR="000867AB" w:rsidRDefault="008B40AF" w14:paraId="58076E22" w14:textId="77777777">
      <w:pPr>
        <w:numPr>
          <w:ilvl w:val="0"/>
          <w:numId w:val="3"/>
        </w:numPr>
        <w:jc w:val="both"/>
        <w:rPr>
          <w:rFonts w:cs="Arial"/>
          <w:lang w:val="de-DE"/>
        </w:rPr>
      </w:pPr>
      <w:r w:rsidRPr="1A3C5F65" w:rsidR="008B40AF">
        <w:rPr>
          <w:rFonts w:cs="Arial"/>
          <w:lang w:val="de-DE"/>
        </w:rPr>
        <w:t>Storniert (ja/nein)</w:t>
      </w:r>
    </w:p>
    <w:p w:rsidR="000867AB" w:rsidRDefault="000867AB" w14:paraId="301904D1" w14:textId="77777777">
      <w:pPr>
        <w:spacing w:line="280" w:lineRule="atLeast"/>
        <w:jc w:val="both"/>
        <w:rPr>
          <w:rFonts w:cs="Arial"/>
          <w:lang w:val="de-DE"/>
        </w:rPr>
      </w:pPr>
    </w:p>
    <w:p w:rsidR="000867AB" w:rsidRDefault="008B40AF" w14:paraId="4ADA8012" w14:textId="77777777">
      <w:pPr>
        <w:pStyle w:val="berschrift2"/>
        <w:rPr>
          <w:lang w:val="de-DE"/>
        </w:rPr>
      </w:pPr>
      <w:bookmarkStart w:name="_Toc94414013" w:id="35"/>
      <w:r>
        <w:rPr>
          <w:lang w:val="de-DE"/>
        </w:rPr>
        <w:t>Ändern der Teilnehmerdaten bzgl. einer Eventveranstaltung</w:t>
      </w:r>
      <w:bookmarkEnd w:id="35"/>
    </w:p>
    <w:p w:rsidR="000867AB" w:rsidRDefault="008B40AF" w14:paraId="3B700A95" w14:textId="77777777">
      <w:pPr>
        <w:jc w:val="both"/>
        <w:rPr>
          <w:rFonts w:cs="Arial"/>
          <w:lang w:val="de-DE"/>
        </w:rPr>
      </w:pPr>
      <w:r>
        <w:rPr>
          <w:rFonts w:cs="Arial"/>
          <w:lang w:val="de-DE"/>
        </w:rPr>
        <w:t>Folgende Informationen müssen beim Buchen oder Stornieren einer Eventveranstaltung aktualisiert werden:</w:t>
      </w:r>
    </w:p>
    <w:p w:rsidR="000867AB" w:rsidRDefault="008B40AF" w14:paraId="5452BA03" w14:textId="77777777">
      <w:pPr>
        <w:numPr>
          <w:ilvl w:val="0"/>
          <w:numId w:val="3"/>
        </w:numPr>
        <w:jc w:val="both"/>
        <w:rPr>
          <w:rFonts w:cs="Arial"/>
          <w:lang w:val="de-DE"/>
        </w:rPr>
      </w:pPr>
      <w:r w:rsidRPr="1A3C5F65" w:rsidR="008B40AF">
        <w:rPr>
          <w:rFonts w:cs="Arial"/>
          <w:lang w:val="de-DE"/>
        </w:rPr>
        <w:t>Zahl der aktuellen Teilnehmer</w:t>
      </w:r>
    </w:p>
    <w:p w:rsidR="000867AB" w:rsidRDefault="000867AB" w14:paraId="04B6F4A9" w14:textId="77777777">
      <w:pPr>
        <w:jc w:val="both"/>
        <w:rPr>
          <w:rFonts w:cs="Arial"/>
          <w:lang w:val="de-DE"/>
        </w:rPr>
      </w:pPr>
    </w:p>
    <w:p w:rsidR="000867AB" w:rsidRDefault="008B40AF" w14:paraId="79D4BCA0" w14:textId="77777777">
      <w:pPr>
        <w:pStyle w:val="berschrift2"/>
        <w:rPr>
          <w:lang w:val="de-DE"/>
        </w:rPr>
      </w:pPr>
      <w:bookmarkStart w:name="_Toc85890724" w:id="36"/>
      <w:bookmarkStart w:name="_Toc94414014" w:id="37"/>
      <w:r>
        <w:rPr>
          <w:lang w:val="de-DE"/>
        </w:rPr>
        <w:t>Buchungsabwicklung</w:t>
      </w:r>
      <w:bookmarkEnd w:id="36"/>
      <w:bookmarkEnd w:id="37"/>
    </w:p>
    <w:p w:rsidR="000867AB" w:rsidRDefault="008B40AF" w14:paraId="71554008" w14:textId="77777777">
      <w:pPr>
        <w:spacing w:line="280" w:lineRule="atLeast"/>
        <w:jc w:val="both"/>
        <w:rPr>
          <w:rFonts w:cs="Arial"/>
          <w:lang w:val="de-DE"/>
        </w:rPr>
      </w:pPr>
      <w:bookmarkStart w:name="_Toc85890725" w:id="38"/>
      <w:r>
        <w:rPr>
          <w:rFonts w:cs="Arial"/>
          <w:lang w:val="de-DE"/>
        </w:rPr>
        <w:t>Eine Buchung wird wie folgt durchgeführt</w:t>
      </w:r>
      <w:bookmarkEnd w:id="38"/>
    </w:p>
    <w:p w:rsidR="000867AB" w:rsidRDefault="008B40AF" w14:paraId="6E866120" w14:textId="0C449BF7">
      <w:pPr>
        <w:numPr>
          <w:ilvl w:val="0"/>
          <w:numId w:val="3"/>
        </w:numPr>
        <w:jc w:val="both"/>
        <w:rPr>
          <w:rFonts w:cs="Arial"/>
          <w:lang w:val="de-DE"/>
        </w:rPr>
      </w:pPr>
      <w:r w:rsidRPr="1A3C5F65" w:rsidR="5400ABCD">
        <w:rPr>
          <w:rFonts w:cs="Arial"/>
          <w:lang w:val="de-DE"/>
        </w:rPr>
        <w:t>Versenden einer</w:t>
      </w:r>
      <w:r w:rsidRPr="1A3C5F65" w:rsidR="008B40AF">
        <w:rPr>
          <w:rFonts w:cs="Arial"/>
          <w:lang w:val="de-DE"/>
        </w:rPr>
        <w:t xml:space="preserve"> Buchungsbestätigung für den Kunden</w:t>
      </w:r>
    </w:p>
    <w:p w:rsidR="000867AB" w:rsidRDefault="008B40AF" w14:paraId="3448E9F5" w14:textId="77777777">
      <w:pPr>
        <w:numPr>
          <w:ilvl w:val="0"/>
          <w:numId w:val="3"/>
        </w:numPr>
        <w:jc w:val="both"/>
        <w:rPr>
          <w:rFonts w:cs="Arial"/>
          <w:lang w:val="de-DE"/>
        </w:rPr>
      </w:pPr>
      <w:r w:rsidRPr="1A3C5F65" w:rsidR="008B40AF">
        <w:rPr>
          <w:rFonts w:cs="Arial"/>
          <w:lang w:val="de-DE"/>
        </w:rPr>
        <w:t>Schreiben einer Rechnung für den Kunden</w:t>
      </w:r>
    </w:p>
    <w:p w:rsidR="000867AB" w:rsidRDefault="008B40AF" w14:paraId="6C44340B" w14:textId="77777777">
      <w:pPr>
        <w:numPr>
          <w:ilvl w:val="0"/>
          <w:numId w:val="3"/>
        </w:numPr>
        <w:jc w:val="both"/>
        <w:rPr>
          <w:rFonts w:cs="Arial"/>
          <w:lang w:val="de-DE"/>
        </w:rPr>
      </w:pPr>
      <w:r w:rsidRPr="1A3C5F65" w:rsidR="008B40AF">
        <w:rPr>
          <w:rFonts w:cs="Arial"/>
          <w:lang w:val="de-DE"/>
        </w:rPr>
        <w:t>Schreiben einer Veranstalterbenachrichtigung an den Eventveranstalter</w:t>
      </w:r>
      <w:bookmarkStart w:name="SECTION06540000000000000000" w:id="39"/>
      <w:bookmarkStart w:name="sec:list-und-inform" w:id="40"/>
      <w:bookmarkStart w:name="1098" w:id="41"/>
      <w:bookmarkEnd w:id="39"/>
      <w:bookmarkEnd w:id="40"/>
      <w:bookmarkEnd w:id="41"/>
    </w:p>
    <w:p w:rsidR="000867AB" w:rsidRDefault="008B40AF" w14:paraId="0F8D743F" w14:textId="77777777">
      <w:pPr>
        <w:spacing w:line="280" w:lineRule="atLeast"/>
        <w:jc w:val="both"/>
        <w:rPr>
          <w:rFonts w:cs="Arial"/>
          <w:lang w:val="de-DE"/>
        </w:rPr>
      </w:pPr>
      <w:r>
        <w:rPr>
          <w:rFonts w:cs="Arial"/>
          <w:lang w:val="de-DE"/>
        </w:rPr>
        <w:t xml:space="preserve">Hierzu sollen die bestehenden Daten mit Hilfe von bestehenden Word - Formatvorlagen der Firma </w:t>
      </w:r>
      <w:proofErr w:type="spellStart"/>
      <w:r>
        <w:rPr>
          <w:rFonts w:cs="Arial"/>
          <w:lang w:val="de-DE"/>
        </w:rPr>
        <w:t>FunEvents</w:t>
      </w:r>
      <w:proofErr w:type="spellEnd"/>
      <w:r>
        <w:rPr>
          <w:rFonts w:cs="Arial"/>
          <w:lang w:val="de-DE"/>
        </w:rPr>
        <w:t xml:space="preserve"> GmbH ausgedruckt werden.</w:t>
      </w:r>
    </w:p>
    <w:p w:rsidR="000867AB" w:rsidRDefault="008B40AF" w14:paraId="40B15E3E" w14:textId="77777777">
      <w:pPr>
        <w:spacing w:line="280" w:lineRule="atLeast"/>
        <w:jc w:val="both"/>
        <w:rPr>
          <w:rFonts w:cs="Arial"/>
          <w:lang w:val="de-DE"/>
        </w:rPr>
      </w:pPr>
      <w:r>
        <w:rPr>
          <w:rFonts w:cs="Arial"/>
          <w:lang w:val="de-DE"/>
        </w:rPr>
        <w:t>Das Erstellen der Rechnungen und Veranstalterbenachrichtigungen sowie der Zahlungseingang zu einer Rechnung sind in der Datenbank zu vermerken.</w:t>
      </w:r>
    </w:p>
    <w:p w:rsidR="000867AB" w:rsidP="1A3C5F65" w:rsidRDefault="000867AB" w14:paraId="6ED67A9E" w14:textId="020607E7">
      <w:pPr>
        <w:pStyle w:val="berschrift1"/>
        <w:rPr>
          <w:lang w:val="de-DE"/>
        </w:rPr>
      </w:pPr>
      <w:bookmarkStart w:name="SECTION06550000000000000000" w:id="43"/>
      <w:bookmarkStart w:name="sec:organ-abwickl" w:id="44"/>
      <w:bookmarkStart w:name="1103" w:id="45"/>
      <w:bookmarkStart w:name="_Toc85890726" w:id="46"/>
      <w:bookmarkEnd w:id="43"/>
      <w:bookmarkEnd w:id="44"/>
      <w:bookmarkEnd w:id="45"/>
    </w:p>
    <w:p w:rsidR="000867AB" w:rsidP="1A3C5F65" w:rsidRDefault="008B40AF" w14:paraId="352AFBEE" w14:textId="552EDA9F">
      <w:pPr>
        <w:pStyle w:val="berschrift1"/>
        <w:spacing w:before="0" w:beforeAutospacing="off" w:after="0" w:afterAutospacing="off"/>
        <w:rPr>
          <w:lang w:val="de-DE"/>
        </w:rPr>
      </w:pPr>
      <w:bookmarkStart w:name="_Toc94414016" w:id="47"/>
      <w:r w:rsidRPr="1A3C5F65" w:rsidR="2A365265">
        <w:rPr>
          <w:lang w:val="de-DE"/>
        </w:rPr>
        <w:t>Web</w:t>
      </w:r>
      <w:r w:rsidRPr="1A3C5F65" w:rsidR="008B40AF">
        <w:rPr>
          <w:lang w:val="de-DE"/>
        </w:rPr>
        <w:t>oberfläche</w:t>
      </w:r>
      <w:bookmarkEnd w:id="47"/>
    </w:p>
    <w:p w:rsidR="000867AB" w:rsidRDefault="008B40AF" w14:paraId="4D0FAF1A" w14:textId="570F0563">
      <w:pPr>
        <w:rPr>
          <w:lang w:val="de-DE"/>
        </w:rPr>
      </w:pPr>
      <w:r w:rsidRPr="1A3C5F65" w:rsidR="008B40AF">
        <w:rPr>
          <w:lang w:val="de-DE"/>
        </w:rPr>
        <w:t>Aus den Anforderungen zu</w:t>
      </w:r>
      <w:r w:rsidRPr="1A3C5F65" w:rsidR="7DBCCC1B">
        <w:rPr>
          <w:lang w:val="de-DE"/>
        </w:rPr>
        <w:t xml:space="preserve">r </w:t>
      </w:r>
      <w:r w:rsidRPr="1A3C5F65" w:rsidR="7DBCCC1B">
        <w:rPr>
          <w:lang w:val="de-DE"/>
        </w:rPr>
        <w:t>KBS Webanwendung</w:t>
      </w:r>
      <w:r w:rsidRPr="1A3C5F65" w:rsidR="7DBCCC1B">
        <w:rPr>
          <w:lang w:val="de-DE"/>
        </w:rPr>
        <w:t xml:space="preserve"> lassen sich folgende Seiten </w:t>
      </w:r>
      <w:r w:rsidRPr="1A3C5F65" w:rsidR="008B40AF">
        <w:rPr>
          <w:lang w:val="de-DE"/>
        </w:rPr>
        <w:t>ableiten:</w:t>
      </w:r>
    </w:p>
    <w:p w:rsidR="1A3C5F65" w:rsidP="1A3C5F65" w:rsidRDefault="1A3C5F65" w14:paraId="372D5B31" w14:textId="0004EE80">
      <w:pPr>
        <w:pStyle w:val="Standard"/>
        <w:rPr>
          <w:lang w:val="de-DE"/>
        </w:rPr>
      </w:pPr>
    </w:p>
    <w:p w:rsidR="54FAD6F7" w:rsidP="1A3C5F65" w:rsidRDefault="54FAD6F7" w14:paraId="16372AFA" w14:textId="731FB4A0">
      <w:pPr>
        <w:pStyle w:val="ListParagraph"/>
        <w:numPr>
          <w:ilvl w:val="0"/>
          <w:numId w:val="29"/>
        </w:numPr>
        <w:rPr>
          <w:sz w:val="22"/>
          <w:szCs w:val="22"/>
          <w:lang w:val="de-DE"/>
        </w:rPr>
      </w:pPr>
      <w:r w:rsidRPr="1A3C5F65" w:rsidR="54FAD6F7">
        <w:rPr>
          <w:lang w:val="de-DE"/>
        </w:rPr>
        <w:t>S</w:t>
      </w:r>
      <w:r w:rsidRPr="1A3C5F65" w:rsidR="06CB5F03">
        <w:rPr>
          <w:lang w:val="de-DE"/>
        </w:rPr>
        <w:t>tartseite/H</w:t>
      </w:r>
      <w:r w:rsidRPr="1A3C5F65" w:rsidR="06CB5F03">
        <w:rPr>
          <w:lang w:val="de-DE"/>
        </w:rPr>
        <w:t>o</w:t>
      </w:r>
      <w:r w:rsidRPr="1A3C5F65" w:rsidR="06CB5F03">
        <w:rPr>
          <w:lang w:val="de-DE"/>
        </w:rPr>
        <w:t>m</w:t>
      </w:r>
      <w:r w:rsidRPr="1A3C5F65" w:rsidR="06CB5F03">
        <w:rPr>
          <w:lang w:val="de-DE"/>
        </w:rPr>
        <w:t>e</w:t>
      </w:r>
      <w:r w:rsidRPr="1A3C5F65" w:rsidR="06CB5F03">
        <w:rPr>
          <w:lang w:val="de-DE"/>
        </w:rPr>
        <w:t>p</w:t>
      </w:r>
      <w:r w:rsidRPr="1A3C5F65" w:rsidR="5F7106FA">
        <w:rPr>
          <w:lang w:val="de-DE"/>
        </w:rPr>
        <w:t>age</w:t>
      </w:r>
    </w:p>
    <w:p w:rsidR="726DFC9F" w:rsidP="1A3C5F65" w:rsidRDefault="726DFC9F" w14:paraId="0014EFBB" w14:textId="0C544C8C">
      <w:pPr>
        <w:pStyle w:val="ListParagraph"/>
        <w:numPr>
          <w:ilvl w:val="0"/>
          <w:numId w:val="29"/>
        </w:numPr>
        <w:rPr>
          <w:sz w:val="22"/>
          <w:szCs w:val="22"/>
          <w:lang w:val="de-DE"/>
        </w:rPr>
      </w:pPr>
      <w:r w:rsidRPr="1A3C5F65" w:rsidR="726DFC9F">
        <w:rPr>
          <w:lang w:val="de-DE"/>
        </w:rPr>
        <w:t>Informationen</w:t>
      </w:r>
    </w:p>
    <w:p w:rsidR="726DFC9F" w:rsidP="1A3C5F65" w:rsidRDefault="726DFC9F" w14:paraId="4CC06622" w14:textId="1E055BC3">
      <w:pPr>
        <w:pStyle w:val="ListParagraph"/>
        <w:numPr>
          <w:ilvl w:val="0"/>
          <w:numId w:val="29"/>
        </w:numPr>
        <w:rPr>
          <w:sz w:val="22"/>
          <w:szCs w:val="22"/>
          <w:lang w:val="de-DE"/>
        </w:rPr>
      </w:pPr>
      <w:r w:rsidRPr="1A3C5F65" w:rsidR="726DFC9F">
        <w:rPr>
          <w:lang w:val="de-DE"/>
        </w:rPr>
        <w:t>Kontakt</w:t>
      </w:r>
    </w:p>
    <w:p w:rsidR="726DFC9F" w:rsidP="1A3C5F65" w:rsidRDefault="726DFC9F" w14:paraId="6BFCE733" w14:textId="78F4DFD5">
      <w:pPr>
        <w:pStyle w:val="ListParagraph"/>
        <w:numPr>
          <w:ilvl w:val="0"/>
          <w:numId w:val="29"/>
        </w:numPr>
        <w:rPr>
          <w:sz w:val="22"/>
          <w:szCs w:val="22"/>
          <w:lang w:val="de-DE"/>
        </w:rPr>
      </w:pPr>
      <w:r w:rsidRPr="1A3C5F65" w:rsidR="726DFC9F">
        <w:rPr>
          <w:lang w:val="de-DE"/>
        </w:rPr>
        <w:t>E</w:t>
      </w:r>
      <w:r w:rsidRPr="1A3C5F65" w:rsidR="726DFC9F">
        <w:rPr>
          <w:lang w:val="de-DE"/>
        </w:rPr>
        <w:t>v</w:t>
      </w:r>
      <w:r w:rsidRPr="1A3C5F65" w:rsidR="726DFC9F">
        <w:rPr>
          <w:lang w:val="de-DE"/>
        </w:rPr>
        <w:t>e</w:t>
      </w:r>
      <w:r w:rsidRPr="1A3C5F65" w:rsidR="726DFC9F">
        <w:rPr>
          <w:lang w:val="de-DE"/>
        </w:rPr>
        <w:t>nt</w:t>
      </w:r>
      <w:r w:rsidRPr="1A3C5F65" w:rsidR="726DFC9F">
        <w:rPr>
          <w:lang w:val="de-DE"/>
        </w:rPr>
        <w:t>s</w:t>
      </w:r>
    </w:p>
    <w:p w:rsidR="726DFC9F" w:rsidP="1A3C5F65" w:rsidRDefault="726DFC9F" w14:paraId="55BDC55E" w14:textId="4094E7C1">
      <w:pPr>
        <w:pStyle w:val="ListParagraph"/>
        <w:numPr>
          <w:ilvl w:val="0"/>
          <w:numId w:val="29"/>
        </w:numPr>
        <w:rPr>
          <w:sz w:val="22"/>
          <w:szCs w:val="22"/>
          <w:lang w:val="de-DE"/>
        </w:rPr>
      </w:pPr>
      <w:r w:rsidRPr="1A3C5F65" w:rsidR="726DFC9F">
        <w:rPr>
          <w:lang w:val="de-DE"/>
        </w:rPr>
        <w:t>Eventdetails</w:t>
      </w:r>
    </w:p>
    <w:p w:rsidR="726DFC9F" w:rsidP="1A3C5F65" w:rsidRDefault="726DFC9F" w14:paraId="620EB6BC" w14:textId="0F8C9DFF">
      <w:pPr>
        <w:pStyle w:val="ListParagraph"/>
        <w:numPr>
          <w:ilvl w:val="0"/>
          <w:numId w:val="29"/>
        </w:numPr>
        <w:rPr>
          <w:sz w:val="22"/>
          <w:szCs w:val="22"/>
          <w:lang w:val="de-DE"/>
        </w:rPr>
      </w:pPr>
      <w:r w:rsidRPr="1A3C5F65" w:rsidR="726DFC9F">
        <w:rPr>
          <w:lang w:val="de-DE"/>
        </w:rPr>
        <w:t>Login</w:t>
      </w:r>
    </w:p>
    <w:p w:rsidR="726DFC9F" w:rsidP="1A3C5F65" w:rsidRDefault="726DFC9F" w14:paraId="684109A2" w14:textId="23403EED">
      <w:pPr>
        <w:pStyle w:val="ListParagraph"/>
        <w:numPr>
          <w:ilvl w:val="0"/>
          <w:numId w:val="29"/>
        </w:numPr>
        <w:rPr>
          <w:sz w:val="22"/>
          <w:szCs w:val="22"/>
          <w:lang w:val="de-DE"/>
        </w:rPr>
      </w:pPr>
      <w:r w:rsidRPr="1A3C5F65" w:rsidR="726DFC9F">
        <w:rPr>
          <w:lang w:val="de-DE"/>
        </w:rPr>
        <w:t>Registrierung</w:t>
      </w:r>
    </w:p>
    <w:p w:rsidR="726DFC9F" w:rsidP="1A3C5F65" w:rsidRDefault="726DFC9F" w14:paraId="111F6E71" w14:textId="045E88BD">
      <w:pPr>
        <w:pStyle w:val="ListParagraph"/>
        <w:numPr>
          <w:ilvl w:val="0"/>
          <w:numId w:val="29"/>
        </w:numPr>
        <w:rPr>
          <w:sz w:val="22"/>
          <w:szCs w:val="22"/>
          <w:lang w:val="de-DE"/>
        </w:rPr>
      </w:pPr>
      <w:r w:rsidRPr="1A3C5F65" w:rsidR="726DFC9F">
        <w:rPr>
          <w:lang w:val="de-DE"/>
        </w:rPr>
        <w:t>Dashboard</w:t>
      </w:r>
    </w:p>
    <w:p w:rsidR="726DFC9F" w:rsidP="1A3C5F65" w:rsidRDefault="726DFC9F" w14:paraId="575FE64B" w14:textId="67A17F4F">
      <w:pPr>
        <w:pStyle w:val="ListParagraph"/>
        <w:numPr>
          <w:ilvl w:val="0"/>
          <w:numId w:val="29"/>
        </w:numPr>
        <w:rPr>
          <w:sz w:val="22"/>
          <w:szCs w:val="22"/>
          <w:lang w:val="de-DE"/>
        </w:rPr>
      </w:pPr>
      <w:r w:rsidRPr="1A3C5F65" w:rsidR="726DFC9F">
        <w:rPr>
          <w:lang w:val="de-DE"/>
        </w:rPr>
        <w:t>Meine aktiven Buchungen</w:t>
      </w:r>
    </w:p>
    <w:p w:rsidR="726DFC9F" w:rsidP="1A3C5F65" w:rsidRDefault="726DFC9F" w14:paraId="353D1E36" w14:textId="5EA8067C">
      <w:pPr>
        <w:pStyle w:val="ListParagraph"/>
        <w:numPr>
          <w:ilvl w:val="0"/>
          <w:numId w:val="29"/>
        </w:numPr>
        <w:rPr>
          <w:sz w:val="22"/>
          <w:szCs w:val="22"/>
          <w:lang w:val="de-DE"/>
        </w:rPr>
      </w:pPr>
      <w:r w:rsidRPr="1A3C5F65" w:rsidR="726DFC9F">
        <w:rPr>
          <w:lang w:val="de-DE"/>
        </w:rPr>
        <w:t>B</w:t>
      </w:r>
      <w:r w:rsidRPr="1A3C5F65" w:rsidR="726DFC9F">
        <w:rPr>
          <w:lang w:val="de-DE"/>
        </w:rPr>
        <w:t>u</w:t>
      </w:r>
      <w:r w:rsidRPr="1A3C5F65" w:rsidR="726DFC9F">
        <w:rPr>
          <w:lang w:val="de-DE"/>
        </w:rPr>
        <w:t>chungsdetails</w:t>
      </w:r>
    </w:p>
    <w:p w:rsidR="726DFC9F" w:rsidP="1A3C5F65" w:rsidRDefault="726DFC9F" w14:paraId="5B6192A7" w14:textId="5B0DA234">
      <w:pPr>
        <w:pStyle w:val="ListParagraph"/>
        <w:numPr>
          <w:ilvl w:val="0"/>
          <w:numId w:val="29"/>
        </w:numPr>
        <w:rPr>
          <w:sz w:val="22"/>
          <w:szCs w:val="22"/>
          <w:lang w:val="de-DE"/>
        </w:rPr>
      </w:pPr>
      <w:r w:rsidRPr="1A3C5F65" w:rsidR="726DFC9F">
        <w:rPr>
          <w:lang w:val="de-DE"/>
        </w:rPr>
        <w:t>Neues Event</w:t>
      </w:r>
      <w:r w:rsidRPr="1A3C5F65" w:rsidR="726DFC9F">
        <w:rPr>
          <w:lang w:val="de-DE"/>
        </w:rPr>
        <w:t xml:space="preserve"> finden</w:t>
      </w:r>
    </w:p>
    <w:p w:rsidR="726DFC9F" w:rsidP="1A3C5F65" w:rsidRDefault="726DFC9F" w14:paraId="603E7377" w14:textId="0E344AE0">
      <w:pPr>
        <w:pStyle w:val="ListParagraph"/>
        <w:numPr>
          <w:ilvl w:val="0"/>
          <w:numId w:val="29"/>
        </w:numPr>
        <w:rPr>
          <w:sz w:val="22"/>
          <w:szCs w:val="22"/>
          <w:lang w:val="de-DE"/>
        </w:rPr>
      </w:pPr>
      <w:r w:rsidRPr="1A3C5F65" w:rsidR="726DFC9F">
        <w:rPr>
          <w:lang w:val="de-DE"/>
        </w:rPr>
        <w:t>Eventdaten</w:t>
      </w:r>
    </w:p>
    <w:p w:rsidR="726DFC9F" w:rsidP="1A3C5F65" w:rsidRDefault="726DFC9F" w14:paraId="5A4FC289" w14:textId="4E974075">
      <w:pPr>
        <w:pStyle w:val="ListParagraph"/>
        <w:numPr>
          <w:ilvl w:val="0"/>
          <w:numId w:val="29"/>
        </w:numPr>
        <w:rPr>
          <w:sz w:val="22"/>
          <w:szCs w:val="22"/>
          <w:lang w:val="de-DE"/>
        </w:rPr>
      </w:pPr>
      <w:r w:rsidRPr="1A3C5F65" w:rsidR="726DFC9F">
        <w:rPr>
          <w:lang w:val="de-DE"/>
        </w:rPr>
        <w:t>Buchungsseite</w:t>
      </w:r>
    </w:p>
    <w:p w:rsidR="726DFC9F" w:rsidP="1A3C5F65" w:rsidRDefault="726DFC9F" w14:paraId="03738398" w14:textId="3747CEC1">
      <w:pPr>
        <w:pStyle w:val="ListParagraph"/>
        <w:numPr>
          <w:ilvl w:val="0"/>
          <w:numId w:val="29"/>
        </w:numPr>
        <w:rPr>
          <w:sz w:val="22"/>
          <w:szCs w:val="22"/>
          <w:lang w:val="de-DE"/>
        </w:rPr>
      </w:pPr>
      <w:r w:rsidRPr="1A3C5F65" w:rsidR="726DFC9F">
        <w:rPr>
          <w:lang w:val="de-DE"/>
        </w:rPr>
        <w:t>Passwort ändern</w:t>
      </w:r>
    </w:p>
    <w:p w:rsidR="1A3C5F65" w:rsidP="1A3C5F65" w:rsidRDefault="1A3C5F65" w14:paraId="2089DD4E" w14:textId="42C70A95">
      <w:pPr>
        <w:pStyle w:val="Standard"/>
        <w:rPr>
          <w:lang w:val="de-DE"/>
        </w:rPr>
      </w:pPr>
    </w:p>
    <w:p w:rsidR="726DFC9F" w:rsidP="1A3C5F65" w:rsidRDefault="726DFC9F" w14:paraId="61DC25AD" w14:textId="453CDD66">
      <w:pPr>
        <w:pStyle w:val="Standard"/>
        <w:rPr>
          <w:lang w:val="de-DE"/>
        </w:rPr>
      </w:pPr>
      <w:r w:rsidRPr="1A3C5F65" w:rsidR="726DFC9F">
        <w:rPr>
          <w:lang w:val="de-DE"/>
        </w:rPr>
        <w:t xml:space="preserve">Folgende </w:t>
      </w:r>
      <w:r w:rsidRPr="1A3C5F65" w:rsidR="726DFC9F">
        <w:rPr>
          <w:lang w:val="de-DE"/>
        </w:rPr>
        <w:t>Abbildung zeigt eine Navigationsübersicht</w:t>
      </w:r>
      <w:r w:rsidRPr="1A3C5F65" w:rsidR="726DFC9F">
        <w:rPr>
          <w:lang w:val="de-DE"/>
        </w:rPr>
        <w:t xml:space="preserve"> für diese </w:t>
      </w:r>
      <w:r w:rsidRPr="1A3C5F65" w:rsidR="2C731FC2">
        <w:rPr>
          <w:lang w:val="de-DE"/>
        </w:rPr>
        <w:t>Seiten</w:t>
      </w:r>
      <w:r w:rsidRPr="1A3C5F65" w:rsidR="726DFC9F">
        <w:rPr>
          <w:lang w:val="de-DE"/>
        </w:rPr>
        <w:t>:</w:t>
      </w:r>
    </w:p>
    <w:p w:rsidR="42C13EF5" w:rsidP="1A3C5F65" w:rsidRDefault="42C13EF5" w14:paraId="2C526F07" w14:textId="03590B43">
      <w:pPr>
        <w:pStyle w:val="Standard"/>
      </w:pPr>
      <w:r w:rsidR="42C13EF5">
        <w:drawing>
          <wp:inline wp14:editId="55D1A677" wp14:anchorId="0DCC301F">
            <wp:extent cx="3638550" cy="5762626"/>
            <wp:effectExtent l="0" t="0" r="0" b="0"/>
            <wp:docPr id="655038907" name="" title=""/>
            <wp:cNvGraphicFramePr>
              <a:graphicFrameLocks noChangeAspect="1"/>
            </wp:cNvGraphicFramePr>
            <a:graphic>
              <a:graphicData uri="http://schemas.openxmlformats.org/drawingml/2006/picture">
                <pic:pic>
                  <pic:nvPicPr>
                    <pic:cNvPr id="0" name=""/>
                    <pic:cNvPicPr/>
                  </pic:nvPicPr>
                  <pic:blipFill>
                    <a:blip r:embed="R173b5241610b49e8">
                      <a:extLst>
                        <a:ext xmlns:a="http://schemas.openxmlformats.org/drawingml/2006/main" uri="{28A0092B-C50C-407E-A947-70E740481C1C}">
                          <a14:useLocalDpi val="0"/>
                        </a:ext>
                      </a:extLst>
                    </a:blip>
                    <a:stretch>
                      <a:fillRect/>
                    </a:stretch>
                  </pic:blipFill>
                  <pic:spPr>
                    <a:xfrm>
                      <a:off x="0" y="0"/>
                      <a:ext cx="3638550" cy="5762626"/>
                    </a:xfrm>
                    <a:prstGeom prst="rect">
                      <a:avLst/>
                    </a:prstGeom>
                  </pic:spPr>
                </pic:pic>
              </a:graphicData>
            </a:graphic>
          </wp:inline>
        </w:drawing>
      </w:r>
    </w:p>
    <w:p w:rsidR="000867AB" w:rsidP="1A3C5F65" w:rsidRDefault="000867AB" w14:paraId="6BA8DBED" w14:textId="382AD542">
      <w:pPr>
        <w:pStyle w:val="ListParagraph"/>
        <w:numPr>
          <w:ilvl w:val="0"/>
          <w:numId w:val="30"/>
        </w:numPr>
        <w:rPr>
          <w:b w:val="1"/>
          <w:bCs w:val="1"/>
          <w:sz w:val="22"/>
          <w:szCs w:val="22"/>
          <w:lang w:val="de-DE"/>
        </w:rPr>
      </w:pPr>
    </w:p>
    <w:p w:rsidR="1A3C5F65" w:rsidP="1A3C5F65" w:rsidRDefault="1A3C5F65" w14:paraId="0B9CC44B" w14:textId="22C3CEAD">
      <w:pPr>
        <w:pStyle w:val="Standard"/>
      </w:pPr>
    </w:p>
    <w:p w:rsidR="000867AB" w:rsidP="1A3C5F65" w:rsidRDefault="008B40AF" w14:paraId="480A0537" w14:textId="25BE3A58">
      <w:pPr>
        <w:pStyle w:val="berschrift1"/>
        <w:spacing w:before="0" w:beforeAutospacing="off" w:after="0" w:afterAutospacing="off"/>
        <w:rPr>
          <w:lang w:val="de-DE"/>
        </w:rPr>
      </w:pPr>
      <w:bookmarkStart w:name="SECTION06600000000000000000" w:id="48"/>
      <w:bookmarkStart w:name="_Toc85890727" w:id="49"/>
      <w:bookmarkEnd w:id="46"/>
      <w:bookmarkStart w:name="_Toc94414017" w:id="50"/>
      <w:r w:rsidRPr="1A3C5F65" w:rsidR="008B40AF">
        <w:rPr>
          <w:lang w:val="de-DE"/>
        </w:rPr>
        <w:t>Qualitätsmerkmale</w:t>
      </w:r>
      <w:bookmarkEnd w:id="48"/>
      <w:bookmarkEnd w:id="49"/>
      <w:bookmarkEnd w:id="50"/>
      <w:r w:rsidRPr="1A3C5F65" w:rsidR="008B40AF">
        <w:rPr>
          <w:lang w:val="de-DE"/>
        </w:rPr>
        <w:t xml:space="preserve"> </w:t>
      </w:r>
    </w:p>
    <w:p w:rsidR="000867AB" w:rsidRDefault="008B40AF" w14:paraId="4376DB08" w14:textId="77777777">
      <w:pPr>
        <w:spacing w:line="280" w:lineRule="atLeast"/>
        <w:jc w:val="both"/>
        <w:rPr>
          <w:rFonts w:cs="Arial"/>
          <w:lang w:val="de-DE"/>
        </w:rPr>
      </w:pPr>
      <w:proofErr w:type="spellStart"/>
      <w:r>
        <w:rPr>
          <w:rFonts w:cs="Arial"/>
          <w:b/>
          <w:bCs/>
        </w:rPr>
        <w:t>Typ</w:t>
      </w:r>
      <w:proofErr w:type="spellEnd"/>
      <w:r>
        <w:rPr>
          <w:rFonts w:cs="Arial"/>
          <w:b/>
          <w:bCs/>
        </w:rPr>
        <w:t xml:space="preserve"> USE:</w:t>
      </w:r>
    </w:p>
    <w:p w:rsidR="000867AB" w:rsidRDefault="008B40AF" w14:paraId="41BDA9C2" w14:textId="2B0A98D6">
      <w:pPr>
        <w:numPr>
          <w:ilvl w:val="0"/>
          <w:numId w:val="4"/>
        </w:numPr>
        <w:spacing w:line="280" w:lineRule="atLeast"/>
        <w:jc w:val="both"/>
        <w:rPr>
          <w:rFonts w:cs="Arial"/>
          <w:lang w:val="de-DE"/>
        </w:rPr>
      </w:pPr>
      <w:r w:rsidRPr="1A3C5F65" w:rsidR="008B40AF">
        <w:rPr>
          <w:rFonts w:cs="Arial"/>
          <w:lang w:val="de-DE"/>
        </w:rPr>
        <w:t xml:space="preserve">Die Software soll eine typische – </w:t>
      </w:r>
      <w:r w:rsidRPr="1A3C5F65" w:rsidR="3CEAE82C">
        <w:rPr>
          <w:rFonts w:cs="Arial"/>
          <w:lang w:val="de-DE"/>
        </w:rPr>
        <w:t>Web</w:t>
      </w:r>
      <w:r w:rsidRPr="1A3C5F65" w:rsidR="008B40AF">
        <w:rPr>
          <w:rFonts w:cs="Arial"/>
          <w:lang w:val="de-DE"/>
        </w:rPr>
        <w:t>- Anwendung sein mit den jeweiligen typischen Merkmalen.</w:t>
      </w:r>
    </w:p>
    <w:p w:rsidR="000867AB" w:rsidRDefault="008B40AF" w14:paraId="242647E0" w14:textId="77777777">
      <w:pPr>
        <w:numPr>
          <w:ilvl w:val="0"/>
          <w:numId w:val="4"/>
        </w:numPr>
        <w:spacing w:line="280" w:lineRule="atLeast"/>
        <w:jc w:val="both"/>
        <w:rPr>
          <w:rFonts w:cs="Arial"/>
          <w:lang w:val="de-DE"/>
        </w:rPr>
      </w:pPr>
      <w:r>
        <w:rPr>
          <w:rFonts w:cs="Arial"/>
          <w:lang w:val="de-DE"/>
        </w:rPr>
        <w:t xml:space="preserve">Die Benutzerhilfe erfolgt durch </w:t>
      </w:r>
      <w:proofErr w:type="spellStart"/>
      <w:r>
        <w:rPr>
          <w:rFonts w:cs="Arial"/>
          <w:lang w:val="de-DE"/>
        </w:rPr>
        <w:t>ToolTips</w:t>
      </w:r>
      <w:proofErr w:type="spellEnd"/>
      <w:r>
        <w:rPr>
          <w:rFonts w:cs="Arial"/>
          <w:lang w:val="de-DE"/>
        </w:rPr>
        <w:t>.</w:t>
      </w:r>
    </w:p>
    <w:p w:rsidRPr="00FE7FA1" w:rsidR="000867AB" w:rsidRDefault="000867AB" w14:paraId="6BA03264" w14:textId="77777777">
      <w:pPr>
        <w:spacing w:line="280" w:lineRule="atLeast"/>
        <w:jc w:val="both"/>
        <w:rPr>
          <w:rFonts w:cs="Arial"/>
          <w:b/>
          <w:bCs/>
          <w:lang w:val="de-DE"/>
        </w:rPr>
      </w:pPr>
    </w:p>
    <w:p w:rsidR="000867AB" w:rsidRDefault="008B40AF" w14:paraId="7BBA143F" w14:textId="77777777">
      <w:pPr>
        <w:spacing w:line="280" w:lineRule="atLeast"/>
        <w:jc w:val="both"/>
        <w:rPr>
          <w:rFonts w:cs="Arial"/>
          <w:lang w:val="de-DE"/>
        </w:rPr>
      </w:pPr>
      <w:proofErr w:type="spellStart"/>
      <w:r>
        <w:rPr>
          <w:rFonts w:cs="Arial"/>
          <w:b/>
          <w:bCs/>
        </w:rPr>
        <w:t>Typ</w:t>
      </w:r>
      <w:proofErr w:type="spellEnd"/>
      <w:r>
        <w:rPr>
          <w:rFonts w:cs="Arial"/>
          <w:b/>
          <w:bCs/>
        </w:rPr>
        <w:t xml:space="preserve"> EFFIZIENZ:</w:t>
      </w:r>
    </w:p>
    <w:p w:rsidR="000867AB" w:rsidRDefault="008B40AF" w14:paraId="2CA7A0B6" w14:textId="77777777">
      <w:pPr>
        <w:numPr>
          <w:ilvl w:val="0"/>
          <w:numId w:val="4"/>
        </w:numPr>
        <w:spacing w:line="280" w:lineRule="atLeast"/>
        <w:jc w:val="both"/>
        <w:rPr>
          <w:rFonts w:cs="Arial"/>
          <w:lang w:val="de-DE"/>
        </w:rPr>
      </w:pPr>
      <w:r>
        <w:rPr>
          <w:rFonts w:cs="Arial"/>
          <w:lang w:val="de-DE"/>
        </w:rPr>
        <w:t>Die Reaktionszeit des Programms soll im nicht merkbaren Bereich liegen.</w:t>
      </w:r>
    </w:p>
    <w:p w:rsidRPr="00FE7FA1" w:rsidR="000867AB" w:rsidRDefault="000867AB" w14:paraId="35CD2848" w14:textId="77777777">
      <w:pPr>
        <w:spacing w:line="280" w:lineRule="atLeast"/>
        <w:jc w:val="both"/>
        <w:rPr>
          <w:rFonts w:cs="Arial"/>
          <w:b/>
          <w:bCs/>
          <w:lang w:val="de-DE"/>
        </w:rPr>
      </w:pPr>
    </w:p>
    <w:p w:rsidRPr="00FE7FA1" w:rsidR="000867AB" w:rsidP="1A3C5F65" w:rsidRDefault="000867AB" w14:paraId="5DE2E34F" w14:textId="64264040">
      <w:pPr>
        <w:pStyle w:val="ListParagraph"/>
        <w:numPr>
          <w:ilvl w:val="0"/>
          <w:numId w:val="4"/>
        </w:numPr>
        <w:spacing w:line="280" w:lineRule="atLeast"/>
        <w:jc w:val="both"/>
        <w:rPr>
          <w:rFonts w:cs="Arial"/>
          <w:sz w:val="22"/>
          <w:szCs w:val="22"/>
          <w:lang w:val="de-DE"/>
        </w:rPr>
      </w:pPr>
      <w:r w:rsidRPr="1A3C5F65" w:rsidR="008B40AF">
        <w:rPr>
          <w:rFonts w:cs="Arial"/>
          <w:b w:val="1"/>
          <w:bCs w:val="1"/>
        </w:rPr>
        <w:t>Typ</w:t>
      </w:r>
      <w:r w:rsidRPr="1A3C5F65" w:rsidR="008B40AF">
        <w:rPr>
          <w:rFonts w:cs="Arial"/>
          <w:b w:val="1"/>
          <w:bCs w:val="1"/>
        </w:rPr>
        <w:t xml:space="preserve"> PFLEGE:</w:t>
      </w:r>
    </w:p>
    <w:p w:rsidR="000867AB" w:rsidRDefault="008B40AF" w14:paraId="6437401D" w14:textId="77777777">
      <w:pPr>
        <w:spacing w:line="280" w:lineRule="atLeast"/>
        <w:jc w:val="both"/>
        <w:rPr>
          <w:rFonts w:cs="Arial"/>
          <w:b/>
          <w:bCs/>
        </w:rPr>
      </w:pPr>
      <w:proofErr w:type="spellStart"/>
      <w:r>
        <w:rPr>
          <w:rFonts w:cs="Arial"/>
          <w:b/>
          <w:bCs/>
        </w:rPr>
        <w:t>Typ</w:t>
      </w:r>
      <w:proofErr w:type="spellEnd"/>
      <w:r>
        <w:rPr>
          <w:rFonts w:cs="Arial"/>
          <w:b/>
          <w:bCs/>
        </w:rPr>
        <w:t xml:space="preserve"> SICHER:</w:t>
      </w:r>
    </w:p>
    <w:p w:rsidR="000867AB" w:rsidP="1A3C5F65" w:rsidRDefault="008B40AF" w14:paraId="36A38063" w14:textId="261EAF69">
      <w:pPr>
        <w:pStyle w:val="Standard"/>
        <w:numPr>
          <w:ilvl w:val="0"/>
          <w:numId w:val="4"/>
        </w:numPr>
        <w:suppressLineNumbers w:val="0"/>
        <w:bidi w:val="0"/>
        <w:spacing w:before="72" w:beforeAutospacing="off" w:after="72" w:afterAutospacing="off"/>
        <w:ind w:left="510" w:right="0" w:hanging="340"/>
        <w:jc w:val="both"/>
        <w:rPr>
          <w:rFonts w:cs="Arial"/>
          <w:lang w:val="de-DE"/>
        </w:rPr>
      </w:pPr>
      <w:r w:rsidRPr="1A3C5F65" w:rsidR="041C59C4">
        <w:rPr>
          <w:rFonts w:cs="Arial"/>
          <w:lang w:val="de-DE"/>
        </w:rPr>
        <w:t>Es werden Personenbezogene Daten außerhalb der Firma übertragen. Dadurch muss die DSGVO und das BDSG berücksichtigt werden.</w:t>
      </w:r>
    </w:p>
    <w:p w:rsidRPr="00FE7FA1" w:rsidR="000867AB" w:rsidRDefault="000867AB" w14:paraId="3981265D" w14:textId="77777777">
      <w:pPr>
        <w:spacing w:line="280" w:lineRule="atLeast"/>
        <w:jc w:val="both"/>
        <w:rPr>
          <w:rFonts w:cs="Arial"/>
          <w:b/>
          <w:bCs/>
          <w:lang w:val="de-DE"/>
        </w:rPr>
      </w:pPr>
    </w:p>
    <w:p w:rsidR="000867AB" w:rsidRDefault="008B40AF" w14:paraId="2AA993CE" w14:textId="77777777">
      <w:pPr>
        <w:spacing w:line="280" w:lineRule="atLeast"/>
        <w:jc w:val="both"/>
        <w:rPr>
          <w:rFonts w:cs="Arial"/>
          <w:b/>
          <w:bCs/>
        </w:rPr>
      </w:pPr>
      <w:proofErr w:type="spellStart"/>
      <w:r>
        <w:rPr>
          <w:rFonts w:cs="Arial"/>
          <w:b/>
          <w:bCs/>
        </w:rPr>
        <w:t>Typ</w:t>
      </w:r>
      <w:proofErr w:type="spellEnd"/>
      <w:r>
        <w:rPr>
          <w:rFonts w:cs="Arial"/>
          <w:b/>
          <w:bCs/>
        </w:rPr>
        <w:t xml:space="preserve"> LEGAL:</w:t>
      </w:r>
    </w:p>
    <w:p w:rsidR="000867AB" w:rsidRDefault="008B40AF" w14:paraId="46980D64" w14:textId="17C1BE29">
      <w:pPr>
        <w:numPr>
          <w:ilvl w:val="0"/>
          <w:numId w:val="4"/>
        </w:numPr>
        <w:spacing w:line="280" w:lineRule="atLeast"/>
        <w:jc w:val="both"/>
        <w:rPr>
          <w:rFonts w:cs="Arial"/>
          <w:lang w:val="de-DE"/>
        </w:rPr>
      </w:pPr>
      <w:bookmarkStart w:name="_Toc85890728" w:id="51"/>
      <w:bookmarkStart w:name="SECTION06700000000000000000" w:id="52"/>
      <w:r w:rsidRPr="1A3C5F65" w:rsidR="008B40AF">
        <w:rPr>
          <w:rFonts w:cs="Arial"/>
          <w:lang w:val="de-DE"/>
        </w:rPr>
        <w:t xml:space="preserve">Es müssen </w:t>
      </w:r>
      <w:bookmarkEnd w:id="51"/>
      <w:r w:rsidRPr="1A3C5F65" w:rsidR="54EC9DDD">
        <w:rPr>
          <w:rFonts w:cs="Arial"/>
          <w:lang w:val="de-DE"/>
        </w:rPr>
        <w:t>die DSGVO und das BDSG berücksichtigt werden.</w:t>
      </w:r>
    </w:p>
    <w:p w:rsidR="000867AB" w:rsidRDefault="000867AB" w14:paraId="5246A113" w14:textId="77777777">
      <w:pPr>
        <w:spacing w:line="280" w:lineRule="atLeast"/>
        <w:jc w:val="both"/>
        <w:rPr>
          <w:rFonts w:cs="Arial"/>
          <w:lang w:val="de-DE"/>
        </w:rPr>
      </w:pPr>
    </w:p>
    <w:p w:rsidR="000867AB" w:rsidP="1A3C5F65" w:rsidRDefault="008B40AF" w14:paraId="7A9E3761" w14:textId="6EDDF4B9">
      <w:pPr>
        <w:pStyle w:val="berschrift1"/>
        <w:spacing w:before="0" w:beforeAutospacing="off" w:after="0" w:afterAutospacing="off"/>
        <w:rPr>
          <w:lang w:val="de-DE"/>
        </w:rPr>
      </w:pPr>
      <w:bookmarkStart w:name="_Toc85890729" w:id="53"/>
      <w:bookmarkStart w:name="_Toc94414018" w:id="54"/>
      <w:r w:rsidRPr="1A3C5F65" w:rsidR="008B40AF">
        <w:rPr>
          <w:lang w:val="de-DE"/>
        </w:rPr>
        <w:t>Allgemeine Umgebungsvariablen</w:t>
      </w:r>
      <w:bookmarkEnd w:id="52"/>
      <w:bookmarkEnd w:id="53"/>
      <w:bookmarkEnd w:id="54"/>
      <w:r w:rsidRPr="1A3C5F65" w:rsidR="008B40AF">
        <w:rPr>
          <w:lang w:val="de-DE"/>
        </w:rPr>
        <w:t xml:space="preserve"> </w:t>
      </w:r>
    </w:p>
    <w:p w:rsidR="000867AB" w:rsidRDefault="008B40AF" w14:paraId="22BF9082" w14:textId="4CAA09E2">
      <w:pPr>
        <w:spacing w:line="280" w:lineRule="atLeast"/>
        <w:jc w:val="both"/>
        <w:rPr>
          <w:rFonts w:cs="Arial"/>
          <w:lang w:val="de-DE"/>
        </w:rPr>
      </w:pPr>
      <w:r w:rsidRPr="1A3C5F65" w:rsidR="008B40AF">
        <w:rPr>
          <w:rFonts w:cs="Arial"/>
          <w:lang w:val="de-DE"/>
        </w:rPr>
        <w:t xml:space="preserve">Das Produkt wird in </w:t>
      </w:r>
      <w:r w:rsidRPr="1A3C5F65" w:rsidR="703BF924">
        <w:rPr>
          <w:rFonts w:cs="Arial"/>
          <w:lang w:val="de-DE"/>
        </w:rPr>
        <w:t>auf einem eigenen Web-</w:t>
      </w:r>
      <w:r w:rsidRPr="1A3C5F65" w:rsidR="008B40AF">
        <w:rPr>
          <w:rFonts w:cs="Arial"/>
          <w:lang w:val="de-DE"/>
        </w:rPr>
        <w:t xml:space="preserve">Server </w:t>
      </w:r>
      <w:r w:rsidRPr="1A3C5F65" w:rsidR="31052DC5">
        <w:rPr>
          <w:rFonts w:cs="Arial"/>
          <w:lang w:val="de-DE"/>
        </w:rPr>
        <w:t>aufgesetzt</w:t>
      </w:r>
      <w:r w:rsidRPr="1A3C5F65" w:rsidR="008B40AF">
        <w:rPr>
          <w:rFonts w:cs="Arial"/>
          <w:lang w:val="de-DE"/>
        </w:rPr>
        <w:t>.</w:t>
      </w:r>
    </w:p>
    <w:p w:rsidR="000867AB" w:rsidRDefault="008B40AF" w14:paraId="2A177FE7" w14:textId="77777777">
      <w:pPr>
        <w:spacing w:line="280" w:lineRule="atLeast"/>
        <w:jc w:val="both"/>
        <w:rPr>
          <w:rFonts w:cs="Arial"/>
          <w:b/>
          <w:bCs/>
          <w:lang w:val="de-DE"/>
        </w:rPr>
      </w:pPr>
      <w:r>
        <w:rPr>
          <w:rFonts w:cs="Arial"/>
          <w:b/>
          <w:bCs/>
          <w:lang w:val="de-DE"/>
        </w:rPr>
        <w:t>Anforderungen an den Server:</w:t>
      </w:r>
    </w:p>
    <w:p w:rsidR="000867AB" w:rsidRDefault="008B40AF" w14:paraId="62928EFE" w14:textId="77777777">
      <w:pPr>
        <w:spacing w:line="288" w:lineRule="atLeast"/>
        <w:jc w:val="both"/>
        <w:rPr>
          <w:rFonts w:cs="Arial"/>
          <w:b/>
          <w:bCs/>
          <w:lang w:val="de-DE" w:eastAsia="de-DE"/>
        </w:rPr>
      </w:pPr>
      <w:r>
        <w:rPr>
          <w:rFonts w:cs="Arial"/>
          <w:b/>
          <w:bCs/>
          <w:lang w:val="de-DE"/>
        </w:rPr>
        <w:t>Hardware:</w:t>
      </w:r>
    </w:p>
    <w:p w:rsidR="0060496A" w:rsidP="0060496A" w:rsidRDefault="0060496A" w14:paraId="0FAEC3CE" w14:textId="4C07E5D2">
      <w:pPr>
        <w:numPr>
          <w:ilvl w:val="0"/>
          <w:numId w:val="5"/>
        </w:numPr>
        <w:spacing w:line="288" w:lineRule="atLeast"/>
        <w:jc w:val="both"/>
        <w:rPr>
          <w:rFonts w:cs="Arial"/>
          <w:lang w:val="de-DE"/>
        </w:rPr>
      </w:pPr>
      <w:r w:rsidRPr="1A3C5F65" w:rsidR="0060496A">
        <w:rPr>
          <w:rFonts w:cs="Arial"/>
          <w:lang w:val="de-DE"/>
        </w:rPr>
        <w:t xml:space="preserve">Ab Quad Core, mind. </w:t>
      </w:r>
      <w:r w:rsidRPr="1A3C5F65" w:rsidR="36AE9FCB">
        <w:rPr>
          <w:rFonts w:cs="Arial"/>
          <w:lang w:val="de-DE"/>
        </w:rPr>
        <w:t>2</w:t>
      </w:r>
      <w:r w:rsidRPr="1A3C5F65" w:rsidR="0060496A">
        <w:rPr>
          <w:rFonts w:cs="Arial"/>
          <w:lang w:val="de-DE"/>
        </w:rPr>
        <w:t>.</w:t>
      </w:r>
      <w:r w:rsidRPr="1A3C5F65" w:rsidR="4FD8CC4F">
        <w:rPr>
          <w:rFonts w:cs="Arial"/>
          <w:lang w:val="de-DE"/>
        </w:rPr>
        <w:t>8</w:t>
      </w:r>
      <w:r w:rsidRPr="1A3C5F65" w:rsidR="0060496A">
        <w:rPr>
          <w:rFonts w:cs="Arial"/>
          <w:lang w:val="de-DE"/>
        </w:rPr>
        <w:t xml:space="preserve"> GHz, </w:t>
      </w:r>
      <w:r w:rsidRPr="1A3C5F65" w:rsidR="142B5B59">
        <w:rPr>
          <w:rFonts w:cs="Arial"/>
          <w:lang w:val="de-DE"/>
        </w:rPr>
        <w:t>128</w:t>
      </w:r>
      <w:r w:rsidRPr="1A3C5F65" w:rsidR="0060496A">
        <w:rPr>
          <w:rFonts w:cs="Arial"/>
          <w:lang w:val="de-DE"/>
        </w:rPr>
        <w:t xml:space="preserve"> GB Arbeitsspeicher</w:t>
      </w:r>
      <w:r w:rsidRPr="1A3C5F65" w:rsidR="0060496A">
        <w:rPr>
          <w:rFonts w:cs="Arial"/>
          <w:lang w:val="de-DE"/>
        </w:rPr>
        <w:t>Der Server muss in einem Netzwerk</w:t>
      </w:r>
      <w:r w:rsidRPr="1A3C5F65" w:rsidR="5671C848">
        <w:rPr>
          <w:rFonts w:cs="Arial"/>
          <w:lang w:val="de-DE"/>
        </w:rPr>
        <w:t xml:space="preserve"> mit Internetzugang</w:t>
      </w:r>
      <w:r w:rsidRPr="1A3C5F65" w:rsidR="0060496A">
        <w:rPr>
          <w:rFonts w:cs="Arial"/>
          <w:lang w:val="de-DE"/>
        </w:rPr>
        <w:t xml:space="preserve"> betrieben werden, um den Clients Zugriff auf die </w:t>
      </w:r>
      <w:r w:rsidRPr="1A3C5F65" w:rsidR="0BB3DF74">
        <w:rPr>
          <w:rFonts w:cs="Arial"/>
          <w:lang w:val="de-DE"/>
        </w:rPr>
        <w:t xml:space="preserve">Webseite </w:t>
      </w:r>
      <w:r w:rsidRPr="1A3C5F65" w:rsidR="0060496A">
        <w:rPr>
          <w:rFonts w:cs="Arial"/>
          <w:lang w:val="de-DE"/>
        </w:rPr>
        <w:t>zu ermöglichen.</w:t>
      </w:r>
    </w:p>
    <w:p w:rsidR="000867AB" w:rsidRDefault="008B40AF" w14:paraId="6C0AA18D" w14:textId="77777777">
      <w:pPr>
        <w:spacing w:line="288" w:lineRule="atLeast"/>
        <w:jc w:val="both"/>
        <w:rPr>
          <w:rFonts w:cs="Arial"/>
          <w:b/>
          <w:bCs/>
          <w:lang w:val="de-DE"/>
        </w:rPr>
      </w:pPr>
      <w:r>
        <w:rPr>
          <w:rFonts w:cs="Arial"/>
          <w:b/>
          <w:bCs/>
          <w:lang w:val="de-DE"/>
        </w:rPr>
        <w:t>Software:</w:t>
      </w:r>
    </w:p>
    <w:p w:rsidR="0060496A" w:rsidP="0060496A" w:rsidRDefault="0060496A" w14:paraId="05BA4EDA" w14:textId="77777777">
      <w:pPr>
        <w:numPr>
          <w:ilvl w:val="0"/>
          <w:numId w:val="6"/>
        </w:numPr>
        <w:spacing w:line="288" w:lineRule="atLeast"/>
        <w:jc w:val="both"/>
        <w:rPr>
          <w:rFonts w:cs="Arial"/>
          <w:lang w:val="de-DE"/>
        </w:rPr>
      </w:pPr>
      <w:r w:rsidRPr="1A3C5F65" w:rsidR="0060496A">
        <w:rPr>
          <w:rFonts w:cs="Arial"/>
          <w:lang w:val="de-DE"/>
        </w:rPr>
        <w:t>Windows 2012 Server oder höher</w:t>
      </w:r>
      <w:r w:rsidRPr="1A3C5F65" w:rsidR="0060496A">
        <w:rPr>
          <w:rFonts w:cs="Arial"/>
          <w:lang w:val="de-DE"/>
        </w:rPr>
        <w:t>,</w:t>
      </w:r>
    </w:p>
    <w:p w:rsidR="0060496A" w:rsidP="0060496A" w:rsidRDefault="0060496A" w14:paraId="576FC4C8" w14:textId="77777777" w14:noSpellErr="1">
      <w:pPr>
        <w:numPr>
          <w:ilvl w:val="0"/>
          <w:numId w:val="6"/>
        </w:numPr>
        <w:spacing w:line="288" w:lineRule="atLeast"/>
        <w:jc w:val="both"/>
        <w:rPr>
          <w:rFonts w:cs="Arial"/>
          <w:lang w:val="de-DE"/>
        </w:rPr>
      </w:pPr>
      <w:r w:rsidRPr="1A3C5F65" w:rsidR="0060496A">
        <w:rPr>
          <w:rFonts w:cs="Arial"/>
          <w:lang w:val="de-DE"/>
        </w:rPr>
        <w:t>MS SQL Server 2014 oder MS SQL Server 2014 Express Edition, (bei Verwendung der Express Edition ist die Zahl der gleichzeitigen Zugriffe auf 8 Clients beschränkt!)</w:t>
      </w:r>
    </w:p>
    <w:p w:rsidR="63FE30F3" w:rsidP="1A3C5F65" w:rsidRDefault="63FE30F3" w14:paraId="2BF43A37" w14:textId="742B990B">
      <w:pPr>
        <w:pStyle w:val="Standard"/>
        <w:numPr>
          <w:ilvl w:val="0"/>
          <w:numId w:val="6"/>
        </w:numPr>
        <w:spacing w:line="288" w:lineRule="atLeast"/>
        <w:jc w:val="both"/>
        <w:rPr>
          <w:rFonts w:cs="Arial"/>
          <w:sz w:val="22"/>
          <w:szCs w:val="22"/>
          <w:lang w:val="de-DE"/>
        </w:rPr>
      </w:pPr>
      <w:r w:rsidRPr="1A3C5F65" w:rsidR="63FE30F3">
        <w:rPr>
          <w:rFonts w:cs="Arial"/>
          <w:sz w:val="22"/>
          <w:szCs w:val="22"/>
          <w:lang w:val="de-DE"/>
        </w:rPr>
        <w:t>PHP Version</w:t>
      </w:r>
      <w:r w:rsidRPr="1A3C5F65" w:rsidR="63FE30F3">
        <w:rPr>
          <w:rFonts w:cs="Arial"/>
          <w:sz w:val="22"/>
          <w:szCs w:val="22"/>
          <w:lang w:val="de-DE"/>
        </w:rPr>
        <w:t xml:space="preserve"> ab 7.4</w:t>
      </w:r>
    </w:p>
    <w:p w:rsidR="63FE30F3" w:rsidP="1A3C5F65" w:rsidRDefault="63FE30F3" w14:paraId="650F23B1" w14:textId="7543E406">
      <w:pPr>
        <w:pStyle w:val="ListParagraph"/>
        <w:numPr>
          <w:ilvl w:val="0"/>
          <w:numId w:val="6"/>
        </w:numPr>
        <w:spacing w:line="288" w:lineRule="atLeast"/>
        <w:jc w:val="both"/>
        <w:rPr>
          <w:rFonts w:cs="Arial"/>
          <w:sz w:val="22"/>
          <w:szCs w:val="22"/>
          <w:lang w:val="de-DE"/>
        </w:rPr>
      </w:pPr>
      <w:r w:rsidRPr="1A3C5F65" w:rsidR="63FE30F3">
        <w:rPr>
          <w:rFonts w:cs="Arial"/>
          <w:sz w:val="22"/>
          <w:szCs w:val="22"/>
          <w:lang w:val="de-DE"/>
        </w:rPr>
        <w:t xml:space="preserve">MySQL ab Version 5.6 oder </w:t>
      </w:r>
      <w:r w:rsidRPr="1A3C5F65" w:rsidR="63FE30F3">
        <w:rPr>
          <w:rFonts w:cs="Arial"/>
          <w:sz w:val="22"/>
          <w:szCs w:val="22"/>
          <w:lang w:val="de-DE"/>
        </w:rPr>
        <w:t>MariaDB</w:t>
      </w:r>
      <w:r w:rsidRPr="1A3C5F65" w:rsidR="63FE30F3">
        <w:rPr>
          <w:rFonts w:cs="Arial"/>
          <w:sz w:val="22"/>
          <w:szCs w:val="22"/>
          <w:lang w:val="de-DE"/>
        </w:rPr>
        <w:t xml:space="preserve"> ab Version 10.1</w:t>
      </w:r>
    </w:p>
    <w:p w:rsidR="63FE30F3" w:rsidP="1A3C5F65" w:rsidRDefault="63FE30F3" w14:paraId="4E9FFCEC" w14:textId="546C7C74">
      <w:pPr>
        <w:pStyle w:val="Standard"/>
        <w:numPr>
          <w:ilvl w:val="0"/>
          <w:numId w:val="6"/>
        </w:numPr>
        <w:spacing w:line="288" w:lineRule="atLeast"/>
        <w:jc w:val="both"/>
        <w:rPr>
          <w:rFonts w:cs="Arial"/>
          <w:sz w:val="22"/>
          <w:szCs w:val="22"/>
          <w:lang w:val="de-DE"/>
        </w:rPr>
      </w:pPr>
      <w:r w:rsidRPr="1A3C5F65" w:rsidR="63FE30F3">
        <w:rPr>
          <w:rFonts w:cs="Arial"/>
          <w:sz w:val="22"/>
          <w:szCs w:val="22"/>
          <w:lang w:val="de-DE"/>
        </w:rPr>
        <w:t>HTTPS-</w:t>
      </w:r>
      <w:r w:rsidRPr="1A3C5F65" w:rsidR="7DC50513">
        <w:rPr>
          <w:rFonts w:cs="Arial"/>
          <w:sz w:val="22"/>
          <w:szCs w:val="22"/>
          <w:lang w:val="de-DE"/>
        </w:rPr>
        <w:t>Unterstützung</w:t>
      </w:r>
    </w:p>
    <w:p w:rsidR="000867AB" w:rsidRDefault="008B40AF" w14:paraId="6CF7ACC1" w14:textId="77777777">
      <w:pPr>
        <w:spacing w:line="288" w:lineRule="atLeast"/>
        <w:jc w:val="both"/>
        <w:rPr>
          <w:rFonts w:cs="Arial"/>
          <w:b/>
          <w:bCs/>
          <w:lang w:val="de-DE"/>
        </w:rPr>
      </w:pPr>
      <w:r>
        <w:rPr>
          <w:rFonts w:cs="Arial"/>
          <w:b/>
          <w:bCs/>
          <w:lang w:val="de-DE"/>
        </w:rPr>
        <w:t>Rechtevergabe:</w:t>
      </w:r>
    </w:p>
    <w:p w:rsidR="000867AB" w:rsidRDefault="008B40AF" w14:paraId="74AB640B" w14:textId="2EEF658C">
      <w:pPr>
        <w:numPr>
          <w:ilvl w:val="0"/>
          <w:numId w:val="7"/>
        </w:numPr>
        <w:spacing w:line="288" w:lineRule="atLeast"/>
        <w:jc w:val="both"/>
        <w:rPr>
          <w:rFonts w:cs="Arial"/>
          <w:lang w:val="de-DE"/>
        </w:rPr>
      </w:pPr>
      <w:r w:rsidRPr="1A3C5F65" w:rsidR="008B40AF">
        <w:rPr>
          <w:rFonts w:cs="Arial"/>
          <w:lang w:val="de-DE"/>
        </w:rPr>
        <w:t xml:space="preserve">Die </w:t>
      </w:r>
      <w:r w:rsidRPr="1A3C5F65" w:rsidR="5BE298D8">
        <w:rPr>
          <w:rFonts w:cs="Arial"/>
          <w:lang w:val="de-DE"/>
        </w:rPr>
        <w:t xml:space="preserve">Kunden </w:t>
      </w:r>
      <w:r w:rsidRPr="1A3C5F65" w:rsidR="008B40AF">
        <w:rPr>
          <w:rFonts w:cs="Arial"/>
          <w:lang w:val="de-DE"/>
        </w:rPr>
        <w:t xml:space="preserve">der </w:t>
      </w:r>
      <w:r w:rsidRPr="1A3C5F65" w:rsidR="008B40AF">
        <w:rPr>
          <w:rFonts w:cs="Arial"/>
          <w:lang w:val="de-DE"/>
        </w:rPr>
        <w:t>FunEvents</w:t>
      </w:r>
      <w:r w:rsidRPr="1A3C5F65" w:rsidR="008B40AF">
        <w:rPr>
          <w:rFonts w:cs="Arial"/>
          <w:lang w:val="de-DE"/>
        </w:rPr>
        <w:t xml:space="preserve"> GmbH müssen über </w:t>
      </w:r>
      <w:r w:rsidRPr="1A3C5F65" w:rsidR="008B40AF">
        <w:rPr>
          <w:rFonts w:cs="Arial"/>
          <w:lang w:val="de-DE"/>
        </w:rPr>
        <w:t>Active</w:t>
      </w:r>
      <w:r w:rsidRPr="1A3C5F65" w:rsidR="008B40AF">
        <w:rPr>
          <w:rFonts w:cs="Arial"/>
          <w:lang w:val="de-DE"/>
        </w:rPr>
        <w:t xml:space="preserve"> Directory Services </w:t>
      </w:r>
      <w:r w:rsidRPr="1A3C5F65" w:rsidR="008B40AF">
        <w:rPr>
          <w:rFonts w:cs="Arial"/>
          <w:lang w:val="de-DE"/>
        </w:rPr>
        <w:t>Lesezugriffsrechte auf die</w:t>
      </w:r>
      <w:r w:rsidRPr="1A3C5F65" w:rsidR="059EB927">
        <w:rPr>
          <w:rFonts w:cs="Arial"/>
          <w:lang w:val="de-DE"/>
        </w:rPr>
        <w:t xml:space="preserve"> eigenen Daten der</w:t>
      </w:r>
      <w:r w:rsidRPr="1A3C5F65" w:rsidR="008B40AF">
        <w:rPr>
          <w:rFonts w:cs="Arial"/>
          <w:lang w:val="de-DE"/>
        </w:rPr>
        <w:t xml:space="preserve"> Datenbank besitzen, da alle Datenbankverbindungen auf Windows Integrated Security basieren.</w:t>
      </w:r>
    </w:p>
    <w:p w:rsidR="000867AB" w:rsidRDefault="000867AB" w14:paraId="6E29E49E" w14:textId="77777777">
      <w:pPr>
        <w:spacing w:line="280" w:lineRule="atLeast"/>
        <w:jc w:val="both"/>
        <w:rPr>
          <w:rFonts w:cs="Arial"/>
          <w:lang w:val="de-DE"/>
        </w:rPr>
      </w:pPr>
    </w:p>
    <w:p w:rsidR="000867AB" w:rsidRDefault="008B40AF" w14:paraId="58346D85" w14:textId="77777777">
      <w:pPr>
        <w:spacing w:line="280" w:lineRule="atLeast"/>
        <w:jc w:val="both"/>
        <w:rPr>
          <w:rFonts w:cs="Arial"/>
          <w:b/>
          <w:bCs/>
          <w:lang w:val="de-DE"/>
        </w:rPr>
      </w:pPr>
      <w:r>
        <w:rPr>
          <w:rFonts w:cs="Arial"/>
          <w:b/>
          <w:bCs/>
          <w:lang w:val="de-DE"/>
        </w:rPr>
        <w:t>Anforderungen an die Clients:</w:t>
      </w:r>
    </w:p>
    <w:p w:rsidR="000867AB" w:rsidRDefault="008B40AF" w14:paraId="6E5A6559" w14:textId="77777777">
      <w:pPr>
        <w:spacing w:line="288" w:lineRule="atLeast"/>
        <w:jc w:val="both"/>
        <w:rPr>
          <w:rFonts w:cs="Arial"/>
          <w:b/>
          <w:bCs/>
          <w:lang w:val="de-DE" w:eastAsia="de-DE"/>
        </w:rPr>
      </w:pPr>
      <w:r>
        <w:rPr>
          <w:rFonts w:cs="Arial"/>
          <w:b/>
          <w:bCs/>
          <w:lang w:val="de-DE"/>
        </w:rPr>
        <w:t>Hardware:</w:t>
      </w:r>
    </w:p>
    <w:p w:rsidR="0060496A" w:rsidP="0060496A" w:rsidRDefault="0060496A" w14:paraId="01957BCA" w14:textId="77777777">
      <w:pPr>
        <w:numPr>
          <w:ilvl w:val="0"/>
          <w:numId w:val="5"/>
        </w:numPr>
        <w:spacing w:line="288" w:lineRule="atLeast"/>
        <w:jc w:val="both"/>
        <w:rPr>
          <w:rFonts w:cs="Arial"/>
          <w:lang w:val="de-DE"/>
        </w:rPr>
      </w:pPr>
      <w:r w:rsidRPr="1A3C5F65" w:rsidR="0060496A">
        <w:rPr>
          <w:rFonts w:cs="Arial"/>
          <w:lang w:val="de-DE"/>
        </w:rPr>
        <w:t xml:space="preserve">Ab </w:t>
      </w:r>
      <w:proofErr w:type="spellStart"/>
      <w:r w:rsidRPr="1A3C5F65" w:rsidR="0060496A">
        <w:rPr>
          <w:rFonts w:cs="Arial"/>
          <w:lang w:val="de-DE"/>
        </w:rPr>
        <w:t>DualCore</w:t>
      </w:r>
      <w:proofErr w:type="spellEnd"/>
      <w:r w:rsidRPr="1A3C5F65" w:rsidR="0060496A">
        <w:rPr>
          <w:rFonts w:cs="Arial"/>
          <w:lang w:val="de-DE"/>
        </w:rPr>
        <w:t>, 1,4 GHz, 4 GB Arbeitsspeicher</w:t>
      </w:r>
    </w:p>
    <w:p w:rsidR="0060496A" w:rsidP="1A3C5F65" w:rsidRDefault="0060496A" w14:paraId="5EBA9E91" w14:textId="395C1ECB">
      <w:pPr>
        <w:pStyle w:val="Standard"/>
        <w:numPr>
          <w:ilvl w:val="0"/>
          <w:numId w:val="5"/>
        </w:numPr>
        <w:suppressLineNumbers w:val="0"/>
        <w:bidi w:val="0"/>
        <w:spacing w:before="72" w:beforeAutospacing="off" w:after="72" w:afterAutospacing="off"/>
        <w:ind w:left="510" w:right="0" w:hanging="340"/>
        <w:jc w:val="both"/>
        <w:rPr>
          <w:rFonts w:ascii="Arial" w:hAnsi="Arial" w:eastAsia="Arial" w:cs="Arial"/>
          <w:noProof w:val="0"/>
          <w:sz w:val="22"/>
          <w:szCs w:val="22"/>
          <w:lang w:val="de-DE"/>
        </w:rPr>
      </w:pPr>
      <w:r w:rsidRPr="1A3C5F65" w:rsidR="0060496A">
        <w:rPr>
          <w:rFonts w:cs="Arial"/>
          <w:lang w:val="de-DE"/>
        </w:rPr>
        <w:t xml:space="preserve">Der Client muss </w:t>
      </w:r>
      <w:r w:rsidRPr="1A3C5F65" w:rsidR="54348574">
        <w:rPr>
          <w:rFonts w:cs="Arial"/>
          <w:lang w:val="de-DE"/>
        </w:rPr>
        <w:t xml:space="preserve">zugriff auf das </w:t>
      </w:r>
      <w:r w:rsidRPr="1A3C5F65" w:rsidR="54348574">
        <w:rPr>
          <w:rFonts w:cs="Arial"/>
          <w:lang w:val="de-DE"/>
        </w:rPr>
        <w:t>Internet haben, um auf den Webserver zugreifen zu können.</w:t>
      </w:r>
    </w:p>
    <w:p w:rsidR="000867AB" w:rsidRDefault="008B40AF" w14:paraId="4687AC7A" w14:textId="77777777">
      <w:pPr>
        <w:spacing w:line="288" w:lineRule="atLeast"/>
        <w:jc w:val="both"/>
        <w:rPr>
          <w:rFonts w:cs="Arial"/>
          <w:b/>
          <w:bCs/>
          <w:lang w:val="de-DE"/>
        </w:rPr>
      </w:pPr>
      <w:r>
        <w:rPr>
          <w:rFonts w:cs="Arial"/>
          <w:b/>
          <w:bCs/>
          <w:lang w:val="de-DE"/>
        </w:rPr>
        <w:t>Software:</w:t>
      </w:r>
    </w:p>
    <w:p w:rsidR="0060496A" w:rsidP="0060496A" w:rsidRDefault="0060496A" w14:paraId="7EF7F400" w14:textId="0FED6224">
      <w:pPr>
        <w:numPr>
          <w:ilvl w:val="0"/>
          <w:numId w:val="6"/>
        </w:numPr>
        <w:spacing w:line="288" w:lineRule="atLeast"/>
        <w:jc w:val="both"/>
        <w:rPr>
          <w:rFonts w:cs="Arial"/>
          <w:lang w:val="de-DE"/>
        </w:rPr>
      </w:pPr>
      <w:r w:rsidRPr="1A3C5F65" w:rsidR="0060496A">
        <w:rPr>
          <w:rFonts w:cs="Arial"/>
          <w:lang w:val="de-DE"/>
        </w:rPr>
        <w:t>Windows 10 Professional oder höher</w:t>
      </w:r>
    </w:p>
    <w:p w:rsidR="0060496A" w:rsidP="1A3C5F65" w:rsidRDefault="0060496A" w14:paraId="25BD71F3" w14:textId="2799DEE0">
      <w:pPr>
        <w:numPr>
          <w:ilvl w:val="0"/>
          <w:numId w:val="6"/>
        </w:numPr>
        <w:spacing w:line="288" w:lineRule="atLeast"/>
        <w:jc w:val="both"/>
        <w:rPr>
          <w:rFonts w:ascii="Arial" w:hAnsi="Arial" w:eastAsia="Arial" w:cs="Arial"/>
          <w:noProof w:val="0"/>
          <w:sz w:val="22"/>
          <w:szCs w:val="22"/>
          <w:lang w:val="de-DE"/>
        </w:rPr>
      </w:pPr>
      <w:r w:rsidRPr="1A3C5F65" w:rsidR="35C43AE1">
        <w:rPr>
          <w:rFonts w:cs="Arial"/>
          <w:lang w:val="de-DE"/>
        </w:rPr>
        <w:t>Web-Browser (Chrome, Explorer, Firefox, etc.)</w:t>
      </w:r>
    </w:p>
    <w:p w:rsidR="000867AB" w:rsidRDefault="008B40AF" w14:paraId="438FD745" w14:textId="77777777">
      <w:pPr>
        <w:spacing w:line="288" w:lineRule="atLeast"/>
        <w:jc w:val="both"/>
        <w:rPr>
          <w:rFonts w:cs="Arial"/>
          <w:b/>
          <w:bCs/>
          <w:lang w:val="de-DE"/>
        </w:rPr>
      </w:pPr>
      <w:r>
        <w:rPr>
          <w:rFonts w:cs="Arial"/>
          <w:b/>
          <w:bCs/>
          <w:lang w:val="de-DE"/>
        </w:rPr>
        <w:t>Rechtevergabe:</w:t>
      </w:r>
    </w:p>
    <w:p w:rsidR="000867AB" w:rsidP="1A3C5F65" w:rsidRDefault="008B40AF" w14:paraId="00424371" w14:textId="7A8E029A">
      <w:pPr>
        <w:pStyle w:val="Standard"/>
        <w:numPr>
          <w:ilvl w:val="0"/>
          <w:numId w:val="7"/>
        </w:numPr>
        <w:suppressLineNumbers w:val="0"/>
        <w:bidi w:val="0"/>
        <w:spacing w:before="72" w:beforeAutospacing="off" w:after="72" w:afterAutospacing="off"/>
        <w:ind w:left="510" w:right="0" w:hanging="340"/>
        <w:jc w:val="both"/>
        <w:rPr>
          <w:rFonts w:cs="Arial"/>
          <w:lang w:val="de-DE"/>
        </w:rPr>
      </w:pPr>
      <w:r w:rsidRPr="1A3C5F65" w:rsidR="08FFF1D6">
        <w:rPr>
          <w:rFonts w:cs="Arial"/>
          <w:lang w:val="de-DE"/>
        </w:rPr>
        <w:t>Webanwendung</w:t>
      </w:r>
      <w:r w:rsidRPr="1A3C5F65" w:rsidR="08FFF1D6">
        <w:rPr>
          <w:rFonts w:cs="Arial"/>
          <w:lang w:val="de-DE"/>
        </w:rPr>
        <w:t xml:space="preserve"> benötigt einen DB-User, über welchen auf die Datenbank </w:t>
      </w:r>
      <w:r w:rsidRPr="1A3C5F65" w:rsidR="08FFF1D6">
        <w:rPr>
          <w:rFonts w:cs="Arial"/>
          <w:lang w:val="de-DE"/>
        </w:rPr>
        <w:t>zugegriffen werden kann</w:t>
      </w:r>
    </w:p>
    <w:p w:rsidR="000867AB" w:rsidRDefault="000867AB" w14:paraId="09220392" w14:textId="77777777">
      <w:pPr>
        <w:spacing w:line="280" w:lineRule="atLeast"/>
        <w:jc w:val="both"/>
        <w:rPr>
          <w:rFonts w:cs="Arial"/>
          <w:lang w:val="de-DE"/>
        </w:rPr>
      </w:pPr>
    </w:p>
    <w:p w:rsidR="000867AB" w:rsidP="1A3C5F65" w:rsidRDefault="008B40AF" w14:paraId="78EFB062" w14:textId="74ACE76B">
      <w:pPr>
        <w:pStyle w:val="berschrift1"/>
        <w:spacing w:before="0" w:beforeAutospacing="off" w:after="0" w:afterAutospacing="off"/>
        <w:rPr>
          <w:lang w:val="de-DE"/>
        </w:rPr>
      </w:pPr>
      <w:bookmarkStart w:name="_Toc94414019" w:id="55"/>
      <w:r w:rsidRPr="1A3C5F65" w:rsidR="008B40AF">
        <w:rPr>
          <w:lang w:val="de-DE"/>
        </w:rPr>
        <w:t>Organisatorisch/ technische Abwicklung</w:t>
      </w:r>
      <w:bookmarkEnd w:id="55"/>
    </w:p>
    <w:p w:rsidR="000867AB" w:rsidRDefault="008B40AF" w14:paraId="1E4E9E99" w14:textId="77777777">
      <w:pPr>
        <w:pStyle w:val="berschrift2"/>
        <w:rPr>
          <w:lang w:val="de-DE"/>
        </w:rPr>
      </w:pPr>
      <w:bookmarkStart w:name="_Toc94414020" w:id="56"/>
      <w:r w:rsidRPr="1A3C5F65" w:rsidR="008B40AF">
        <w:rPr>
          <w:lang w:val="de-DE"/>
        </w:rPr>
        <w:t>Vorarbeiten zum Projekt</w:t>
      </w:r>
      <w:bookmarkEnd w:id="56"/>
    </w:p>
    <w:p w:rsidR="000867AB" w:rsidRDefault="008B40AF" w14:paraId="492719A4" w14:textId="77777777">
      <w:pPr>
        <w:spacing w:line="280" w:lineRule="atLeast"/>
        <w:jc w:val="both"/>
        <w:rPr>
          <w:rFonts w:cs="Arial"/>
          <w:lang w:val="de-DE"/>
        </w:rPr>
      </w:pPr>
      <w:r>
        <w:rPr>
          <w:rFonts w:cs="Arial"/>
          <w:lang w:val="de-DE"/>
        </w:rPr>
        <w:t>Folgende Tabelle beschreibt die Aufgabenbereiche der beteiligten Personen:</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3670"/>
        <w:gridCol w:w="5542"/>
      </w:tblGrid>
      <w:tr w:rsidR="000867AB" w:rsidTr="1A3C5F65" w14:paraId="78BEC940" w14:textId="77777777">
        <w:trPr>
          <w:cantSplit/>
        </w:trPr>
        <w:tc>
          <w:tcPr>
            <w:tcW w:w="3670" w:type="dxa"/>
            <w:tcMar/>
          </w:tcPr>
          <w:p w:rsidR="000867AB" w:rsidRDefault="008B40AF" w14:paraId="7C0F7C0B" w14:textId="77777777">
            <w:pPr>
              <w:spacing w:line="280" w:lineRule="atLeast"/>
              <w:jc w:val="center"/>
              <w:rPr>
                <w:rFonts w:cs="Arial"/>
                <w:b/>
                <w:bCs/>
                <w:lang w:val="de-DE"/>
              </w:rPr>
            </w:pPr>
            <w:r>
              <w:rPr>
                <w:rFonts w:cs="Arial"/>
                <w:b/>
                <w:bCs/>
                <w:lang w:val="de-DE"/>
              </w:rPr>
              <w:t>Aufgabenbereich</w:t>
            </w:r>
          </w:p>
        </w:tc>
        <w:tc>
          <w:tcPr>
            <w:tcW w:w="5542" w:type="dxa"/>
            <w:tcMar/>
          </w:tcPr>
          <w:p w:rsidR="000867AB" w:rsidRDefault="008B40AF" w14:paraId="7916BF88" w14:textId="77777777">
            <w:pPr>
              <w:spacing w:line="280" w:lineRule="atLeast"/>
              <w:jc w:val="center"/>
              <w:rPr>
                <w:rFonts w:cs="Arial"/>
                <w:b/>
                <w:bCs/>
                <w:lang w:val="de-DE"/>
              </w:rPr>
            </w:pPr>
            <w:r>
              <w:rPr>
                <w:rFonts w:cs="Arial"/>
                <w:b/>
                <w:bCs/>
                <w:lang w:val="de-DE"/>
              </w:rPr>
              <w:t>Verantwortlichkeit</w:t>
            </w:r>
          </w:p>
        </w:tc>
      </w:tr>
      <w:tr w:rsidRPr="0060496A" w:rsidR="000867AB" w:rsidTr="1A3C5F65" w14:paraId="52D9A8FB" w14:textId="77777777">
        <w:trPr>
          <w:cantSplit/>
        </w:trPr>
        <w:tc>
          <w:tcPr>
            <w:tcW w:w="3670" w:type="dxa"/>
            <w:tcMar/>
          </w:tcPr>
          <w:p w:rsidR="000867AB" w:rsidP="1A3C5F65" w:rsidRDefault="008B40AF" w14:paraId="4A3B9E66" w14:textId="41D5D0B2">
            <w:pPr>
              <w:pStyle w:val="Standard"/>
              <w:suppressLineNumbers w:val="0"/>
              <w:bidi w:val="0"/>
              <w:spacing w:before="72" w:beforeAutospacing="off" w:after="72" w:afterAutospacing="off"/>
              <w:ind w:left="0" w:right="0"/>
              <w:jc w:val="both"/>
              <w:rPr>
                <w:rFonts w:cs="Arial"/>
                <w:sz w:val="20"/>
                <w:szCs w:val="20"/>
                <w:lang w:val="de-DE"/>
              </w:rPr>
            </w:pPr>
            <w:r w:rsidRPr="1A3C5F65" w:rsidR="58F11DDD">
              <w:rPr>
                <w:rFonts w:cs="Arial"/>
                <w:sz w:val="20"/>
                <w:szCs w:val="20"/>
                <w:lang w:val="de-DE"/>
              </w:rPr>
              <w:t xml:space="preserve">Mockup zur </w:t>
            </w:r>
            <w:r w:rsidRPr="1A3C5F65" w:rsidR="69F03ECA">
              <w:rPr>
                <w:rFonts w:cs="Arial"/>
                <w:sz w:val="20"/>
                <w:szCs w:val="20"/>
                <w:lang w:val="de-DE"/>
              </w:rPr>
              <w:t>Anwendung</w:t>
            </w:r>
            <w:r w:rsidRPr="1A3C5F65" w:rsidR="58F11DDD">
              <w:rPr>
                <w:rFonts w:cs="Arial"/>
                <w:sz w:val="20"/>
                <w:szCs w:val="20"/>
                <w:lang w:val="de-DE"/>
              </w:rPr>
              <w:t xml:space="preserve"> erstellen</w:t>
            </w:r>
          </w:p>
        </w:tc>
        <w:tc>
          <w:tcPr>
            <w:tcW w:w="5542" w:type="dxa"/>
            <w:tcMar/>
          </w:tcPr>
          <w:p w:rsidR="000867AB" w:rsidP="1A3C5F65" w:rsidRDefault="008B40AF" w14:paraId="6C389C86" w14:textId="552C32B8">
            <w:pPr>
              <w:pStyle w:val="Standard"/>
              <w:numPr>
                <w:ilvl w:val="0"/>
                <w:numId w:val="25"/>
              </w:numPr>
              <w:suppressLineNumbers w:val="0"/>
              <w:bidi w:val="0"/>
              <w:spacing w:before="72" w:beforeAutospacing="off" w:after="72" w:afterAutospacing="off"/>
              <w:ind w:left="510" w:right="0" w:hanging="340"/>
              <w:jc w:val="both"/>
              <w:rPr>
                <w:rFonts w:cs="Arial"/>
                <w:sz w:val="20"/>
                <w:szCs w:val="20"/>
                <w:lang w:val="de-DE"/>
              </w:rPr>
            </w:pPr>
            <w:r w:rsidRPr="1A3C5F65" w:rsidR="201FE7D5">
              <w:rPr>
                <w:rFonts w:cs="Arial"/>
                <w:sz w:val="20"/>
                <w:szCs w:val="20"/>
                <w:lang w:val="de-DE"/>
              </w:rPr>
              <w:t xml:space="preserve">IT-Soft GmbH, externer IT-Dienstleister der </w:t>
            </w:r>
            <w:r w:rsidRPr="1A3C5F65" w:rsidR="201FE7D5">
              <w:rPr>
                <w:rFonts w:cs="Arial"/>
                <w:sz w:val="20"/>
                <w:szCs w:val="20"/>
                <w:lang w:val="de-DE"/>
              </w:rPr>
              <w:t>Funevents</w:t>
            </w:r>
            <w:r w:rsidRPr="1A3C5F65" w:rsidR="201FE7D5">
              <w:rPr>
                <w:rFonts w:cs="Arial"/>
                <w:sz w:val="20"/>
                <w:szCs w:val="20"/>
                <w:lang w:val="de-DE"/>
              </w:rPr>
              <w:t xml:space="preserve"> GmbH</w:t>
            </w:r>
          </w:p>
        </w:tc>
      </w:tr>
      <w:tr w:rsidRPr="0060496A" w:rsidR="000867AB" w:rsidTr="1A3C5F65" w14:paraId="5B896D7F" w14:textId="77777777">
        <w:trPr>
          <w:cantSplit/>
        </w:trPr>
        <w:tc>
          <w:tcPr>
            <w:tcW w:w="3670" w:type="dxa"/>
            <w:tcMar/>
          </w:tcPr>
          <w:p w:rsidR="000867AB" w:rsidP="1A3C5F65" w:rsidRDefault="008B40AF" w14:paraId="03347908" w14:textId="6A1E37E2">
            <w:pPr>
              <w:pStyle w:val="Standard"/>
              <w:suppressLineNumbers w:val="0"/>
              <w:bidi w:val="0"/>
              <w:spacing w:before="72" w:beforeAutospacing="off" w:after="72" w:afterAutospacing="off"/>
              <w:ind w:left="0" w:right="0"/>
              <w:jc w:val="both"/>
              <w:rPr>
                <w:rFonts w:cs="Arial"/>
                <w:sz w:val="20"/>
                <w:szCs w:val="20"/>
                <w:lang w:val="de-DE"/>
              </w:rPr>
            </w:pPr>
            <w:r w:rsidRPr="1A3C5F65" w:rsidR="57751FD6">
              <w:rPr>
                <w:rFonts w:cs="Arial"/>
                <w:sz w:val="20"/>
                <w:szCs w:val="20"/>
                <w:lang w:val="de-DE"/>
              </w:rPr>
              <w:t>Domain-Name kaufen/sichern</w:t>
            </w:r>
          </w:p>
        </w:tc>
        <w:tc>
          <w:tcPr>
            <w:tcW w:w="5542" w:type="dxa"/>
            <w:tcMar/>
          </w:tcPr>
          <w:p w:rsidR="000867AB" w:rsidP="1A3C5F65" w:rsidRDefault="008B40AF" w14:paraId="094C9F56" w14:textId="0C24B568">
            <w:pPr>
              <w:numPr>
                <w:ilvl w:val="0"/>
                <w:numId w:val="25"/>
              </w:numPr>
              <w:spacing w:line="280" w:lineRule="atLeast"/>
              <w:jc w:val="both"/>
              <w:rPr>
                <w:rFonts w:cs="Arial"/>
                <w:sz w:val="20"/>
                <w:szCs w:val="20"/>
                <w:lang w:val="de-DE"/>
              </w:rPr>
            </w:pPr>
            <w:r w:rsidRPr="1A3C5F65" w:rsidR="55022EF7">
              <w:rPr>
                <w:rFonts w:cs="Arial"/>
                <w:sz w:val="20"/>
                <w:szCs w:val="20"/>
                <w:lang w:val="de-DE"/>
              </w:rPr>
              <w:t xml:space="preserve"> IT-Soft GmbH</w:t>
            </w:r>
            <w:proofErr w:type="spellStart"/>
            <w:proofErr w:type="spellEnd"/>
          </w:p>
        </w:tc>
      </w:tr>
      <w:tr w:rsidRPr="0060496A" w:rsidR="000867AB" w:rsidTr="1A3C5F65" w14:paraId="7B0EA532" w14:textId="77777777">
        <w:trPr>
          <w:cantSplit/>
        </w:trPr>
        <w:tc>
          <w:tcPr>
            <w:tcW w:w="3670" w:type="dxa"/>
            <w:tcMar/>
          </w:tcPr>
          <w:p w:rsidR="000867AB" w:rsidP="1A3C5F65" w:rsidRDefault="008B40AF" w14:paraId="4DE9389E" w14:textId="734F98E1">
            <w:pPr>
              <w:pStyle w:val="ListParagraph"/>
              <w:numPr>
                <w:ilvl w:val="0"/>
                <w:numId w:val="26"/>
              </w:numPr>
              <w:spacing w:line="280" w:lineRule="atLeast"/>
              <w:jc w:val="both"/>
              <w:rPr>
                <w:rFonts w:cs="Arial"/>
                <w:sz w:val="22"/>
                <w:szCs w:val="22"/>
                <w:lang w:val="de-DE"/>
              </w:rPr>
            </w:pPr>
          </w:p>
          <w:p w:rsidR="000867AB" w:rsidP="1A3C5F65" w:rsidRDefault="008B40AF" w14:paraId="476DAF55" w14:textId="57199C25">
            <w:pPr>
              <w:pStyle w:val="Standard"/>
              <w:spacing w:line="280" w:lineRule="atLeast"/>
              <w:ind w:left="0"/>
              <w:jc w:val="both"/>
              <w:rPr>
                <w:rFonts w:cs="Arial"/>
                <w:sz w:val="22"/>
                <w:szCs w:val="22"/>
                <w:lang w:val="de-DE"/>
              </w:rPr>
            </w:pPr>
            <w:r w:rsidRPr="1A3C5F65" w:rsidR="448C8B1C">
              <w:rPr>
                <w:rFonts w:cs="Arial"/>
                <w:sz w:val="22"/>
                <w:szCs w:val="22"/>
                <w:lang w:val="de-DE"/>
              </w:rPr>
              <w:t>Wireframes erstellen</w:t>
            </w:r>
          </w:p>
        </w:tc>
        <w:tc>
          <w:tcPr>
            <w:tcW w:w="5542" w:type="dxa"/>
            <w:tcMar/>
          </w:tcPr>
          <w:p w:rsidR="000867AB" w:rsidP="1A3C5F65" w:rsidRDefault="008B40AF" w14:paraId="4B03F48C" w14:textId="46FC11AE">
            <w:pPr>
              <w:numPr>
                <w:ilvl w:val="0"/>
                <w:numId w:val="25"/>
              </w:numPr>
              <w:spacing w:line="280" w:lineRule="atLeast"/>
              <w:jc w:val="both"/>
              <w:rPr>
                <w:rFonts w:cs="Arial"/>
                <w:sz w:val="20"/>
                <w:szCs w:val="20"/>
                <w:lang w:val="de-DE"/>
              </w:rPr>
            </w:pPr>
            <w:proofErr w:type="spellStart"/>
            <w:proofErr w:type="spellEnd"/>
          </w:p>
          <w:p w:rsidR="000867AB" w:rsidP="1A3C5F65" w:rsidRDefault="008B40AF" w14:paraId="5F2073FD" w14:textId="6C7BE2FF">
            <w:pPr>
              <w:pStyle w:val="Standard"/>
              <w:numPr>
                <w:ilvl w:val="0"/>
                <w:numId w:val="25"/>
              </w:numPr>
              <w:spacing w:line="280" w:lineRule="atLeast"/>
              <w:jc w:val="both"/>
              <w:rPr>
                <w:rFonts w:cs="Arial"/>
                <w:sz w:val="20"/>
                <w:szCs w:val="20"/>
                <w:lang w:val="de-DE"/>
              </w:rPr>
            </w:pPr>
            <w:r w:rsidRPr="1A3C5F65" w:rsidR="3027F85B">
              <w:rPr>
                <w:rFonts w:cs="Arial"/>
                <w:sz w:val="20"/>
                <w:szCs w:val="20"/>
                <w:lang w:val="de-DE"/>
              </w:rPr>
              <w:t xml:space="preserve">IT-Soft GmbH, externer IT-Dienstleister der </w:t>
            </w:r>
            <w:r w:rsidRPr="1A3C5F65" w:rsidR="3027F85B">
              <w:rPr>
                <w:rFonts w:cs="Arial"/>
                <w:sz w:val="20"/>
                <w:szCs w:val="20"/>
                <w:lang w:val="de-DE"/>
              </w:rPr>
              <w:t>Funevents</w:t>
            </w:r>
            <w:r w:rsidRPr="1A3C5F65" w:rsidR="3027F85B">
              <w:rPr>
                <w:rFonts w:cs="Arial"/>
                <w:sz w:val="20"/>
                <w:szCs w:val="20"/>
                <w:lang w:val="de-DE"/>
              </w:rPr>
              <w:t xml:space="preserve"> GmbH</w:t>
            </w:r>
          </w:p>
        </w:tc>
      </w:tr>
    </w:tbl>
    <w:p w:rsidR="000867AB" w:rsidRDefault="000867AB" w14:paraId="7BE46BC4" w14:textId="77777777">
      <w:pPr>
        <w:spacing w:line="280" w:lineRule="atLeast"/>
        <w:jc w:val="both"/>
        <w:rPr>
          <w:rFonts w:cs="Arial"/>
          <w:lang w:val="de-DE"/>
        </w:rPr>
      </w:pPr>
    </w:p>
    <w:p w:rsidR="000867AB" w:rsidRDefault="008B40AF" w14:paraId="0507411B" w14:textId="7CAFB25E">
      <w:pPr>
        <w:spacing w:line="280" w:lineRule="atLeast"/>
        <w:jc w:val="both"/>
        <w:rPr>
          <w:rFonts w:cs="Arial"/>
          <w:lang w:val="de-DE"/>
        </w:rPr>
      </w:pPr>
      <w:r w:rsidRPr="1A3C5F65" w:rsidR="008B40AF">
        <w:rPr>
          <w:rFonts w:cs="Arial"/>
          <w:lang w:val="de-DE"/>
        </w:rPr>
        <w:t>Hiermit wird der korrekte Abschluss der Vorarbeiten zum Projekt Kundenbuchungssystem</w:t>
      </w:r>
      <w:r w:rsidRPr="1A3C5F65" w:rsidR="065D9EF3">
        <w:rPr>
          <w:rFonts w:cs="Arial"/>
          <w:lang w:val="de-DE"/>
        </w:rPr>
        <w:t xml:space="preserve"> Webanwendung</w:t>
      </w:r>
      <w:r w:rsidRPr="1A3C5F65" w:rsidR="008B40AF">
        <w:rPr>
          <w:rFonts w:cs="Arial"/>
          <w:lang w:val="de-DE"/>
        </w:rPr>
        <w:t xml:space="preserve"> von allen Beteiligten bestätigt:</w:t>
      </w:r>
    </w:p>
    <w:p w:rsidR="000867AB" w:rsidRDefault="000867AB" w14:paraId="025968E0" w14:textId="77777777">
      <w:pPr>
        <w:spacing w:line="280" w:lineRule="atLeast"/>
        <w:jc w:val="both"/>
        <w:rPr>
          <w:rFonts w:cs="Arial"/>
          <w:lang w:val="de-DE"/>
        </w:rPr>
      </w:pPr>
    </w:p>
    <w:tbl>
      <w:tblPr>
        <w:tblW w:w="9206" w:type="dxa"/>
        <w:tblCellMar>
          <w:left w:w="70" w:type="dxa"/>
          <w:right w:w="70" w:type="dxa"/>
        </w:tblCellMar>
        <w:tblLook w:val="0000" w:firstRow="0" w:lastRow="0" w:firstColumn="0" w:lastColumn="0" w:noHBand="0" w:noVBand="0"/>
      </w:tblPr>
      <w:tblGrid>
        <w:gridCol w:w="3310"/>
        <w:gridCol w:w="5896"/>
      </w:tblGrid>
      <w:tr w:rsidR="000867AB" w:rsidTr="1A3C5F65" w14:paraId="5844CA18" w14:textId="77777777">
        <w:trPr>
          <w:trHeight w:val="300"/>
        </w:trPr>
        <w:tc>
          <w:tcPr>
            <w:tcW w:w="3310" w:type="dxa"/>
            <w:tcMar/>
          </w:tcPr>
          <w:p w:rsidR="000867AB" w:rsidRDefault="008B40AF" w14:paraId="3B191877" w14:textId="77777777">
            <w:pPr>
              <w:spacing w:line="280" w:lineRule="atLeast"/>
              <w:jc w:val="both"/>
              <w:rPr>
                <w:rFonts w:cs="Arial"/>
                <w:b/>
                <w:bCs/>
                <w:lang w:val="de-DE"/>
              </w:rPr>
            </w:pPr>
            <w:r>
              <w:rPr>
                <w:rFonts w:cs="Arial"/>
                <w:b/>
                <w:bCs/>
                <w:lang w:val="de-DE"/>
              </w:rPr>
              <w:t>Ort, Datum</w:t>
            </w:r>
          </w:p>
        </w:tc>
        <w:tc>
          <w:tcPr>
            <w:tcW w:w="5896" w:type="dxa"/>
            <w:tcMar/>
          </w:tcPr>
          <w:p w:rsidR="000867AB" w:rsidRDefault="008B40AF" w14:paraId="4CCC64D3" w14:textId="77777777">
            <w:pPr>
              <w:spacing w:line="280" w:lineRule="atLeast"/>
              <w:jc w:val="both"/>
              <w:rPr>
                <w:rFonts w:cs="Arial"/>
                <w:b/>
                <w:bCs/>
                <w:lang w:val="de-DE"/>
              </w:rPr>
            </w:pPr>
            <w:r>
              <w:rPr>
                <w:rFonts w:cs="Arial"/>
                <w:b/>
                <w:bCs/>
                <w:lang w:val="de-DE"/>
              </w:rPr>
              <w:t>Unterschrift</w:t>
            </w:r>
          </w:p>
        </w:tc>
      </w:tr>
      <w:tr w:rsidR="000867AB" w:rsidTr="1A3C5F65" w14:paraId="0A1570A7" w14:textId="77777777">
        <w:trPr>
          <w:trHeight w:val="300"/>
        </w:trPr>
        <w:tc>
          <w:tcPr>
            <w:tcW w:w="3310" w:type="dxa"/>
            <w:tcMar/>
          </w:tcPr>
          <w:p w:rsidR="000867AB" w:rsidRDefault="000867AB" w14:paraId="6209D395" w14:textId="77777777">
            <w:pPr>
              <w:spacing w:line="280" w:lineRule="atLeast"/>
              <w:jc w:val="both"/>
              <w:rPr>
                <w:rFonts w:cs="Arial"/>
                <w:lang w:val="de-DE"/>
              </w:rPr>
            </w:pPr>
          </w:p>
          <w:p w:rsidR="000867AB" w:rsidRDefault="008B40AF" w14:paraId="2E06E54E" w14:textId="77777777">
            <w:pPr>
              <w:spacing w:line="280" w:lineRule="atLeast"/>
              <w:jc w:val="both"/>
              <w:rPr>
                <w:rFonts w:cs="Arial"/>
                <w:lang w:val="de-DE"/>
              </w:rPr>
            </w:pPr>
            <w:r>
              <w:rPr>
                <w:rFonts w:cs="Arial"/>
                <w:lang w:val="de-DE"/>
              </w:rPr>
              <w:t>_______________________</w:t>
            </w:r>
          </w:p>
        </w:tc>
        <w:tc>
          <w:tcPr>
            <w:tcW w:w="5896" w:type="dxa"/>
            <w:tcMar/>
          </w:tcPr>
          <w:p w:rsidR="000867AB" w:rsidRDefault="000867AB" w14:paraId="5997A392" w14:textId="77777777">
            <w:pPr>
              <w:spacing w:line="280" w:lineRule="atLeast"/>
              <w:jc w:val="both"/>
              <w:rPr>
                <w:rFonts w:cs="Arial"/>
                <w:lang w:val="de-DE"/>
              </w:rPr>
            </w:pPr>
          </w:p>
          <w:p w:rsidR="000867AB" w:rsidRDefault="008B40AF" w14:paraId="296B07C2" w14:textId="77777777">
            <w:pPr>
              <w:spacing w:line="280" w:lineRule="atLeast"/>
              <w:jc w:val="both"/>
              <w:rPr>
                <w:rFonts w:cs="Arial"/>
                <w:lang w:val="de-DE"/>
              </w:rPr>
            </w:pPr>
            <w:r>
              <w:rPr>
                <w:rFonts w:cs="Arial"/>
                <w:lang w:val="de-DE"/>
              </w:rPr>
              <w:t>_______________________________________________</w:t>
            </w:r>
          </w:p>
        </w:tc>
      </w:tr>
      <w:tr w:rsidRPr="0060496A" w:rsidR="000867AB" w:rsidTr="1A3C5F65" w14:paraId="4C0AF623" w14:textId="77777777">
        <w:trPr>
          <w:trHeight w:val="300"/>
        </w:trPr>
        <w:tc>
          <w:tcPr>
            <w:tcW w:w="3310" w:type="dxa"/>
            <w:tcMar/>
          </w:tcPr>
          <w:p w:rsidR="000867AB" w:rsidRDefault="000867AB" w14:paraId="738F5B9B" w14:textId="77777777">
            <w:pPr>
              <w:spacing w:line="280" w:lineRule="atLeast"/>
              <w:jc w:val="both"/>
              <w:rPr>
                <w:rFonts w:cs="Arial"/>
                <w:lang w:val="de-DE"/>
              </w:rPr>
            </w:pPr>
          </w:p>
        </w:tc>
        <w:tc>
          <w:tcPr>
            <w:tcW w:w="5896" w:type="dxa"/>
            <w:tcMar/>
          </w:tcPr>
          <w:p w:rsidR="000867AB" w:rsidRDefault="008B40AF" w14:paraId="5DBA3833" w14:textId="77777777">
            <w:pPr>
              <w:spacing w:line="280" w:lineRule="atLeast"/>
              <w:jc w:val="both"/>
              <w:rPr>
                <w:rFonts w:cs="Arial"/>
                <w:lang w:val="de-DE"/>
              </w:rPr>
            </w:pPr>
            <w:r>
              <w:rPr>
                <w:rFonts w:cs="Arial"/>
                <w:lang w:val="de-DE"/>
              </w:rPr>
              <w:t xml:space="preserve">Herr Fringsen, Geschäftsführer </w:t>
            </w:r>
            <w:proofErr w:type="spellStart"/>
            <w:r>
              <w:rPr>
                <w:rFonts w:cs="Arial"/>
                <w:lang w:val="de-DE"/>
              </w:rPr>
              <w:t>FunEvents</w:t>
            </w:r>
            <w:proofErr w:type="spellEnd"/>
            <w:r>
              <w:rPr>
                <w:rFonts w:cs="Arial"/>
                <w:lang w:val="de-DE"/>
              </w:rPr>
              <w:t xml:space="preserve"> GmbH</w:t>
            </w:r>
          </w:p>
        </w:tc>
      </w:tr>
      <w:tr w:rsidR="000867AB" w:rsidTr="1A3C5F65" w14:paraId="3414425C" w14:textId="77777777">
        <w:trPr>
          <w:trHeight w:val="300"/>
        </w:trPr>
        <w:tc>
          <w:tcPr>
            <w:tcW w:w="3310" w:type="dxa"/>
            <w:tcMar/>
          </w:tcPr>
          <w:p w:rsidR="000867AB" w:rsidP="1A3C5F65" w:rsidRDefault="008B40AF" w14:paraId="755BA451" w14:noSpellErr="1" w14:textId="66059EE9">
            <w:pPr>
              <w:pStyle w:val="Standard"/>
              <w:spacing w:line="280" w:lineRule="atLeast"/>
              <w:jc w:val="both"/>
              <w:rPr>
                <w:rFonts w:cs="Arial"/>
                <w:lang w:val="de-DE"/>
              </w:rPr>
            </w:pPr>
          </w:p>
        </w:tc>
        <w:tc>
          <w:tcPr>
            <w:tcW w:w="5896" w:type="dxa"/>
            <w:tcMar/>
          </w:tcPr>
          <w:p w:rsidR="000867AB" w:rsidP="1A3C5F65" w:rsidRDefault="008B40AF" w14:paraId="5691D7E5" w14:noSpellErr="1" w14:textId="12BEE3FB">
            <w:pPr>
              <w:pStyle w:val="Standard"/>
              <w:spacing w:line="280" w:lineRule="atLeast"/>
              <w:jc w:val="both"/>
              <w:rPr>
                <w:rFonts w:cs="Arial"/>
                <w:lang w:val="de-DE"/>
              </w:rPr>
            </w:pPr>
          </w:p>
        </w:tc>
      </w:tr>
      <w:tr w:rsidRPr="0060496A" w:rsidR="000867AB" w:rsidTr="1A3C5F65" w14:paraId="28457FD3" w14:textId="77777777">
        <w:trPr>
          <w:trHeight w:val="300"/>
        </w:trPr>
        <w:tc>
          <w:tcPr>
            <w:tcW w:w="3310" w:type="dxa"/>
            <w:tcMar/>
          </w:tcPr>
          <w:p w:rsidR="000867AB" w:rsidRDefault="000867AB" w14:paraId="084298EB" w14:textId="77777777">
            <w:pPr>
              <w:spacing w:line="280" w:lineRule="atLeast"/>
              <w:jc w:val="both"/>
              <w:rPr>
                <w:rFonts w:cs="Arial"/>
                <w:lang w:val="de-DE"/>
              </w:rPr>
            </w:pPr>
          </w:p>
        </w:tc>
        <w:tc>
          <w:tcPr>
            <w:tcW w:w="5896" w:type="dxa"/>
            <w:tcMar/>
          </w:tcPr>
          <w:p w:rsidR="000867AB" w:rsidRDefault="008B40AF" w14:paraId="7DF12C82" w14:textId="3B8ED3DB">
            <w:pPr>
              <w:spacing w:line="280" w:lineRule="atLeast"/>
              <w:jc w:val="both"/>
              <w:rPr>
                <w:rFonts w:cs="Arial"/>
                <w:lang w:val="de-DE"/>
              </w:rPr>
            </w:pPr>
          </w:p>
        </w:tc>
      </w:tr>
      <w:tr w:rsidR="000867AB" w:rsidTr="1A3C5F65" w14:paraId="77826ABA" w14:textId="77777777">
        <w:trPr>
          <w:trHeight w:val="300"/>
        </w:trPr>
        <w:tc>
          <w:tcPr>
            <w:tcW w:w="3310" w:type="dxa"/>
            <w:tcMar/>
          </w:tcPr>
          <w:p w:rsidR="000867AB" w:rsidRDefault="000867AB" w14:paraId="0D457A3A" w14:textId="77777777">
            <w:pPr>
              <w:spacing w:line="280" w:lineRule="atLeast"/>
              <w:jc w:val="both"/>
              <w:rPr>
                <w:rFonts w:cs="Arial"/>
                <w:lang w:val="de-DE"/>
              </w:rPr>
            </w:pPr>
          </w:p>
          <w:p w:rsidR="000867AB" w:rsidRDefault="008B40AF" w14:paraId="3D6EBBDE" w14:textId="77777777">
            <w:pPr>
              <w:spacing w:line="280" w:lineRule="atLeast"/>
              <w:jc w:val="both"/>
              <w:rPr>
                <w:rFonts w:cs="Arial"/>
                <w:lang w:val="de-DE"/>
              </w:rPr>
            </w:pPr>
            <w:r>
              <w:rPr>
                <w:rFonts w:cs="Arial"/>
                <w:lang w:val="de-DE"/>
              </w:rPr>
              <w:t>_______________________</w:t>
            </w:r>
          </w:p>
        </w:tc>
        <w:tc>
          <w:tcPr>
            <w:tcW w:w="5896" w:type="dxa"/>
            <w:tcMar/>
          </w:tcPr>
          <w:p w:rsidR="000867AB" w:rsidRDefault="000867AB" w14:paraId="5C2A0159" w14:textId="77777777">
            <w:pPr>
              <w:spacing w:line="280" w:lineRule="atLeast"/>
              <w:jc w:val="both"/>
              <w:rPr>
                <w:rFonts w:cs="Arial"/>
                <w:lang w:val="de-DE"/>
              </w:rPr>
            </w:pPr>
          </w:p>
          <w:p w:rsidR="000867AB" w:rsidRDefault="008B40AF" w14:paraId="52829B08" w14:textId="77777777">
            <w:pPr>
              <w:spacing w:line="280" w:lineRule="atLeast"/>
              <w:jc w:val="both"/>
              <w:rPr>
                <w:rFonts w:cs="Arial"/>
                <w:lang w:val="de-DE"/>
              </w:rPr>
            </w:pPr>
            <w:r>
              <w:rPr>
                <w:rFonts w:cs="Arial"/>
                <w:lang w:val="de-DE"/>
              </w:rPr>
              <w:t>_______________________________________________</w:t>
            </w:r>
          </w:p>
        </w:tc>
      </w:tr>
      <w:tr w:rsidRPr="0060496A" w:rsidR="000867AB" w:rsidTr="1A3C5F65" w14:paraId="2977A6A0" w14:textId="77777777">
        <w:trPr>
          <w:trHeight w:val="300"/>
        </w:trPr>
        <w:tc>
          <w:tcPr>
            <w:tcW w:w="3310" w:type="dxa"/>
            <w:tcMar/>
          </w:tcPr>
          <w:p w:rsidR="000867AB" w:rsidRDefault="000867AB" w14:paraId="61456631" w14:textId="77777777">
            <w:pPr>
              <w:spacing w:line="280" w:lineRule="atLeast"/>
              <w:jc w:val="both"/>
              <w:rPr>
                <w:rFonts w:cs="Arial"/>
                <w:lang w:val="de-DE"/>
              </w:rPr>
            </w:pPr>
          </w:p>
        </w:tc>
        <w:tc>
          <w:tcPr>
            <w:tcW w:w="5896" w:type="dxa"/>
            <w:tcMar/>
          </w:tcPr>
          <w:p w:rsidR="000867AB" w:rsidRDefault="008B40AF" w14:paraId="3E6E531F" w14:textId="77777777">
            <w:pPr>
              <w:spacing w:line="280" w:lineRule="atLeast"/>
              <w:jc w:val="both"/>
              <w:rPr>
                <w:rFonts w:cs="Arial"/>
                <w:lang w:val="de-DE"/>
              </w:rPr>
            </w:pPr>
            <w:r>
              <w:rPr>
                <w:rFonts w:cs="Arial"/>
                <w:lang w:val="de-DE"/>
              </w:rPr>
              <w:t>Herr Wentzel, Projektleiter IT-Soft GmbH</w:t>
            </w:r>
          </w:p>
        </w:tc>
      </w:tr>
    </w:tbl>
    <w:p w:rsidR="000867AB" w:rsidRDefault="000867AB" w14:paraId="6E402436" w14:textId="77777777">
      <w:pPr>
        <w:spacing w:line="280" w:lineRule="atLeast"/>
        <w:jc w:val="both"/>
        <w:rPr>
          <w:rFonts w:cs="Arial"/>
          <w:lang w:val="de-DE"/>
        </w:rPr>
      </w:pPr>
    </w:p>
    <w:p w:rsidR="000867AB" w:rsidRDefault="008B40AF" w14:paraId="2DBA0E86" w14:textId="2B8D8F39">
      <w:pPr>
        <w:pStyle w:val="berschrift2"/>
        <w:rPr>
          <w:lang w:val="de-DE"/>
        </w:rPr>
      </w:pPr>
      <w:bookmarkStart w:name="_Toc94414021" w:id="57"/>
      <w:r w:rsidRPr="1A3C5F65" w:rsidR="008B40AF">
        <w:rPr>
          <w:lang w:val="de-DE"/>
        </w:rPr>
        <w:t>Durchführung des Projekts</w:t>
      </w:r>
      <w:bookmarkEnd w:id="57"/>
    </w:p>
    <w:p w:rsidR="000867AB" w:rsidRDefault="008B40AF" w14:paraId="55CBFB87" w14:textId="77777777">
      <w:pPr>
        <w:spacing w:line="280" w:lineRule="atLeast"/>
        <w:jc w:val="both"/>
        <w:rPr>
          <w:rFonts w:cs="Arial"/>
          <w:lang w:val="de-DE"/>
        </w:rPr>
      </w:pPr>
      <w:r>
        <w:rPr>
          <w:rFonts w:cs="Arial"/>
          <w:lang w:val="de-DE"/>
        </w:rPr>
        <w:t>Folgende Tabelle beschreibt die Aufgabenbereiche der beteiligten Personen:</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3670"/>
        <w:gridCol w:w="5542"/>
      </w:tblGrid>
      <w:tr w:rsidR="000867AB" w:rsidTr="1A3C5F65" w14:paraId="508AA1DD" w14:textId="77777777">
        <w:trPr>
          <w:cantSplit/>
        </w:trPr>
        <w:tc>
          <w:tcPr>
            <w:tcW w:w="3670" w:type="dxa"/>
            <w:tcMar/>
          </w:tcPr>
          <w:p w:rsidR="000867AB" w:rsidRDefault="008B40AF" w14:paraId="0D7D4383" w14:textId="77777777">
            <w:pPr>
              <w:spacing w:line="280" w:lineRule="atLeast"/>
              <w:jc w:val="center"/>
              <w:rPr>
                <w:rFonts w:cs="Arial"/>
                <w:b/>
                <w:bCs/>
                <w:lang w:val="de-DE"/>
              </w:rPr>
            </w:pPr>
            <w:r>
              <w:rPr>
                <w:rFonts w:cs="Arial"/>
                <w:b/>
                <w:bCs/>
                <w:lang w:val="de-DE"/>
              </w:rPr>
              <w:t>Aufgabenbereich</w:t>
            </w:r>
          </w:p>
        </w:tc>
        <w:tc>
          <w:tcPr>
            <w:tcW w:w="5542" w:type="dxa"/>
            <w:tcMar/>
          </w:tcPr>
          <w:p w:rsidR="000867AB" w:rsidRDefault="008B40AF" w14:paraId="1993A76C" w14:textId="77777777">
            <w:pPr>
              <w:spacing w:line="280" w:lineRule="atLeast"/>
              <w:jc w:val="center"/>
              <w:rPr>
                <w:rFonts w:cs="Arial"/>
                <w:b/>
                <w:bCs/>
                <w:lang w:val="de-DE"/>
              </w:rPr>
            </w:pPr>
            <w:r>
              <w:rPr>
                <w:rFonts w:cs="Arial"/>
                <w:b/>
                <w:bCs/>
                <w:lang w:val="de-DE"/>
              </w:rPr>
              <w:t>Verantwortlichkeit</w:t>
            </w:r>
          </w:p>
        </w:tc>
      </w:tr>
      <w:tr w:rsidRPr="0060496A" w:rsidR="000867AB" w:rsidTr="1A3C5F65" w14:paraId="73CA76D9" w14:textId="77777777">
        <w:trPr>
          <w:cantSplit/>
        </w:trPr>
        <w:tc>
          <w:tcPr>
            <w:tcW w:w="3670" w:type="dxa"/>
            <w:tcMar/>
          </w:tcPr>
          <w:p w:rsidR="000867AB" w:rsidP="1A3C5F65" w:rsidRDefault="008B40AF" w14:paraId="71708DFF" w14:textId="07FD39C4">
            <w:pPr>
              <w:spacing w:line="280" w:lineRule="atLeast"/>
              <w:rPr>
                <w:rFonts w:cs="Arial"/>
                <w:sz w:val="20"/>
                <w:szCs w:val="20"/>
                <w:lang w:val="de-DE"/>
              </w:rPr>
            </w:pPr>
            <w:r w:rsidRPr="1A3C5F65" w:rsidR="008B40AF">
              <w:rPr>
                <w:rFonts w:cs="Arial"/>
                <w:sz w:val="20"/>
                <w:szCs w:val="20"/>
                <w:lang w:val="de-DE"/>
              </w:rPr>
              <w:t>Einrichten der Entwicklungsumgebung zum Projekt Kundenbuchungssystem</w:t>
            </w:r>
            <w:r w:rsidRPr="1A3C5F65" w:rsidR="38BAFC71">
              <w:rPr>
                <w:rFonts w:cs="Arial"/>
                <w:sz w:val="20"/>
                <w:szCs w:val="20"/>
                <w:lang w:val="de-DE"/>
              </w:rPr>
              <w:t xml:space="preserve"> Webanwendung</w:t>
            </w:r>
          </w:p>
        </w:tc>
        <w:tc>
          <w:tcPr>
            <w:tcW w:w="5542" w:type="dxa"/>
            <w:tcMar/>
          </w:tcPr>
          <w:p w:rsidR="000867AB" w:rsidP="1A3C5F65" w:rsidRDefault="008B40AF" w14:paraId="0604735D" w14:textId="5BC8DA55">
            <w:pPr>
              <w:numPr>
                <w:ilvl w:val="0"/>
                <w:numId w:val="25"/>
              </w:numPr>
              <w:spacing w:line="280" w:lineRule="atLeast"/>
              <w:jc w:val="both"/>
              <w:rPr>
                <w:rFonts w:cs="Arial"/>
                <w:sz w:val="20"/>
                <w:szCs w:val="20"/>
                <w:lang w:val="de-DE"/>
              </w:rPr>
            </w:pPr>
            <w:r w:rsidRPr="1A3C5F65" w:rsidR="68EBEDCD">
              <w:rPr>
                <w:rFonts w:cs="Arial"/>
                <w:sz w:val="20"/>
                <w:szCs w:val="20"/>
                <w:lang w:val="de-DE"/>
              </w:rPr>
              <w:t xml:space="preserve"> externer IT-Dienstleister der </w:t>
            </w:r>
            <w:r w:rsidRPr="1A3C5F65" w:rsidR="68EBEDCD">
              <w:rPr>
                <w:rFonts w:cs="Arial"/>
                <w:sz w:val="20"/>
                <w:szCs w:val="20"/>
                <w:lang w:val="de-DE"/>
              </w:rPr>
              <w:t>Funevents</w:t>
            </w:r>
            <w:r w:rsidRPr="1A3C5F65" w:rsidR="68EBEDCD">
              <w:rPr>
                <w:rFonts w:cs="Arial"/>
                <w:sz w:val="20"/>
                <w:szCs w:val="20"/>
                <w:lang w:val="de-DE"/>
              </w:rPr>
              <w:t xml:space="preserve"> GmbH</w:t>
            </w:r>
          </w:p>
        </w:tc>
      </w:tr>
      <w:tr w:rsidRPr="0060496A" w:rsidR="000867AB" w:rsidTr="1A3C5F65" w14:paraId="1F7908B8" w14:textId="77777777">
        <w:trPr>
          <w:cantSplit/>
        </w:trPr>
        <w:tc>
          <w:tcPr>
            <w:tcW w:w="3670" w:type="dxa"/>
            <w:tcMar/>
          </w:tcPr>
          <w:p w:rsidR="000867AB" w:rsidP="1A3C5F65" w:rsidRDefault="008B40AF" w14:paraId="393E4849" w14:textId="5C1B549B">
            <w:pPr>
              <w:spacing w:line="280" w:lineRule="atLeast"/>
              <w:rPr>
                <w:rFonts w:cs="Arial"/>
                <w:sz w:val="20"/>
                <w:szCs w:val="20"/>
                <w:lang w:val="de-DE"/>
              </w:rPr>
            </w:pPr>
            <w:r w:rsidRPr="1A3C5F65" w:rsidR="008B40AF">
              <w:rPr>
                <w:rFonts w:cs="Arial"/>
                <w:sz w:val="20"/>
                <w:szCs w:val="20"/>
                <w:lang w:val="de-DE"/>
              </w:rPr>
              <w:t>Erstellen des Kundenbuchungssystems</w:t>
            </w:r>
            <w:r w:rsidRPr="1A3C5F65" w:rsidR="287F54CB">
              <w:rPr>
                <w:rFonts w:cs="Arial"/>
                <w:sz w:val="20"/>
                <w:szCs w:val="20"/>
                <w:lang w:val="de-DE"/>
              </w:rPr>
              <w:t xml:space="preserve"> Webanwendung</w:t>
            </w:r>
            <w:r w:rsidRPr="1A3C5F65" w:rsidR="008B40AF">
              <w:rPr>
                <w:rFonts w:cs="Arial"/>
                <w:sz w:val="20"/>
                <w:szCs w:val="20"/>
                <w:lang w:val="de-DE"/>
              </w:rPr>
              <w:t xml:space="preserve"> inklusive Dokumentation</w:t>
            </w:r>
          </w:p>
        </w:tc>
        <w:tc>
          <w:tcPr>
            <w:tcW w:w="5542" w:type="dxa"/>
            <w:tcMar/>
          </w:tcPr>
          <w:p w:rsidR="000867AB" w:rsidP="1A3C5F65" w:rsidRDefault="008B40AF" w14:paraId="2567F043" w14:textId="15485D8A">
            <w:pPr>
              <w:numPr>
                <w:ilvl w:val="0"/>
                <w:numId w:val="25"/>
              </w:numPr>
              <w:spacing w:line="280" w:lineRule="atLeast"/>
              <w:jc w:val="both"/>
              <w:rPr>
                <w:rFonts w:cs="Arial"/>
                <w:sz w:val="20"/>
                <w:szCs w:val="20"/>
                <w:lang w:val="de-DE"/>
              </w:rPr>
            </w:pPr>
            <w:r w:rsidRPr="1A3C5F65" w:rsidR="50D3751F">
              <w:rPr>
                <w:rFonts w:cs="Arial"/>
                <w:sz w:val="20"/>
                <w:szCs w:val="20"/>
                <w:lang w:val="de-DE"/>
              </w:rPr>
              <w:t xml:space="preserve"> externer IT-Dienstleister der </w:t>
            </w:r>
            <w:r w:rsidRPr="1A3C5F65" w:rsidR="50D3751F">
              <w:rPr>
                <w:rFonts w:cs="Arial"/>
                <w:sz w:val="20"/>
                <w:szCs w:val="20"/>
                <w:lang w:val="de-DE"/>
              </w:rPr>
              <w:t>Funevents</w:t>
            </w:r>
            <w:r w:rsidRPr="1A3C5F65" w:rsidR="50D3751F">
              <w:rPr>
                <w:rFonts w:cs="Arial"/>
                <w:sz w:val="20"/>
                <w:szCs w:val="20"/>
                <w:lang w:val="de-DE"/>
              </w:rPr>
              <w:t xml:space="preserve"> GmbH</w:t>
            </w:r>
          </w:p>
        </w:tc>
      </w:tr>
      <w:tr w:rsidRPr="0060496A" w:rsidR="000867AB" w:rsidTr="1A3C5F65" w14:paraId="5C9CA17A" w14:textId="77777777">
        <w:trPr>
          <w:cantSplit/>
        </w:trPr>
        <w:tc>
          <w:tcPr>
            <w:tcW w:w="3670" w:type="dxa"/>
            <w:tcMar/>
          </w:tcPr>
          <w:p w:rsidR="000867AB" w:rsidP="1A3C5F65" w:rsidRDefault="008B40AF" w14:paraId="01502E2C" w14:textId="6C6D1A1A">
            <w:pPr>
              <w:spacing w:line="280" w:lineRule="atLeast"/>
              <w:rPr>
                <w:rFonts w:cs="Arial"/>
                <w:sz w:val="20"/>
                <w:szCs w:val="20"/>
                <w:lang w:val="de-DE"/>
              </w:rPr>
            </w:pPr>
            <w:r w:rsidRPr="1A3C5F65" w:rsidR="008B40AF">
              <w:rPr>
                <w:rFonts w:cs="Arial"/>
                <w:sz w:val="20"/>
                <w:szCs w:val="20"/>
                <w:lang w:val="de-DE"/>
              </w:rPr>
              <w:t xml:space="preserve">Erstellen von gespeicherten </w:t>
            </w:r>
            <w:r w:rsidRPr="1A3C5F65" w:rsidR="694A1D39">
              <w:rPr>
                <w:rFonts w:cs="Arial"/>
                <w:sz w:val="20"/>
                <w:szCs w:val="20"/>
                <w:lang w:val="de-DE"/>
              </w:rPr>
              <w:t>Prozeduren</w:t>
            </w:r>
            <w:r w:rsidRPr="1A3C5F65" w:rsidR="008B40AF">
              <w:rPr>
                <w:rFonts w:cs="Arial"/>
                <w:sz w:val="20"/>
                <w:szCs w:val="20"/>
                <w:lang w:val="de-DE"/>
              </w:rPr>
              <w:t xml:space="preserve"> zum Kundenbuchungssystem</w:t>
            </w:r>
            <w:r w:rsidRPr="1A3C5F65" w:rsidR="7DFD5BA5">
              <w:rPr>
                <w:rFonts w:cs="Arial"/>
                <w:sz w:val="20"/>
                <w:szCs w:val="20"/>
                <w:lang w:val="de-DE"/>
              </w:rPr>
              <w:t xml:space="preserve"> Webanwendung</w:t>
            </w:r>
          </w:p>
        </w:tc>
        <w:tc>
          <w:tcPr>
            <w:tcW w:w="5542" w:type="dxa"/>
            <w:tcMar/>
          </w:tcPr>
          <w:p w:rsidR="000867AB" w:rsidRDefault="008B40AF" w14:paraId="7C0811B7" w14:textId="77777777">
            <w:pPr>
              <w:numPr>
                <w:ilvl w:val="0"/>
                <w:numId w:val="25"/>
              </w:numPr>
              <w:spacing w:line="280" w:lineRule="atLeast"/>
              <w:jc w:val="both"/>
              <w:rPr>
                <w:rFonts w:cs="Arial"/>
                <w:sz w:val="20"/>
                <w:lang w:val="de-DE"/>
              </w:rPr>
            </w:pPr>
            <w:r w:rsidRPr="1A3C5F65" w:rsidR="008B40AF">
              <w:rPr>
                <w:rFonts w:cs="Arial"/>
                <w:sz w:val="20"/>
                <w:szCs w:val="20"/>
                <w:lang w:val="de-DE"/>
              </w:rPr>
              <w:t>Herr Wenzel, Projektleiter IT-Soft GmbH</w:t>
            </w:r>
          </w:p>
        </w:tc>
      </w:tr>
      <w:tr w:rsidRPr="0060496A" w:rsidR="000867AB" w:rsidTr="1A3C5F65" w14:paraId="16458CA4" w14:textId="77777777">
        <w:trPr>
          <w:cantSplit/>
        </w:trPr>
        <w:tc>
          <w:tcPr>
            <w:tcW w:w="3670" w:type="dxa"/>
            <w:tcMar/>
          </w:tcPr>
          <w:p w:rsidR="000867AB" w:rsidP="1A3C5F65" w:rsidRDefault="008B40AF" w14:paraId="7FEB9E68" w14:textId="3D701848">
            <w:pPr>
              <w:spacing w:line="280" w:lineRule="atLeast"/>
              <w:rPr>
                <w:rFonts w:cs="Arial"/>
                <w:sz w:val="20"/>
                <w:szCs w:val="20"/>
                <w:lang w:val="de-DE"/>
              </w:rPr>
            </w:pPr>
            <w:r w:rsidRPr="1A3C5F65" w:rsidR="008B40AF">
              <w:rPr>
                <w:rFonts w:cs="Arial"/>
                <w:sz w:val="20"/>
                <w:szCs w:val="20"/>
                <w:lang w:val="de-DE"/>
              </w:rPr>
              <w:t xml:space="preserve">Tests und Besprechungen zu den Zwischenversionen des </w:t>
            </w:r>
            <w:r w:rsidRPr="1A3C5F65" w:rsidR="008B40AF">
              <w:rPr>
                <w:rFonts w:cs="Arial"/>
                <w:sz w:val="20"/>
                <w:szCs w:val="20"/>
                <w:lang w:val="de-DE"/>
              </w:rPr>
              <w:t>KBS</w:t>
            </w:r>
            <w:r w:rsidRPr="1A3C5F65" w:rsidR="18BFDDB4">
              <w:rPr>
                <w:rFonts w:cs="Arial"/>
                <w:sz w:val="20"/>
                <w:szCs w:val="20"/>
                <w:lang w:val="de-DE"/>
              </w:rPr>
              <w:t xml:space="preserve"> Web</w:t>
            </w:r>
          </w:p>
        </w:tc>
        <w:tc>
          <w:tcPr>
            <w:tcW w:w="5542" w:type="dxa"/>
            <w:tcMar/>
          </w:tcPr>
          <w:p w:rsidR="000867AB" w:rsidRDefault="008B40AF" w14:paraId="0D28FADD" w14:textId="77777777">
            <w:pPr>
              <w:numPr>
                <w:ilvl w:val="0"/>
                <w:numId w:val="25"/>
              </w:numPr>
              <w:spacing w:line="280" w:lineRule="atLeast"/>
              <w:jc w:val="both"/>
              <w:rPr>
                <w:rFonts w:cs="Arial"/>
                <w:sz w:val="20"/>
                <w:lang w:val="de-DE"/>
              </w:rPr>
            </w:pPr>
            <w:r w:rsidRPr="1A3C5F65" w:rsidR="008B40AF">
              <w:rPr>
                <w:rFonts w:cs="Arial"/>
                <w:sz w:val="20"/>
                <w:szCs w:val="20"/>
                <w:lang w:val="de-DE"/>
              </w:rPr>
              <w:t>Herr Wenzel, Projektleiter IT-Soft GmbH,</w:t>
            </w:r>
          </w:p>
          <w:p w:rsidR="000867AB" w:rsidRDefault="008B40AF" w14:paraId="782CA628" w14:textId="77777777">
            <w:pPr>
              <w:numPr>
                <w:ilvl w:val="0"/>
                <w:numId w:val="25"/>
              </w:numPr>
              <w:spacing w:line="280" w:lineRule="atLeast"/>
              <w:jc w:val="both"/>
              <w:rPr>
                <w:rFonts w:cs="Arial"/>
                <w:sz w:val="20"/>
                <w:lang w:val="de-DE"/>
              </w:rPr>
            </w:pPr>
            <w:r w:rsidRPr="1A3C5F65" w:rsidR="008B40AF">
              <w:rPr>
                <w:rFonts w:cs="Arial"/>
                <w:sz w:val="20"/>
                <w:szCs w:val="20"/>
                <w:lang w:val="de-DE"/>
              </w:rPr>
              <w:t xml:space="preserve">Herr Walcher, externer Systembetreuer der </w:t>
            </w:r>
            <w:proofErr w:type="spellStart"/>
            <w:r w:rsidRPr="1A3C5F65" w:rsidR="008B40AF">
              <w:rPr>
                <w:rFonts w:cs="Arial"/>
                <w:sz w:val="20"/>
                <w:szCs w:val="20"/>
                <w:lang w:val="de-DE"/>
              </w:rPr>
              <w:t>FunEvents</w:t>
            </w:r>
            <w:proofErr w:type="spellEnd"/>
            <w:r w:rsidRPr="1A3C5F65" w:rsidR="008B40AF">
              <w:rPr>
                <w:rFonts w:cs="Arial"/>
                <w:sz w:val="20"/>
                <w:szCs w:val="20"/>
                <w:lang w:val="de-DE"/>
              </w:rPr>
              <w:t xml:space="preserve"> GmbH,</w:t>
            </w:r>
          </w:p>
          <w:p w:rsidR="000867AB" w:rsidRDefault="008B40AF" w14:paraId="63EF3D5F" w14:textId="77777777">
            <w:pPr>
              <w:numPr>
                <w:ilvl w:val="0"/>
                <w:numId w:val="25"/>
              </w:numPr>
              <w:spacing w:line="280" w:lineRule="atLeast"/>
              <w:jc w:val="both"/>
              <w:rPr>
                <w:rFonts w:cs="Arial"/>
                <w:sz w:val="20"/>
                <w:lang w:val="de-DE"/>
              </w:rPr>
            </w:pPr>
            <w:r w:rsidRPr="1A3C5F65" w:rsidR="008B40AF">
              <w:rPr>
                <w:rFonts w:cs="Arial"/>
                <w:sz w:val="20"/>
                <w:szCs w:val="20"/>
                <w:lang w:val="de-DE"/>
              </w:rPr>
              <w:t xml:space="preserve">Herr Fringsen, Geschäftsführer </w:t>
            </w:r>
            <w:proofErr w:type="spellStart"/>
            <w:r w:rsidRPr="1A3C5F65" w:rsidR="008B40AF">
              <w:rPr>
                <w:rFonts w:cs="Arial"/>
                <w:sz w:val="20"/>
                <w:szCs w:val="20"/>
                <w:lang w:val="de-DE"/>
              </w:rPr>
              <w:t>FunEvents</w:t>
            </w:r>
            <w:proofErr w:type="spellEnd"/>
            <w:r w:rsidRPr="1A3C5F65" w:rsidR="008B40AF">
              <w:rPr>
                <w:rFonts w:cs="Arial"/>
                <w:sz w:val="20"/>
                <w:szCs w:val="20"/>
                <w:lang w:val="de-DE"/>
              </w:rPr>
              <w:t xml:space="preserve"> GmbH,</w:t>
            </w:r>
          </w:p>
          <w:p w:rsidR="000867AB" w:rsidRDefault="008B40AF" w14:paraId="6C1254A1" w14:textId="77777777">
            <w:pPr>
              <w:numPr>
                <w:ilvl w:val="0"/>
                <w:numId w:val="25"/>
              </w:numPr>
              <w:spacing w:line="280" w:lineRule="atLeast"/>
              <w:jc w:val="both"/>
              <w:rPr>
                <w:rFonts w:cs="Arial"/>
                <w:sz w:val="20"/>
                <w:lang w:val="de-DE"/>
              </w:rPr>
            </w:pPr>
            <w:r w:rsidRPr="1A3C5F65" w:rsidR="008B40AF">
              <w:rPr>
                <w:rFonts w:cs="Arial"/>
                <w:sz w:val="20"/>
                <w:szCs w:val="20"/>
                <w:lang w:val="de-DE"/>
              </w:rPr>
              <w:t xml:space="preserve">Frau Handel, Mitarbeiterin </w:t>
            </w:r>
            <w:proofErr w:type="spellStart"/>
            <w:r w:rsidRPr="1A3C5F65" w:rsidR="008B40AF">
              <w:rPr>
                <w:rFonts w:cs="Arial"/>
                <w:sz w:val="20"/>
                <w:szCs w:val="20"/>
                <w:lang w:val="de-DE"/>
              </w:rPr>
              <w:t>FunEvents</w:t>
            </w:r>
            <w:proofErr w:type="spellEnd"/>
            <w:r w:rsidRPr="1A3C5F65" w:rsidR="008B40AF">
              <w:rPr>
                <w:rFonts w:cs="Arial"/>
                <w:sz w:val="20"/>
                <w:szCs w:val="20"/>
                <w:lang w:val="de-DE"/>
              </w:rPr>
              <w:t xml:space="preserve"> GmbH</w:t>
            </w:r>
          </w:p>
        </w:tc>
      </w:tr>
      <w:tr w:rsidRPr="0060496A" w:rsidR="000867AB" w:rsidTr="1A3C5F65" w14:paraId="471D32A3" w14:textId="77777777">
        <w:trPr>
          <w:cantSplit/>
        </w:trPr>
        <w:tc>
          <w:tcPr>
            <w:tcW w:w="3670" w:type="dxa"/>
            <w:tcMar/>
          </w:tcPr>
          <w:p w:rsidR="000867AB" w:rsidP="1A3C5F65" w:rsidRDefault="008B40AF" w14:paraId="053135A4" w14:textId="038D9B85">
            <w:pPr>
              <w:spacing w:line="280" w:lineRule="atLeast"/>
              <w:rPr>
                <w:rFonts w:cs="Arial"/>
                <w:sz w:val="20"/>
                <w:szCs w:val="20"/>
                <w:lang w:val="de-DE"/>
              </w:rPr>
            </w:pPr>
            <w:r w:rsidRPr="1A3C5F65" w:rsidR="008B40AF">
              <w:rPr>
                <w:rFonts w:cs="Arial"/>
                <w:sz w:val="20"/>
                <w:szCs w:val="20"/>
                <w:lang w:val="de-DE"/>
              </w:rPr>
              <w:t xml:space="preserve">Tests und Abnahme der Betaversion des </w:t>
            </w:r>
            <w:r w:rsidRPr="1A3C5F65" w:rsidR="008B40AF">
              <w:rPr>
                <w:rFonts w:cs="Arial"/>
                <w:sz w:val="20"/>
                <w:szCs w:val="20"/>
                <w:lang w:val="de-DE"/>
              </w:rPr>
              <w:t>KBS</w:t>
            </w:r>
            <w:r w:rsidRPr="1A3C5F65" w:rsidR="3067F252">
              <w:rPr>
                <w:rFonts w:cs="Arial"/>
                <w:sz w:val="20"/>
                <w:szCs w:val="20"/>
                <w:lang w:val="de-DE"/>
              </w:rPr>
              <w:t xml:space="preserve"> Web</w:t>
            </w:r>
            <w:r w:rsidRPr="1A3C5F65" w:rsidR="008B40AF">
              <w:rPr>
                <w:rFonts w:cs="Arial"/>
                <w:sz w:val="20"/>
                <w:szCs w:val="20"/>
                <w:lang w:val="de-DE"/>
              </w:rPr>
              <w:t xml:space="preserve"> auf dem Entwicklungssystem</w:t>
            </w:r>
          </w:p>
        </w:tc>
        <w:tc>
          <w:tcPr>
            <w:tcW w:w="5542" w:type="dxa"/>
            <w:tcMar/>
          </w:tcPr>
          <w:p w:rsidR="000867AB" w:rsidRDefault="008B40AF" w14:paraId="4BE381AF" w14:textId="77777777">
            <w:pPr>
              <w:numPr>
                <w:ilvl w:val="0"/>
                <w:numId w:val="25"/>
              </w:numPr>
              <w:spacing w:line="280" w:lineRule="atLeast"/>
              <w:jc w:val="both"/>
              <w:rPr>
                <w:rFonts w:cs="Arial"/>
                <w:sz w:val="20"/>
                <w:lang w:val="de-DE"/>
              </w:rPr>
            </w:pPr>
            <w:r w:rsidRPr="1A3C5F65" w:rsidR="008B40AF">
              <w:rPr>
                <w:rFonts w:cs="Arial"/>
                <w:sz w:val="20"/>
                <w:szCs w:val="20"/>
                <w:lang w:val="de-DE"/>
              </w:rPr>
              <w:t>Herr Wenzel, Projektleiter IT-Soft GmbH,</w:t>
            </w:r>
          </w:p>
          <w:p w:rsidR="000867AB" w:rsidRDefault="008B40AF" w14:paraId="71F2FDBF" w14:textId="77777777">
            <w:pPr>
              <w:numPr>
                <w:ilvl w:val="0"/>
                <w:numId w:val="25"/>
              </w:numPr>
              <w:spacing w:line="280" w:lineRule="atLeast"/>
              <w:jc w:val="both"/>
              <w:rPr>
                <w:rFonts w:cs="Arial"/>
                <w:sz w:val="20"/>
                <w:lang w:val="de-DE"/>
              </w:rPr>
            </w:pPr>
            <w:r w:rsidRPr="1A3C5F65" w:rsidR="008B40AF">
              <w:rPr>
                <w:rFonts w:cs="Arial"/>
                <w:sz w:val="20"/>
                <w:szCs w:val="20"/>
                <w:lang w:val="de-DE"/>
              </w:rPr>
              <w:t xml:space="preserve">Herr Walcher, externer Systembetreuer der </w:t>
            </w:r>
            <w:proofErr w:type="spellStart"/>
            <w:r w:rsidRPr="1A3C5F65" w:rsidR="008B40AF">
              <w:rPr>
                <w:rFonts w:cs="Arial"/>
                <w:sz w:val="20"/>
                <w:szCs w:val="20"/>
                <w:lang w:val="de-DE"/>
              </w:rPr>
              <w:t>FunEvents</w:t>
            </w:r>
            <w:proofErr w:type="spellEnd"/>
            <w:r w:rsidRPr="1A3C5F65" w:rsidR="008B40AF">
              <w:rPr>
                <w:rFonts w:cs="Arial"/>
                <w:sz w:val="20"/>
                <w:szCs w:val="20"/>
                <w:lang w:val="de-DE"/>
              </w:rPr>
              <w:t xml:space="preserve"> GmbH,</w:t>
            </w:r>
          </w:p>
          <w:p w:rsidR="000867AB" w:rsidRDefault="008B40AF" w14:paraId="11FD8D2A" w14:textId="77777777">
            <w:pPr>
              <w:numPr>
                <w:ilvl w:val="0"/>
                <w:numId w:val="25"/>
              </w:numPr>
              <w:spacing w:line="280" w:lineRule="atLeast"/>
              <w:jc w:val="both"/>
              <w:rPr>
                <w:rFonts w:cs="Arial"/>
                <w:sz w:val="20"/>
                <w:lang w:val="de-DE"/>
              </w:rPr>
            </w:pPr>
            <w:r w:rsidRPr="1A3C5F65" w:rsidR="008B40AF">
              <w:rPr>
                <w:rFonts w:cs="Arial"/>
                <w:sz w:val="20"/>
                <w:szCs w:val="20"/>
                <w:lang w:val="de-DE"/>
              </w:rPr>
              <w:t xml:space="preserve">Herr Fringsen, Geschäftsführer </w:t>
            </w:r>
            <w:proofErr w:type="spellStart"/>
            <w:r w:rsidRPr="1A3C5F65" w:rsidR="008B40AF">
              <w:rPr>
                <w:rFonts w:cs="Arial"/>
                <w:sz w:val="20"/>
                <w:szCs w:val="20"/>
                <w:lang w:val="de-DE"/>
              </w:rPr>
              <w:t>FunEvents</w:t>
            </w:r>
            <w:proofErr w:type="spellEnd"/>
            <w:r w:rsidRPr="1A3C5F65" w:rsidR="008B40AF">
              <w:rPr>
                <w:rFonts w:cs="Arial"/>
                <w:sz w:val="20"/>
                <w:szCs w:val="20"/>
                <w:lang w:val="de-DE"/>
              </w:rPr>
              <w:t xml:space="preserve"> GmbH</w:t>
            </w:r>
          </w:p>
        </w:tc>
      </w:tr>
      <w:tr w:rsidRPr="0060496A" w:rsidR="000867AB" w:rsidTr="1A3C5F65" w14:paraId="6CF8E47B" w14:textId="77777777">
        <w:trPr>
          <w:cantSplit/>
        </w:trPr>
        <w:tc>
          <w:tcPr>
            <w:tcW w:w="3670" w:type="dxa"/>
            <w:tcMar/>
          </w:tcPr>
          <w:p w:rsidR="000867AB" w:rsidRDefault="008B40AF" w14:paraId="462C81C3" w14:textId="77777777">
            <w:pPr>
              <w:spacing w:line="280" w:lineRule="atLeast"/>
              <w:rPr>
                <w:rFonts w:cs="Arial"/>
                <w:sz w:val="20"/>
                <w:lang w:val="de-DE"/>
              </w:rPr>
            </w:pPr>
            <w:r>
              <w:rPr>
                <w:rFonts w:cs="Arial"/>
                <w:sz w:val="20"/>
                <w:lang w:val="de-DE"/>
              </w:rPr>
              <w:t>Erstellen des Release Kandidaten</w:t>
            </w:r>
          </w:p>
        </w:tc>
        <w:tc>
          <w:tcPr>
            <w:tcW w:w="5542" w:type="dxa"/>
            <w:tcMar/>
          </w:tcPr>
          <w:p w:rsidR="000867AB" w:rsidRDefault="008B40AF" w14:paraId="347AFAEB" w14:textId="77777777">
            <w:pPr>
              <w:numPr>
                <w:ilvl w:val="0"/>
                <w:numId w:val="25"/>
              </w:numPr>
              <w:spacing w:line="280" w:lineRule="atLeast"/>
              <w:jc w:val="both"/>
              <w:rPr>
                <w:rFonts w:cs="Arial"/>
                <w:sz w:val="20"/>
                <w:lang w:val="de-DE"/>
              </w:rPr>
            </w:pPr>
            <w:r w:rsidRPr="1A3C5F65" w:rsidR="008B40AF">
              <w:rPr>
                <w:rFonts w:cs="Arial"/>
                <w:sz w:val="20"/>
                <w:szCs w:val="20"/>
                <w:lang w:val="de-DE"/>
              </w:rPr>
              <w:t>Herr Wenzel, Projektleiter IT-Soft GmbH</w:t>
            </w:r>
          </w:p>
        </w:tc>
      </w:tr>
    </w:tbl>
    <w:p w:rsidR="000867AB" w:rsidRDefault="000867AB" w14:paraId="23623E18" w14:textId="77777777">
      <w:pPr>
        <w:rPr>
          <w:lang w:val="de-DE"/>
        </w:rPr>
      </w:pPr>
    </w:p>
    <w:p w:rsidR="000867AB" w:rsidRDefault="008B40AF" w14:paraId="0AF4D87E" w14:textId="6EC53489">
      <w:pPr>
        <w:jc w:val="both"/>
        <w:rPr>
          <w:lang w:val="de-DE"/>
        </w:rPr>
      </w:pPr>
      <w:r w:rsidRPr="1A3C5F65" w:rsidR="008B40AF">
        <w:rPr>
          <w:rFonts w:cs="Arial"/>
          <w:lang w:val="de-DE"/>
        </w:rPr>
        <w:t>Hiermit werden der korrekte Abschluss der Durchführung zum Projekt Kundenbuchungssystem</w:t>
      </w:r>
      <w:r w:rsidRPr="1A3C5F65" w:rsidR="41D6557F">
        <w:rPr>
          <w:rFonts w:cs="Arial"/>
          <w:lang w:val="de-DE"/>
        </w:rPr>
        <w:t xml:space="preserve"> Webanwendung</w:t>
      </w:r>
      <w:r w:rsidRPr="1A3C5F65" w:rsidR="008B40AF">
        <w:rPr>
          <w:rFonts w:cs="Arial"/>
          <w:lang w:val="de-DE"/>
        </w:rPr>
        <w:t xml:space="preserve"> sowie die Abnahme des Betakandidaten von allen Beteiligten bestätigt:</w:t>
      </w:r>
    </w:p>
    <w:p w:rsidR="000867AB" w:rsidRDefault="000867AB" w14:paraId="6E220EF8" w14:textId="77777777">
      <w:pPr>
        <w:rPr>
          <w:lang w:val="de-DE"/>
        </w:rPr>
      </w:pPr>
    </w:p>
    <w:tbl>
      <w:tblPr>
        <w:tblW w:w="0" w:type="auto"/>
        <w:tblCellMar>
          <w:left w:w="70" w:type="dxa"/>
          <w:right w:w="70" w:type="dxa"/>
        </w:tblCellMar>
        <w:tblLook w:val="0000" w:firstRow="0" w:lastRow="0" w:firstColumn="0" w:lastColumn="0" w:noHBand="0" w:noVBand="0"/>
      </w:tblPr>
      <w:tblGrid>
        <w:gridCol w:w="3310"/>
        <w:gridCol w:w="5902"/>
      </w:tblGrid>
      <w:tr w:rsidR="000867AB" w14:paraId="4ECF9262" w14:textId="77777777">
        <w:tc>
          <w:tcPr>
            <w:tcW w:w="3310" w:type="dxa"/>
          </w:tcPr>
          <w:p w:rsidR="000867AB" w:rsidRDefault="008B40AF" w14:paraId="2BA53EF3" w14:textId="77777777">
            <w:pPr>
              <w:spacing w:line="280" w:lineRule="atLeast"/>
              <w:jc w:val="both"/>
              <w:rPr>
                <w:rFonts w:cs="Arial"/>
                <w:b/>
                <w:bCs/>
                <w:lang w:val="de-DE"/>
              </w:rPr>
            </w:pPr>
            <w:r>
              <w:rPr>
                <w:rFonts w:cs="Arial"/>
                <w:b/>
                <w:bCs/>
                <w:lang w:val="de-DE"/>
              </w:rPr>
              <w:t>Ort, Datum</w:t>
            </w:r>
          </w:p>
        </w:tc>
        <w:tc>
          <w:tcPr>
            <w:tcW w:w="5902" w:type="dxa"/>
          </w:tcPr>
          <w:p w:rsidR="000867AB" w:rsidRDefault="008B40AF" w14:paraId="7D6CB7AE" w14:textId="77777777">
            <w:pPr>
              <w:spacing w:line="280" w:lineRule="atLeast"/>
              <w:jc w:val="both"/>
              <w:rPr>
                <w:rFonts w:cs="Arial"/>
                <w:b/>
                <w:bCs/>
                <w:lang w:val="de-DE"/>
              </w:rPr>
            </w:pPr>
            <w:r>
              <w:rPr>
                <w:rFonts w:cs="Arial"/>
                <w:b/>
                <w:bCs/>
                <w:lang w:val="de-DE"/>
              </w:rPr>
              <w:t>Unterschrift</w:t>
            </w:r>
          </w:p>
        </w:tc>
      </w:tr>
      <w:tr w:rsidR="000867AB" w14:paraId="73507F2D" w14:textId="77777777">
        <w:tc>
          <w:tcPr>
            <w:tcW w:w="3310" w:type="dxa"/>
          </w:tcPr>
          <w:p w:rsidR="000867AB" w:rsidRDefault="000867AB" w14:paraId="0C2FA354" w14:textId="77777777">
            <w:pPr>
              <w:spacing w:line="280" w:lineRule="atLeast"/>
              <w:jc w:val="both"/>
              <w:rPr>
                <w:rFonts w:cs="Arial"/>
                <w:lang w:val="de-DE"/>
              </w:rPr>
            </w:pPr>
          </w:p>
          <w:p w:rsidR="000867AB" w:rsidRDefault="008B40AF" w14:paraId="1A998C4F" w14:textId="77777777">
            <w:pPr>
              <w:spacing w:line="280" w:lineRule="atLeast"/>
              <w:jc w:val="both"/>
              <w:rPr>
                <w:rFonts w:cs="Arial"/>
                <w:lang w:val="de-DE"/>
              </w:rPr>
            </w:pPr>
            <w:r>
              <w:rPr>
                <w:rFonts w:cs="Arial"/>
                <w:lang w:val="de-DE"/>
              </w:rPr>
              <w:t>_______________________</w:t>
            </w:r>
          </w:p>
        </w:tc>
        <w:tc>
          <w:tcPr>
            <w:tcW w:w="5902" w:type="dxa"/>
          </w:tcPr>
          <w:p w:rsidR="000867AB" w:rsidRDefault="000867AB" w14:paraId="0FA86E6C" w14:textId="77777777">
            <w:pPr>
              <w:spacing w:line="280" w:lineRule="atLeast"/>
              <w:jc w:val="both"/>
              <w:rPr>
                <w:rFonts w:cs="Arial"/>
                <w:lang w:val="de-DE"/>
              </w:rPr>
            </w:pPr>
          </w:p>
          <w:p w:rsidR="000867AB" w:rsidRDefault="008B40AF" w14:paraId="4BA0CFCB" w14:textId="77777777">
            <w:pPr>
              <w:spacing w:line="280" w:lineRule="atLeast"/>
              <w:jc w:val="both"/>
              <w:rPr>
                <w:rFonts w:cs="Arial"/>
                <w:lang w:val="de-DE"/>
              </w:rPr>
            </w:pPr>
            <w:r>
              <w:rPr>
                <w:rFonts w:cs="Arial"/>
                <w:lang w:val="de-DE"/>
              </w:rPr>
              <w:t>_______________________________________________</w:t>
            </w:r>
          </w:p>
        </w:tc>
      </w:tr>
      <w:tr w:rsidRPr="0060496A" w:rsidR="000867AB" w14:paraId="02D81832" w14:textId="77777777">
        <w:tc>
          <w:tcPr>
            <w:tcW w:w="3310" w:type="dxa"/>
          </w:tcPr>
          <w:p w:rsidR="000867AB" w:rsidRDefault="000867AB" w14:paraId="722BD8C8" w14:textId="77777777">
            <w:pPr>
              <w:spacing w:line="280" w:lineRule="atLeast"/>
              <w:jc w:val="both"/>
              <w:rPr>
                <w:rFonts w:cs="Arial"/>
                <w:lang w:val="de-DE"/>
              </w:rPr>
            </w:pPr>
          </w:p>
        </w:tc>
        <w:tc>
          <w:tcPr>
            <w:tcW w:w="5902" w:type="dxa"/>
          </w:tcPr>
          <w:p w:rsidR="000867AB" w:rsidRDefault="008B40AF" w14:paraId="17285F2E" w14:textId="77777777">
            <w:pPr>
              <w:spacing w:line="280" w:lineRule="atLeast"/>
              <w:jc w:val="both"/>
              <w:rPr>
                <w:rFonts w:cs="Arial"/>
                <w:lang w:val="de-DE"/>
              </w:rPr>
            </w:pPr>
            <w:r>
              <w:rPr>
                <w:rFonts w:cs="Arial"/>
                <w:lang w:val="de-DE"/>
              </w:rPr>
              <w:t xml:space="preserve">Herr Fringsen, Geschäftsführer </w:t>
            </w:r>
            <w:proofErr w:type="spellStart"/>
            <w:r>
              <w:rPr>
                <w:rFonts w:cs="Arial"/>
                <w:lang w:val="de-DE"/>
              </w:rPr>
              <w:t>FunEvents</w:t>
            </w:r>
            <w:proofErr w:type="spellEnd"/>
            <w:r>
              <w:rPr>
                <w:rFonts w:cs="Arial"/>
                <w:lang w:val="de-DE"/>
              </w:rPr>
              <w:t xml:space="preserve"> GmbH</w:t>
            </w:r>
          </w:p>
        </w:tc>
      </w:tr>
      <w:tr w:rsidR="000867AB" w14:paraId="4C7AE89E" w14:textId="77777777">
        <w:tc>
          <w:tcPr>
            <w:tcW w:w="3310" w:type="dxa"/>
          </w:tcPr>
          <w:p w:rsidR="000867AB" w:rsidRDefault="000867AB" w14:paraId="3724D749" w14:textId="77777777">
            <w:pPr>
              <w:spacing w:line="280" w:lineRule="atLeast"/>
              <w:jc w:val="both"/>
              <w:rPr>
                <w:rFonts w:cs="Arial"/>
                <w:lang w:val="de-DE"/>
              </w:rPr>
            </w:pPr>
          </w:p>
          <w:p w:rsidR="000867AB" w:rsidRDefault="008B40AF" w14:paraId="1B63C9F1" w14:textId="77777777">
            <w:pPr>
              <w:spacing w:line="280" w:lineRule="atLeast"/>
              <w:jc w:val="both"/>
              <w:rPr>
                <w:rFonts w:cs="Arial"/>
                <w:lang w:val="de-DE"/>
              </w:rPr>
            </w:pPr>
            <w:r>
              <w:rPr>
                <w:rFonts w:cs="Arial"/>
                <w:lang w:val="de-DE"/>
              </w:rPr>
              <w:t>_______________________</w:t>
            </w:r>
          </w:p>
        </w:tc>
        <w:tc>
          <w:tcPr>
            <w:tcW w:w="5902" w:type="dxa"/>
          </w:tcPr>
          <w:p w:rsidR="000867AB" w:rsidRDefault="000867AB" w14:paraId="5E46D26E" w14:textId="77777777">
            <w:pPr>
              <w:spacing w:line="280" w:lineRule="atLeast"/>
              <w:jc w:val="both"/>
              <w:rPr>
                <w:rFonts w:cs="Arial"/>
                <w:lang w:val="de-DE"/>
              </w:rPr>
            </w:pPr>
          </w:p>
          <w:p w:rsidR="000867AB" w:rsidRDefault="008B40AF" w14:paraId="5E03A26C" w14:textId="77777777">
            <w:pPr>
              <w:spacing w:line="280" w:lineRule="atLeast"/>
              <w:jc w:val="both"/>
              <w:rPr>
                <w:rFonts w:cs="Arial"/>
                <w:lang w:val="de-DE"/>
              </w:rPr>
            </w:pPr>
            <w:r>
              <w:rPr>
                <w:rFonts w:cs="Arial"/>
                <w:lang w:val="de-DE"/>
              </w:rPr>
              <w:t>_______________________________________________</w:t>
            </w:r>
          </w:p>
        </w:tc>
      </w:tr>
      <w:tr w:rsidRPr="0060496A" w:rsidR="000867AB" w14:paraId="56B2B1FA" w14:textId="77777777">
        <w:tc>
          <w:tcPr>
            <w:tcW w:w="3310" w:type="dxa"/>
          </w:tcPr>
          <w:p w:rsidR="000867AB" w:rsidRDefault="000867AB" w14:paraId="223AD802" w14:textId="77777777">
            <w:pPr>
              <w:spacing w:line="280" w:lineRule="atLeast"/>
              <w:jc w:val="both"/>
              <w:rPr>
                <w:rFonts w:cs="Arial"/>
                <w:lang w:val="de-DE"/>
              </w:rPr>
            </w:pPr>
          </w:p>
        </w:tc>
        <w:tc>
          <w:tcPr>
            <w:tcW w:w="5902" w:type="dxa"/>
          </w:tcPr>
          <w:p w:rsidR="000867AB" w:rsidRDefault="008B40AF" w14:paraId="467D79B3" w14:textId="77777777">
            <w:pPr>
              <w:spacing w:line="280" w:lineRule="atLeast"/>
              <w:jc w:val="both"/>
              <w:rPr>
                <w:rFonts w:cs="Arial"/>
                <w:lang w:val="de-DE"/>
              </w:rPr>
            </w:pPr>
            <w:r>
              <w:rPr>
                <w:rFonts w:cs="Arial"/>
                <w:lang w:val="de-DE"/>
              </w:rPr>
              <w:t xml:space="preserve">Herr Walcher, externer Systembetreuer </w:t>
            </w:r>
            <w:proofErr w:type="spellStart"/>
            <w:r>
              <w:rPr>
                <w:rFonts w:cs="Arial"/>
                <w:lang w:val="de-DE"/>
              </w:rPr>
              <w:t>FunEvents</w:t>
            </w:r>
            <w:proofErr w:type="spellEnd"/>
            <w:r>
              <w:rPr>
                <w:rFonts w:cs="Arial"/>
                <w:lang w:val="de-DE"/>
              </w:rPr>
              <w:t xml:space="preserve"> GmbH</w:t>
            </w:r>
          </w:p>
        </w:tc>
      </w:tr>
      <w:tr w:rsidR="000867AB" w14:paraId="006113EB" w14:textId="77777777">
        <w:tc>
          <w:tcPr>
            <w:tcW w:w="3310" w:type="dxa"/>
          </w:tcPr>
          <w:p w:rsidR="000867AB" w:rsidRDefault="000867AB" w14:paraId="20629784" w14:textId="77777777">
            <w:pPr>
              <w:spacing w:line="280" w:lineRule="atLeast"/>
              <w:jc w:val="both"/>
              <w:rPr>
                <w:rFonts w:cs="Arial"/>
                <w:lang w:val="de-DE"/>
              </w:rPr>
            </w:pPr>
          </w:p>
          <w:p w:rsidR="000867AB" w:rsidRDefault="008B40AF" w14:paraId="015B78AD" w14:textId="77777777">
            <w:pPr>
              <w:spacing w:line="280" w:lineRule="atLeast"/>
              <w:jc w:val="both"/>
              <w:rPr>
                <w:rFonts w:cs="Arial"/>
                <w:lang w:val="de-DE"/>
              </w:rPr>
            </w:pPr>
            <w:r>
              <w:rPr>
                <w:rFonts w:cs="Arial"/>
                <w:lang w:val="de-DE"/>
              </w:rPr>
              <w:t>_______________________</w:t>
            </w:r>
          </w:p>
        </w:tc>
        <w:tc>
          <w:tcPr>
            <w:tcW w:w="5902" w:type="dxa"/>
          </w:tcPr>
          <w:p w:rsidR="000867AB" w:rsidRDefault="000867AB" w14:paraId="2D313088" w14:textId="77777777">
            <w:pPr>
              <w:spacing w:line="280" w:lineRule="atLeast"/>
              <w:jc w:val="both"/>
              <w:rPr>
                <w:rFonts w:cs="Arial"/>
                <w:lang w:val="de-DE"/>
              </w:rPr>
            </w:pPr>
          </w:p>
          <w:p w:rsidR="000867AB" w:rsidRDefault="008B40AF" w14:paraId="531FA746" w14:textId="77777777">
            <w:pPr>
              <w:spacing w:line="280" w:lineRule="atLeast"/>
              <w:jc w:val="both"/>
              <w:rPr>
                <w:rFonts w:cs="Arial"/>
                <w:lang w:val="de-DE"/>
              </w:rPr>
            </w:pPr>
            <w:r>
              <w:rPr>
                <w:rFonts w:cs="Arial"/>
                <w:lang w:val="de-DE"/>
              </w:rPr>
              <w:t>_______________________________________________</w:t>
            </w:r>
          </w:p>
        </w:tc>
      </w:tr>
      <w:tr w:rsidRPr="0060496A" w:rsidR="000867AB" w14:paraId="3C8E3A08" w14:textId="77777777">
        <w:tc>
          <w:tcPr>
            <w:tcW w:w="3310" w:type="dxa"/>
          </w:tcPr>
          <w:p w:rsidR="000867AB" w:rsidRDefault="000867AB" w14:paraId="2745D452" w14:textId="77777777">
            <w:pPr>
              <w:spacing w:line="280" w:lineRule="atLeast"/>
              <w:jc w:val="both"/>
              <w:rPr>
                <w:rFonts w:cs="Arial"/>
                <w:lang w:val="de-DE"/>
              </w:rPr>
            </w:pPr>
          </w:p>
        </w:tc>
        <w:tc>
          <w:tcPr>
            <w:tcW w:w="5902" w:type="dxa"/>
          </w:tcPr>
          <w:p w:rsidR="000867AB" w:rsidRDefault="008B40AF" w14:paraId="3CEF1F3D" w14:textId="77777777">
            <w:pPr>
              <w:spacing w:line="280" w:lineRule="atLeast"/>
              <w:jc w:val="both"/>
              <w:rPr>
                <w:rFonts w:cs="Arial"/>
                <w:lang w:val="de-DE"/>
              </w:rPr>
            </w:pPr>
            <w:r>
              <w:rPr>
                <w:rFonts w:cs="Arial"/>
                <w:lang w:val="de-DE"/>
              </w:rPr>
              <w:t>Herr Wentzel, Projektleiter IT-Soft GmbH</w:t>
            </w:r>
          </w:p>
        </w:tc>
      </w:tr>
    </w:tbl>
    <w:p w:rsidR="000867AB" w:rsidRDefault="000867AB" w14:paraId="37551AB3" w14:textId="77777777">
      <w:pPr>
        <w:spacing w:line="280" w:lineRule="atLeast"/>
        <w:jc w:val="both"/>
        <w:rPr>
          <w:rFonts w:cs="Arial"/>
          <w:lang w:val="de-DE"/>
        </w:rPr>
      </w:pPr>
    </w:p>
    <w:p w:rsidR="000867AB" w:rsidRDefault="000867AB" w14:paraId="56EE1E0B" w14:textId="77777777">
      <w:pPr>
        <w:rPr>
          <w:lang w:val="de-DE"/>
        </w:rPr>
      </w:pPr>
    </w:p>
    <w:p w:rsidR="000867AB" w:rsidRDefault="008B40AF" w14:paraId="08035DBF" w14:textId="19980569">
      <w:pPr>
        <w:pStyle w:val="berschrift2"/>
        <w:rPr>
          <w:lang w:val="de-DE"/>
        </w:rPr>
      </w:pPr>
      <w:bookmarkStart w:name="_Toc94414022" w:id="58"/>
      <w:r w:rsidRPr="1A3C5F65" w:rsidR="008B40AF">
        <w:rPr>
          <w:lang w:val="de-DE"/>
        </w:rPr>
        <w:t>Abnahme</w:t>
      </w:r>
      <w:r w:rsidRPr="1A3C5F65" w:rsidR="008B40AF">
        <w:rPr>
          <w:lang w:val="de-DE"/>
        </w:rPr>
        <w:t xml:space="preserve"> und Installation</w:t>
      </w:r>
      <w:r w:rsidRPr="1A3C5F65" w:rsidR="008B40AF">
        <w:rPr>
          <w:lang w:val="de-DE"/>
        </w:rPr>
        <w:t xml:space="preserve"> des Projekts</w:t>
      </w:r>
      <w:bookmarkEnd w:id="58"/>
      <w:r w:rsidRPr="1A3C5F65" w:rsidR="008B40AF">
        <w:rPr>
          <w:lang w:val="de-DE"/>
        </w:rPr>
        <w:t xml:space="preserve"> </w:t>
      </w:r>
    </w:p>
    <w:p w:rsidR="000867AB" w:rsidRDefault="008B40AF" w14:paraId="04302263" w14:textId="77777777">
      <w:pPr>
        <w:spacing w:line="280" w:lineRule="atLeast"/>
        <w:jc w:val="both"/>
        <w:rPr>
          <w:rFonts w:cs="Arial"/>
          <w:lang w:val="de-DE"/>
        </w:rPr>
      </w:pPr>
      <w:r>
        <w:rPr>
          <w:rFonts w:cs="Arial"/>
          <w:lang w:val="de-DE"/>
        </w:rPr>
        <w:t>Folgende Tabelle beschreibt die Aufgabenbereiche der beteiligten Personen:</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3670"/>
        <w:gridCol w:w="5542"/>
      </w:tblGrid>
      <w:tr w:rsidR="000867AB" w:rsidTr="1A3C5F65" w14:paraId="72F8B08E" w14:textId="77777777">
        <w:trPr>
          <w:cantSplit/>
        </w:trPr>
        <w:tc>
          <w:tcPr>
            <w:tcW w:w="3670" w:type="dxa"/>
            <w:tcMar/>
          </w:tcPr>
          <w:p w:rsidR="000867AB" w:rsidRDefault="008B40AF" w14:paraId="45A3D3B5" w14:textId="77777777">
            <w:pPr>
              <w:spacing w:line="280" w:lineRule="atLeast"/>
              <w:jc w:val="center"/>
              <w:rPr>
                <w:rFonts w:cs="Arial"/>
                <w:b/>
                <w:bCs/>
                <w:lang w:val="de-DE"/>
              </w:rPr>
            </w:pPr>
            <w:r>
              <w:rPr>
                <w:rFonts w:cs="Arial"/>
                <w:b/>
                <w:bCs/>
                <w:lang w:val="de-DE"/>
              </w:rPr>
              <w:t>Aufgabenbereich</w:t>
            </w:r>
          </w:p>
        </w:tc>
        <w:tc>
          <w:tcPr>
            <w:tcW w:w="5542" w:type="dxa"/>
            <w:tcMar/>
          </w:tcPr>
          <w:p w:rsidR="000867AB" w:rsidRDefault="008B40AF" w14:paraId="38FD92E2" w14:textId="77777777">
            <w:pPr>
              <w:spacing w:line="280" w:lineRule="atLeast"/>
              <w:jc w:val="center"/>
              <w:rPr>
                <w:rFonts w:cs="Arial"/>
                <w:b/>
                <w:bCs/>
                <w:lang w:val="de-DE"/>
              </w:rPr>
            </w:pPr>
            <w:r>
              <w:rPr>
                <w:rFonts w:cs="Arial"/>
                <w:b/>
                <w:bCs/>
                <w:lang w:val="de-DE"/>
              </w:rPr>
              <w:t>Verantwortlichkeit</w:t>
            </w:r>
          </w:p>
        </w:tc>
      </w:tr>
      <w:tr w:rsidRPr="0060496A" w:rsidR="000867AB" w:rsidTr="1A3C5F65" w14:paraId="150D5E02" w14:textId="77777777">
        <w:trPr>
          <w:cantSplit/>
        </w:trPr>
        <w:tc>
          <w:tcPr>
            <w:tcW w:w="3670" w:type="dxa"/>
            <w:tcMar/>
          </w:tcPr>
          <w:p w:rsidR="000867AB" w:rsidP="1A3C5F65" w:rsidRDefault="008B40AF" w14:paraId="499A2A3A" w14:textId="461D8F1E">
            <w:pPr>
              <w:spacing w:line="280" w:lineRule="atLeast"/>
              <w:rPr>
                <w:rFonts w:cs="Arial"/>
                <w:sz w:val="20"/>
                <w:szCs w:val="20"/>
                <w:lang w:val="de-DE"/>
              </w:rPr>
            </w:pPr>
          </w:p>
        </w:tc>
        <w:tc>
          <w:tcPr>
            <w:tcW w:w="5542" w:type="dxa"/>
            <w:tcMar/>
          </w:tcPr>
          <w:p w:rsidR="000867AB" w:rsidP="1A3C5F65" w:rsidRDefault="008B40AF" w14:paraId="3A52C99D" w14:textId="6CDE926A">
            <w:pPr>
              <w:numPr>
                <w:ilvl w:val="0"/>
                <w:numId w:val="25"/>
              </w:numPr>
              <w:spacing w:line="280" w:lineRule="atLeast"/>
              <w:jc w:val="both"/>
              <w:rPr>
                <w:rFonts w:cs="Arial"/>
                <w:sz w:val="20"/>
                <w:szCs w:val="20"/>
                <w:lang w:val="de-DE"/>
              </w:rPr>
            </w:pPr>
          </w:p>
        </w:tc>
      </w:tr>
      <w:tr w:rsidRPr="0060496A" w:rsidR="000867AB" w:rsidTr="1A3C5F65" w14:paraId="545A53AF" w14:textId="77777777">
        <w:trPr>
          <w:cantSplit/>
        </w:trPr>
        <w:tc>
          <w:tcPr>
            <w:tcW w:w="3670" w:type="dxa"/>
            <w:tcMar/>
          </w:tcPr>
          <w:p w:rsidR="000867AB" w:rsidP="1A3C5F65" w:rsidRDefault="008B40AF" w14:paraId="3CDC41A0" w14:textId="12F9A659">
            <w:pPr>
              <w:spacing w:line="280" w:lineRule="atLeast"/>
              <w:rPr>
                <w:rFonts w:cs="Arial"/>
                <w:sz w:val="20"/>
                <w:szCs w:val="20"/>
                <w:lang w:val="de-DE"/>
              </w:rPr>
            </w:pPr>
            <w:r w:rsidRPr="1A3C5F65" w:rsidR="008B40AF">
              <w:rPr>
                <w:rFonts w:cs="Arial"/>
                <w:sz w:val="20"/>
                <w:szCs w:val="20"/>
                <w:lang w:val="de-DE"/>
              </w:rPr>
              <w:t xml:space="preserve">Installation des </w:t>
            </w:r>
            <w:r w:rsidRPr="1A3C5F65" w:rsidR="008B40AF">
              <w:rPr>
                <w:rFonts w:cs="Arial"/>
                <w:sz w:val="20"/>
                <w:szCs w:val="20"/>
                <w:lang w:val="de-DE"/>
              </w:rPr>
              <w:t>KBS</w:t>
            </w:r>
            <w:r w:rsidRPr="1A3C5F65" w:rsidR="47B8B9C1">
              <w:rPr>
                <w:rFonts w:cs="Arial"/>
                <w:sz w:val="20"/>
                <w:szCs w:val="20"/>
                <w:lang w:val="de-DE"/>
              </w:rPr>
              <w:t xml:space="preserve"> Web</w:t>
            </w:r>
            <w:r w:rsidRPr="1A3C5F65" w:rsidR="008B40AF">
              <w:rPr>
                <w:rFonts w:cs="Arial"/>
                <w:sz w:val="20"/>
                <w:szCs w:val="20"/>
                <w:lang w:val="de-DE"/>
              </w:rPr>
              <w:t xml:space="preserve"> auf dem </w:t>
            </w:r>
            <w:r w:rsidRPr="1A3C5F65" w:rsidR="0578B3B8">
              <w:rPr>
                <w:rFonts w:cs="Arial"/>
                <w:sz w:val="20"/>
                <w:szCs w:val="20"/>
                <w:lang w:val="de-DE"/>
              </w:rPr>
              <w:t>Webserver</w:t>
            </w:r>
          </w:p>
        </w:tc>
        <w:tc>
          <w:tcPr>
            <w:tcW w:w="5542" w:type="dxa"/>
            <w:tcMar/>
          </w:tcPr>
          <w:p w:rsidR="000867AB" w:rsidP="1A3C5F65" w:rsidRDefault="008B40AF" w14:paraId="68CE7B3A" w14:textId="4452420A">
            <w:pPr>
              <w:numPr>
                <w:ilvl w:val="0"/>
                <w:numId w:val="25"/>
              </w:numPr>
              <w:spacing w:line="280" w:lineRule="atLeast"/>
              <w:jc w:val="both"/>
              <w:rPr>
                <w:rFonts w:cs="Arial"/>
                <w:sz w:val="20"/>
                <w:szCs w:val="20"/>
                <w:lang w:val="de-DE"/>
              </w:rPr>
            </w:pPr>
            <w:r w:rsidRPr="1A3C5F65" w:rsidR="5ADEF903">
              <w:rPr>
                <w:rFonts w:cs="Arial"/>
                <w:sz w:val="20"/>
                <w:szCs w:val="20"/>
                <w:lang w:val="de-DE"/>
              </w:rPr>
              <w:t xml:space="preserve"> IT-Soft GmbH</w:t>
            </w:r>
            <w:r w:rsidRPr="1A3C5F65" w:rsidR="008B40AF">
              <w:rPr>
                <w:rFonts w:cs="Arial"/>
                <w:sz w:val="20"/>
                <w:szCs w:val="20"/>
                <w:lang w:val="de-DE"/>
              </w:rPr>
              <w:t>, externer System</w:t>
            </w:r>
            <w:r w:rsidRPr="1A3C5F65" w:rsidR="008B40AF">
              <w:rPr>
                <w:rFonts w:cs="Arial"/>
                <w:sz w:val="20"/>
                <w:szCs w:val="20"/>
                <w:lang w:val="de-DE"/>
              </w:rPr>
              <w:t xml:space="preserve">betreuer </w:t>
            </w:r>
            <w:r w:rsidRPr="1A3C5F65" w:rsidR="008B40AF">
              <w:rPr>
                <w:rFonts w:cs="Arial"/>
                <w:sz w:val="20"/>
                <w:szCs w:val="20"/>
                <w:lang w:val="de-DE"/>
              </w:rPr>
              <w:t xml:space="preserve">der </w:t>
            </w:r>
            <w:r w:rsidRPr="1A3C5F65" w:rsidR="008B40AF">
              <w:rPr>
                <w:rFonts w:cs="Arial"/>
                <w:sz w:val="20"/>
                <w:szCs w:val="20"/>
                <w:lang w:val="de-DE"/>
              </w:rPr>
              <w:t>FunEvents</w:t>
            </w:r>
            <w:r w:rsidRPr="1A3C5F65" w:rsidR="008B40AF">
              <w:rPr>
                <w:rFonts w:cs="Arial"/>
                <w:sz w:val="20"/>
                <w:szCs w:val="20"/>
                <w:lang w:val="de-DE"/>
              </w:rPr>
              <w:t xml:space="preserve"> GmbH</w:t>
            </w:r>
          </w:p>
        </w:tc>
      </w:tr>
      <w:tr w:rsidRPr="0060496A" w:rsidR="000867AB" w:rsidTr="1A3C5F65" w14:paraId="06329588" w14:textId="77777777">
        <w:trPr>
          <w:cantSplit/>
        </w:trPr>
        <w:tc>
          <w:tcPr>
            <w:tcW w:w="3670" w:type="dxa"/>
            <w:tcMar/>
          </w:tcPr>
          <w:p w:rsidR="000867AB" w:rsidP="1A3C5F65" w:rsidRDefault="008B40AF" w14:paraId="284944D4" w14:textId="0516647F">
            <w:pPr>
              <w:spacing w:line="280" w:lineRule="atLeast"/>
              <w:rPr>
                <w:rFonts w:cs="Arial"/>
                <w:sz w:val="20"/>
                <w:szCs w:val="20"/>
                <w:lang w:val="de-DE"/>
              </w:rPr>
            </w:pPr>
            <w:r w:rsidRPr="1A3C5F65" w:rsidR="008B40AF">
              <w:rPr>
                <w:rFonts w:cs="Arial"/>
                <w:sz w:val="20"/>
                <w:szCs w:val="20"/>
                <w:lang w:val="de-DE"/>
              </w:rPr>
              <w:t xml:space="preserve">Abnahme der Endversion des </w:t>
            </w:r>
            <w:r w:rsidRPr="1A3C5F65" w:rsidR="008B40AF">
              <w:rPr>
                <w:rFonts w:cs="Arial"/>
                <w:sz w:val="20"/>
                <w:szCs w:val="20"/>
                <w:lang w:val="de-DE"/>
              </w:rPr>
              <w:t>KBS</w:t>
            </w:r>
            <w:r w:rsidRPr="1A3C5F65" w:rsidR="4276409F">
              <w:rPr>
                <w:rFonts w:cs="Arial"/>
                <w:sz w:val="20"/>
                <w:szCs w:val="20"/>
                <w:lang w:val="de-DE"/>
              </w:rPr>
              <w:t xml:space="preserve"> Web</w:t>
            </w:r>
            <w:r w:rsidRPr="1A3C5F65" w:rsidR="008B40AF">
              <w:rPr>
                <w:rFonts w:cs="Arial"/>
                <w:sz w:val="20"/>
                <w:szCs w:val="20"/>
                <w:lang w:val="de-DE"/>
              </w:rPr>
              <w:t xml:space="preserve"> auf dem </w:t>
            </w:r>
            <w:r w:rsidRPr="1A3C5F65" w:rsidR="6ABAE10C">
              <w:rPr>
                <w:rFonts w:cs="Arial"/>
                <w:sz w:val="20"/>
                <w:szCs w:val="20"/>
                <w:lang w:val="de-DE"/>
              </w:rPr>
              <w:t>Webserver</w:t>
            </w:r>
          </w:p>
        </w:tc>
        <w:tc>
          <w:tcPr>
            <w:tcW w:w="5542" w:type="dxa"/>
            <w:tcMar/>
          </w:tcPr>
          <w:p w:rsidR="000867AB" w:rsidRDefault="008B40AF" w14:paraId="1DE25435" w14:textId="77777777">
            <w:pPr>
              <w:numPr>
                <w:ilvl w:val="0"/>
                <w:numId w:val="25"/>
              </w:numPr>
              <w:spacing w:line="280" w:lineRule="atLeast"/>
              <w:jc w:val="both"/>
              <w:rPr>
                <w:rFonts w:cs="Arial"/>
                <w:sz w:val="20"/>
                <w:lang w:val="de-DE"/>
              </w:rPr>
            </w:pPr>
            <w:r w:rsidRPr="1A3C5F65" w:rsidR="008B40AF">
              <w:rPr>
                <w:rFonts w:cs="Arial"/>
                <w:sz w:val="20"/>
                <w:szCs w:val="20"/>
                <w:lang w:val="de-DE"/>
              </w:rPr>
              <w:t>Herr Wenzel, Projektleiter IT-Soft GmbH,</w:t>
            </w:r>
          </w:p>
          <w:p w:rsidR="000867AB" w:rsidRDefault="008B40AF" w14:paraId="0EC52AE8" w14:textId="77777777">
            <w:pPr>
              <w:numPr>
                <w:ilvl w:val="0"/>
                <w:numId w:val="25"/>
              </w:numPr>
              <w:spacing w:line="280" w:lineRule="atLeast"/>
              <w:jc w:val="both"/>
              <w:rPr>
                <w:rFonts w:cs="Arial"/>
                <w:sz w:val="20"/>
                <w:lang w:val="de-DE"/>
              </w:rPr>
            </w:pPr>
            <w:r w:rsidRPr="1A3C5F65" w:rsidR="008B40AF">
              <w:rPr>
                <w:rFonts w:cs="Arial"/>
                <w:sz w:val="20"/>
                <w:szCs w:val="20"/>
                <w:lang w:val="de-DE"/>
              </w:rPr>
              <w:t xml:space="preserve">Herr Walcher, externer Systembetreuer der </w:t>
            </w:r>
            <w:proofErr w:type="spellStart"/>
            <w:r w:rsidRPr="1A3C5F65" w:rsidR="008B40AF">
              <w:rPr>
                <w:rFonts w:cs="Arial"/>
                <w:sz w:val="20"/>
                <w:szCs w:val="20"/>
                <w:lang w:val="de-DE"/>
              </w:rPr>
              <w:t>FunEvents</w:t>
            </w:r>
            <w:proofErr w:type="spellEnd"/>
            <w:r w:rsidRPr="1A3C5F65" w:rsidR="008B40AF">
              <w:rPr>
                <w:rFonts w:cs="Arial"/>
                <w:sz w:val="20"/>
                <w:szCs w:val="20"/>
                <w:lang w:val="de-DE"/>
              </w:rPr>
              <w:t xml:space="preserve"> GmbH,</w:t>
            </w:r>
          </w:p>
          <w:p w:rsidR="000867AB" w:rsidRDefault="008B40AF" w14:paraId="3D0BBBDB" w14:textId="77777777">
            <w:pPr>
              <w:numPr>
                <w:ilvl w:val="0"/>
                <w:numId w:val="25"/>
              </w:numPr>
              <w:spacing w:line="280" w:lineRule="atLeast"/>
              <w:jc w:val="both"/>
              <w:rPr>
                <w:rFonts w:cs="Arial"/>
                <w:sz w:val="20"/>
                <w:lang w:val="de-DE"/>
              </w:rPr>
            </w:pPr>
            <w:r w:rsidRPr="1A3C5F65" w:rsidR="008B40AF">
              <w:rPr>
                <w:rFonts w:cs="Arial"/>
                <w:sz w:val="20"/>
                <w:szCs w:val="20"/>
                <w:lang w:val="de-DE"/>
              </w:rPr>
              <w:t xml:space="preserve">Herr Fringsen, Geschäftsführer </w:t>
            </w:r>
            <w:proofErr w:type="spellStart"/>
            <w:r w:rsidRPr="1A3C5F65" w:rsidR="008B40AF">
              <w:rPr>
                <w:rFonts w:cs="Arial"/>
                <w:sz w:val="20"/>
                <w:szCs w:val="20"/>
                <w:lang w:val="de-DE"/>
              </w:rPr>
              <w:t>FunEvents</w:t>
            </w:r>
            <w:proofErr w:type="spellEnd"/>
            <w:r w:rsidRPr="1A3C5F65" w:rsidR="008B40AF">
              <w:rPr>
                <w:rFonts w:cs="Arial"/>
                <w:sz w:val="20"/>
                <w:szCs w:val="20"/>
                <w:lang w:val="de-DE"/>
              </w:rPr>
              <w:t xml:space="preserve"> GmbH</w:t>
            </w:r>
          </w:p>
        </w:tc>
      </w:tr>
      <w:tr w:rsidRPr="0060496A" w:rsidR="000867AB" w:rsidTr="1A3C5F65" w14:paraId="317B926A" w14:textId="77777777">
        <w:trPr>
          <w:cantSplit/>
        </w:trPr>
        <w:tc>
          <w:tcPr>
            <w:tcW w:w="3670" w:type="dxa"/>
            <w:tcMar/>
          </w:tcPr>
          <w:p w:rsidR="000867AB" w:rsidRDefault="008B40AF" w14:paraId="5D9F3522" w14:textId="77777777">
            <w:pPr>
              <w:spacing w:line="280" w:lineRule="atLeast"/>
              <w:rPr>
                <w:rFonts w:cs="Arial"/>
                <w:sz w:val="20"/>
                <w:lang w:val="de-DE"/>
              </w:rPr>
            </w:pPr>
            <w:r>
              <w:rPr>
                <w:rFonts w:cs="Arial"/>
                <w:sz w:val="20"/>
                <w:lang w:val="de-DE"/>
              </w:rPr>
              <w:t xml:space="preserve">Schulung der Mitarbeiter der </w:t>
            </w:r>
            <w:proofErr w:type="spellStart"/>
            <w:r>
              <w:rPr>
                <w:rFonts w:cs="Arial"/>
                <w:sz w:val="20"/>
                <w:lang w:val="de-DE"/>
              </w:rPr>
              <w:t>FunEvents</w:t>
            </w:r>
            <w:proofErr w:type="spellEnd"/>
            <w:r>
              <w:rPr>
                <w:rFonts w:cs="Arial"/>
                <w:sz w:val="20"/>
                <w:lang w:val="de-DE"/>
              </w:rPr>
              <w:t xml:space="preserve"> GmbH</w:t>
            </w:r>
          </w:p>
        </w:tc>
        <w:tc>
          <w:tcPr>
            <w:tcW w:w="5542" w:type="dxa"/>
            <w:tcMar/>
          </w:tcPr>
          <w:p w:rsidR="000867AB" w:rsidRDefault="008B40AF" w14:paraId="3FC63211" w14:textId="77777777">
            <w:pPr>
              <w:numPr>
                <w:ilvl w:val="0"/>
                <w:numId w:val="25"/>
              </w:numPr>
              <w:spacing w:line="280" w:lineRule="atLeast"/>
              <w:jc w:val="both"/>
              <w:rPr>
                <w:rFonts w:cs="Arial"/>
                <w:sz w:val="20"/>
                <w:lang w:val="de-DE"/>
              </w:rPr>
            </w:pPr>
            <w:r w:rsidRPr="1A3C5F65" w:rsidR="008B40AF">
              <w:rPr>
                <w:rFonts w:cs="Arial"/>
                <w:sz w:val="20"/>
                <w:szCs w:val="20"/>
                <w:lang w:val="de-DE"/>
              </w:rPr>
              <w:t xml:space="preserve">Frau Handel, Mitarbeiterin </w:t>
            </w:r>
            <w:proofErr w:type="spellStart"/>
            <w:r w:rsidRPr="1A3C5F65" w:rsidR="008B40AF">
              <w:rPr>
                <w:rFonts w:cs="Arial"/>
                <w:sz w:val="20"/>
                <w:szCs w:val="20"/>
                <w:lang w:val="de-DE"/>
              </w:rPr>
              <w:t>FunEvents</w:t>
            </w:r>
            <w:proofErr w:type="spellEnd"/>
            <w:r w:rsidRPr="1A3C5F65" w:rsidR="008B40AF">
              <w:rPr>
                <w:rFonts w:cs="Arial"/>
                <w:sz w:val="20"/>
                <w:szCs w:val="20"/>
                <w:lang w:val="de-DE"/>
              </w:rPr>
              <w:t xml:space="preserve"> GmbH</w:t>
            </w:r>
          </w:p>
        </w:tc>
      </w:tr>
    </w:tbl>
    <w:p w:rsidR="000867AB" w:rsidRDefault="000867AB" w14:paraId="6CACB6FC" w14:textId="77777777">
      <w:pPr>
        <w:spacing w:line="280" w:lineRule="atLeast"/>
        <w:jc w:val="both"/>
        <w:rPr>
          <w:rFonts w:cs="Arial"/>
          <w:lang w:val="de-DE"/>
        </w:rPr>
      </w:pPr>
    </w:p>
    <w:p w:rsidR="000867AB" w:rsidRDefault="008B40AF" w14:paraId="38F4D084" w14:textId="657935D3">
      <w:pPr>
        <w:jc w:val="both"/>
        <w:rPr>
          <w:lang w:val="de-DE"/>
        </w:rPr>
      </w:pPr>
      <w:r w:rsidRPr="1A3C5F65" w:rsidR="008B40AF">
        <w:rPr>
          <w:rFonts w:cs="Arial"/>
          <w:lang w:val="de-DE"/>
        </w:rPr>
        <w:t>Hiermit werden der korrekte Abschluss der Installationen zum Projekt Kundenbuchungssystem</w:t>
      </w:r>
      <w:r w:rsidRPr="1A3C5F65" w:rsidR="0A7E75A7">
        <w:rPr>
          <w:rFonts w:cs="Arial"/>
          <w:lang w:val="de-DE"/>
        </w:rPr>
        <w:t xml:space="preserve"> Webanwendung</w:t>
      </w:r>
      <w:r w:rsidRPr="1A3C5F65" w:rsidR="008B40AF">
        <w:rPr>
          <w:rFonts w:cs="Arial"/>
          <w:lang w:val="de-DE"/>
        </w:rPr>
        <w:t xml:space="preserve"> sowie die Abnahme der Endversion von allen Beteiligten bestätigt:</w:t>
      </w:r>
    </w:p>
    <w:p w:rsidR="000867AB" w:rsidRDefault="000867AB" w14:paraId="22F0323E" w14:textId="77777777">
      <w:pPr>
        <w:rPr>
          <w:lang w:val="de-DE"/>
        </w:rPr>
      </w:pPr>
    </w:p>
    <w:tbl>
      <w:tblPr>
        <w:tblW w:w="0" w:type="auto"/>
        <w:tblCellMar>
          <w:left w:w="70" w:type="dxa"/>
          <w:right w:w="70" w:type="dxa"/>
        </w:tblCellMar>
        <w:tblLook w:val="0000" w:firstRow="0" w:lastRow="0" w:firstColumn="0" w:lastColumn="0" w:noHBand="0" w:noVBand="0"/>
      </w:tblPr>
      <w:tblGrid>
        <w:gridCol w:w="3310"/>
        <w:gridCol w:w="5902"/>
      </w:tblGrid>
      <w:tr w:rsidR="000867AB" w14:paraId="4DDFADDB" w14:textId="77777777">
        <w:tc>
          <w:tcPr>
            <w:tcW w:w="3310" w:type="dxa"/>
          </w:tcPr>
          <w:p w:rsidR="000867AB" w:rsidRDefault="008B40AF" w14:paraId="73C449A4" w14:textId="77777777">
            <w:pPr>
              <w:spacing w:line="280" w:lineRule="atLeast"/>
              <w:jc w:val="both"/>
              <w:rPr>
                <w:rFonts w:cs="Arial"/>
                <w:b/>
                <w:bCs/>
                <w:lang w:val="de-DE"/>
              </w:rPr>
            </w:pPr>
            <w:r>
              <w:rPr>
                <w:rFonts w:cs="Arial"/>
                <w:b/>
                <w:bCs/>
                <w:lang w:val="de-DE"/>
              </w:rPr>
              <w:t>Ort, Datum</w:t>
            </w:r>
          </w:p>
        </w:tc>
        <w:tc>
          <w:tcPr>
            <w:tcW w:w="5902" w:type="dxa"/>
          </w:tcPr>
          <w:p w:rsidR="000867AB" w:rsidRDefault="008B40AF" w14:paraId="4C49FF9B" w14:textId="77777777">
            <w:pPr>
              <w:spacing w:line="280" w:lineRule="atLeast"/>
              <w:jc w:val="both"/>
              <w:rPr>
                <w:rFonts w:cs="Arial"/>
                <w:b/>
                <w:bCs/>
                <w:lang w:val="de-DE"/>
              </w:rPr>
            </w:pPr>
            <w:r>
              <w:rPr>
                <w:rFonts w:cs="Arial"/>
                <w:b/>
                <w:bCs/>
                <w:lang w:val="de-DE"/>
              </w:rPr>
              <w:t>Unterschrift</w:t>
            </w:r>
          </w:p>
        </w:tc>
      </w:tr>
      <w:tr w:rsidR="000867AB" w14:paraId="504402C9" w14:textId="77777777">
        <w:tc>
          <w:tcPr>
            <w:tcW w:w="3310" w:type="dxa"/>
          </w:tcPr>
          <w:p w:rsidR="000867AB" w:rsidRDefault="000867AB" w14:paraId="191D8E84" w14:textId="77777777">
            <w:pPr>
              <w:spacing w:line="280" w:lineRule="atLeast"/>
              <w:jc w:val="both"/>
              <w:rPr>
                <w:rFonts w:cs="Arial"/>
                <w:lang w:val="de-DE"/>
              </w:rPr>
            </w:pPr>
          </w:p>
          <w:p w:rsidR="000867AB" w:rsidRDefault="008B40AF" w14:paraId="1DF11D45" w14:textId="77777777">
            <w:pPr>
              <w:spacing w:line="280" w:lineRule="atLeast"/>
              <w:jc w:val="both"/>
              <w:rPr>
                <w:rFonts w:cs="Arial"/>
                <w:lang w:val="de-DE"/>
              </w:rPr>
            </w:pPr>
            <w:r>
              <w:rPr>
                <w:rFonts w:cs="Arial"/>
                <w:lang w:val="de-DE"/>
              </w:rPr>
              <w:t>_______________________</w:t>
            </w:r>
          </w:p>
        </w:tc>
        <w:tc>
          <w:tcPr>
            <w:tcW w:w="5902" w:type="dxa"/>
          </w:tcPr>
          <w:p w:rsidR="000867AB" w:rsidRDefault="000867AB" w14:paraId="45FCA633" w14:textId="77777777">
            <w:pPr>
              <w:spacing w:line="280" w:lineRule="atLeast"/>
              <w:jc w:val="both"/>
              <w:rPr>
                <w:rFonts w:cs="Arial"/>
                <w:lang w:val="de-DE"/>
              </w:rPr>
            </w:pPr>
          </w:p>
          <w:p w:rsidR="000867AB" w:rsidRDefault="008B40AF" w14:paraId="0880CCF8" w14:textId="77777777">
            <w:pPr>
              <w:spacing w:line="280" w:lineRule="atLeast"/>
              <w:jc w:val="both"/>
              <w:rPr>
                <w:rFonts w:cs="Arial"/>
                <w:lang w:val="de-DE"/>
              </w:rPr>
            </w:pPr>
            <w:r>
              <w:rPr>
                <w:rFonts w:cs="Arial"/>
                <w:lang w:val="de-DE"/>
              </w:rPr>
              <w:t>_______________________________________________</w:t>
            </w:r>
          </w:p>
        </w:tc>
      </w:tr>
      <w:tr w:rsidRPr="0060496A" w:rsidR="000867AB" w14:paraId="237BB465" w14:textId="77777777">
        <w:tc>
          <w:tcPr>
            <w:tcW w:w="3310" w:type="dxa"/>
          </w:tcPr>
          <w:p w:rsidR="000867AB" w:rsidRDefault="000867AB" w14:paraId="5C2BB7CD" w14:textId="77777777">
            <w:pPr>
              <w:spacing w:line="280" w:lineRule="atLeast"/>
              <w:jc w:val="both"/>
              <w:rPr>
                <w:rFonts w:cs="Arial"/>
                <w:lang w:val="de-DE"/>
              </w:rPr>
            </w:pPr>
          </w:p>
        </w:tc>
        <w:tc>
          <w:tcPr>
            <w:tcW w:w="5902" w:type="dxa"/>
          </w:tcPr>
          <w:p w:rsidR="000867AB" w:rsidRDefault="008B40AF" w14:paraId="14372B10" w14:textId="77777777">
            <w:pPr>
              <w:spacing w:line="280" w:lineRule="atLeast"/>
              <w:jc w:val="both"/>
              <w:rPr>
                <w:rFonts w:cs="Arial"/>
                <w:lang w:val="de-DE"/>
              </w:rPr>
            </w:pPr>
            <w:r>
              <w:rPr>
                <w:rFonts w:cs="Arial"/>
                <w:lang w:val="de-DE"/>
              </w:rPr>
              <w:t xml:space="preserve">Herr Fringsen, Geschäftsführer </w:t>
            </w:r>
            <w:proofErr w:type="spellStart"/>
            <w:r>
              <w:rPr>
                <w:rFonts w:cs="Arial"/>
                <w:lang w:val="de-DE"/>
              </w:rPr>
              <w:t>FunEvents</w:t>
            </w:r>
            <w:proofErr w:type="spellEnd"/>
            <w:r>
              <w:rPr>
                <w:rFonts w:cs="Arial"/>
                <w:lang w:val="de-DE"/>
              </w:rPr>
              <w:t xml:space="preserve"> GmbH</w:t>
            </w:r>
          </w:p>
        </w:tc>
      </w:tr>
      <w:tr w:rsidR="000867AB" w14:paraId="69C25260" w14:textId="77777777">
        <w:tc>
          <w:tcPr>
            <w:tcW w:w="3310" w:type="dxa"/>
          </w:tcPr>
          <w:p w:rsidR="000867AB" w:rsidRDefault="000867AB" w14:paraId="5BC44747" w14:textId="77777777">
            <w:pPr>
              <w:spacing w:line="280" w:lineRule="atLeast"/>
              <w:jc w:val="both"/>
              <w:rPr>
                <w:rFonts w:cs="Arial"/>
                <w:lang w:val="de-DE"/>
              </w:rPr>
            </w:pPr>
          </w:p>
          <w:p w:rsidR="000867AB" w:rsidRDefault="008B40AF" w14:paraId="13EF5EAA" w14:textId="77777777">
            <w:pPr>
              <w:spacing w:line="280" w:lineRule="atLeast"/>
              <w:jc w:val="both"/>
              <w:rPr>
                <w:rFonts w:cs="Arial"/>
                <w:lang w:val="de-DE"/>
              </w:rPr>
            </w:pPr>
            <w:r>
              <w:rPr>
                <w:rFonts w:cs="Arial"/>
                <w:lang w:val="de-DE"/>
              </w:rPr>
              <w:t>_______________________</w:t>
            </w:r>
          </w:p>
        </w:tc>
        <w:tc>
          <w:tcPr>
            <w:tcW w:w="5902" w:type="dxa"/>
          </w:tcPr>
          <w:p w:rsidR="000867AB" w:rsidRDefault="000867AB" w14:paraId="610F5A80" w14:textId="77777777">
            <w:pPr>
              <w:spacing w:line="280" w:lineRule="atLeast"/>
              <w:jc w:val="both"/>
              <w:rPr>
                <w:rFonts w:cs="Arial"/>
                <w:lang w:val="de-DE"/>
              </w:rPr>
            </w:pPr>
          </w:p>
          <w:p w:rsidR="000867AB" w:rsidRDefault="008B40AF" w14:paraId="250FC9ED" w14:textId="77777777">
            <w:pPr>
              <w:spacing w:line="280" w:lineRule="atLeast"/>
              <w:jc w:val="both"/>
              <w:rPr>
                <w:rFonts w:cs="Arial"/>
                <w:lang w:val="de-DE"/>
              </w:rPr>
            </w:pPr>
            <w:r>
              <w:rPr>
                <w:rFonts w:cs="Arial"/>
                <w:lang w:val="de-DE"/>
              </w:rPr>
              <w:t>_______________________________________________</w:t>
            </w:r>
          </w:p>
        </w:tc>
      </w:tr>
      <w:tr w:rsidRPr="0060496A" w:rsidR="000867AB" w14:paraId="37336D7A" w14:textId="77777777">
        <w:tc>
          <w:tcPr>
            <w:tcW w:w="3310" w:type="dxa"/>
          </w:tcPr>
          <w:p w:rsidR="000867AB" w:rsidRDefault="000867AB" w14:paraId="5EDF1F70" w14:textId="77777777">
            <w:pPr>
              <w:spacing w:line="280" w:lineRule="atLeast"/>
              <w:jc w:val="both"/>
              <w:rPr>
                <w:rFonts w:cs="Arial"/>
                <w:lang w:val="de-DE"/>
              </w:rPr>
            </w:pPr>
          </w:p>
        </w:tc>
        <w:tc>
          <w:tcPr>
            <w:tcW w:w="5902" w:type="dxa"/>
          </w:tcPr>
          <w:p w:rsidR="000867AB" w:rsidRDefault="008B40AF" w14:paraId="30C6017A" w14:textId="77777777">
            <w:pPr>
              <w:spacing w:line="280" w:lineRule="atLeast"/>
              <w:jc w:val="both"/>
              <w:rPr>
                <w:rFonts w:cs="Arial"/>
                <w:lang w:val="de-DE"/>
              </w:rPr>
            </w:pPr>
            <w:r>
              <w:rPr>
                <w:rFonts w:cs="Arial"/>
                <w:lang w:val="de-DE"/>
              </w:rPr>
              <w:t xml:space="preserve">Herr Walcher, externer Systembetreuer </w:t>
            </w:r>
            <w:proofErr w:type="spellStart"/>
            <w:r>
              <w:rPr>
                <w:rFonts w:cs="Arial"/>
                <w:lang w:val="de-DE"/>
              </w:rPr>
              <w:t>FunEvents</w:t>
            </w:r>
            <w:proofErr w:type="spellEnd"/>
            <w:r>
              <w:rPr>
                <w:rFonts w:cs="Arial"/>
                <w:lang w:val="de-DE"/>
              </w:rPr>
              <w:t xml:space="preserve"> GmbH</w:t>
            </w:r>
          </w:p>
        </w:tc>
      </w:tr>
      <w:tr w:rsidR="000867AB" w14:paraId="62031C0A" w14:textId="77777777">
        <w:tc>
          <w:tcPr>
            <w:tcW w:w="3310" w:type="dxa"/>
          </w:tcPr>
          <w:p w:rsidR="000867AB" w:rsidRDefault="000867AB" w14:paraId="4AFBB816" w14:textId="77777777">
            <w:pPr>
              <w:spacing w:line="280" w:lineRule="atLeast"/>
              <w:jc w:val="both"/>
              <w:rPr>
                <w:rFonts w:cs="Arial"/>
                <w:lang w:val="de-DE"/>
              </w:rPr>
            </w:pPr>
          </w:p>
          <w:p w:rsidR="000867AB" w:rsidRDefault="008B40AF" w14:paraId="35D20ADF" w14:textId="77777777">
            <w:pPr>
              <w:spacing w:line="280" w:lineRule="atLeast"/>
              <w:jc w:val="both"/>
              <w:rPr>
                <w:rFonts w:cs="Arial"/>
                <w:lang w:val="de-DE"/>
              </w:rPr>
            </w:pPr>
            <w:r>
              <w:rPr>
                <w:rFonts w:cs="Arial"/>
                <w:lang w:val="de-DE"/>
              </w:rPr>
              <w:t>_______________________</w:t>
            </w:r>
          </w:p>
        </w:tc>
        <w:tc>
          <w:tcPr>
            <w:tcW w:w="5902" w:type="dxa"/>
          </w:tcPr>
          <w:p w:rsidR="000867AB" w:rsidRDefault="000867AB" w14:paraId="55F7CF8C" w14:textId="77777777">
            <w:pPr>
              <w:spacing w:line="280" w:lineRule="atLeast"/>
              <w:jc w:val="both"/>
              <w:rPr>
                <w:rFonts w:cs="Arial"/>
                <w:lang w:val="de-DE"/>
              </w:rPr>
            </w:pPr>
          </w:p>
          <w:p w:rsidR="000867AB" w:rsidRDefault="008B40AF" w14:paraId="1EE21317" w14:textId="77777777">
            <w:pPr>
              <w:spacing w:line="280" w:lineRule="atLeast"/>
              <w:jc w:val="both"/>
              <w:rPr>
                <w:rFonts w:cs="Arial"/>
                <w:lang w:val="de-DE"/>
              </w:rPr>
            </w:pPr>
            <w:r>
              <w:rPr>
                <w:rFonts w:cs="Arial"/>
                <w:lang w:val="de-DE"/>
              </w:rPr>
              <w:t>_______________________________________________</w:t>
            </w:r>
          </w:p>
        </w:tc>
      </w:tr>
      <w:tr w:rsidRPr="0060496A" w:rsidR="000867AB" w14:paraId="4F557CEC" w14:textId="77777777">
        <w:tc>
          <w:tcPr>
            <w:tcW w:w="3310" w:type="dxa"/>
          </w:tcPr>
          <w:p w:rsidR="000867AB" w:rsidRDefault="000867AB" w14:paraId="2C579ECD" w14:textId="77777777">
            <w:pPr>
              <w:spacing w:line="280" w:lineRule="atLeast"/>
              <w:jc w:val="both"/>
              <w:rPr>
                <w:rFonts w:cs="Arial"/>
                <w:lang w:val="de-DE"/>
              </w:rPr>
            </w:pPr>
          </w:p>
        </w:tc>
        <w:tc>
          <w:tcPr>
            <w:tcW w:w="5902" w:type="dxa"/>
          </w:tcPr>
          <w:p w:rsidR="000867AB" w:rsidRDefault="008B40AF" w14:paraId="3873D8EB" w14:textId="77777777">
            <w:pPr>
              <w:spacing w:line="280" w:lineRule="atLeast"/>
              <w:jc w:val="both"/>
              <w:rPr>
                <w:rFonts w:cs="Arial"/>
                <w:lang w:val="de-DE"/>
              </w:rPr>
            </w:pPr>
            <w:r>
              <w:rPr>
                <w:rFonts w:cs="Arial"/>
                <w:lang w:val="de-DE"/>
              </w:rPr>
              <w:t>Herr Wentzel, Projektleiter IT-Soft GmbH</w:t>
            </w:r>
          </w:p>
        </w:tc>
      </w:tr>
    </w:tbl>
    <w:p w:rsidR="000867AB" w:rsidRDefault="000867AB" w14:paraId="1DA64380" w14:textId="77777777">
      <w:pPr>
        <w:spacing w:line="280" w:lineRule="atLeast"/>
        <w:jc w:val="both"/>
        <w:rPr>
          <w:rFonts w:cs="Arial"/>
          <w:lang w:val="de-DE"/>
        </w:rPr>
      </w:pPr>
    </w:p>
    <w:p w:rsidR="000867AB" w:rsidRDefault="008B40AF" w14:paraId="0E785035" w14:textId="6CF457F2">
      <w:pPr>
        <w:pStyle w:val="berschrift2"/>
        <w:rPr>
          <w:lang w:val="de-DE"/>
        </w:rPr>
      </w:pPr>
      <w:bookmarkStart w:name="_Toc94414023" w:id="59"/>
      <w:r w:rsidRPr="1A3C5F65" w:rsidR="008B40AF">
        <w:rPr>
          <w:lang w:val="de-DE"/>
        </w:rPr>
        <w:t>Zeitlicher Rahmen des Projekts</w:t>
      </w:r>
      <w:bookmarkEnd w:id="59"/>
    </w:p>
    <w:p w:rsidR="000867AB" w:rsidRDefault="008B40AF" w14:paraId="38A9B867" w14:textId="6A01ACD5">
      <w:pPr>
        <w:numPr>
          <w:ilvl w:val="0"/>
          <w:numId w:val="25"/>
        </w:numPr>
        <w:spacing w:line="280" w:lineRule="atLeast"/>
        <w:jc w:val="both"/>
        <w:rPr>
          <w:rFonts w:cs="Arial"/>
          <w:lang w:val="de-DE"/>
        </w:rPr>
      </w:pPr>
      <w:r w:rsidRPr="1A3C5F65" w:rsidR="008B40AF">
        <w:rPr>
          <w:rFonts w:cs="Arial"/>
          <w:lang w:val="de-DE"/>
        </w:rPr>
        <w:t xml:space="preserve">Die IT-Soft GmbH verpflichtet sich sieben Arbeitstage nach dem Abschluss der Vorarbeiten zum </w:t>
      </w:r>
      <w:r w:rsidRPr="1A3C5F65" w:rsidR="0989CD98">
        <w:rPr>
          <w:rFonts w:cs="Arial"/>
          <w:lang w:val="de-DE"/>
        </w:rPr>
        <w:t>KBS-Web</w:t>
      </w:r>
      <w:r w:rsidRPr="1A3C5F65" w:rsidR="008B40AF">
        <w:rPr>
          <w:rFonts w:cs="Arial"/>
          <w:lang w:val="de-DE"/>
        </w:rPr>
        <w:t xml:space="preserve"> den Betakandidaten des Kundenbuchungssystems</w:t>
      </w:r>
      <w:r w:rsidRPr="1A3C5F65" w:rsidR="0A4F2336">
        <w:rPr>
          <w:rFonts w:cs="Arial"/>
          <w:lang w:val="de-DE"/>
        </w:rPr>
        <w:t xml:space="preserve"> Webanwendung</w:t>
      </w:r>
      <w:r w:rsidRPr="1A3C5F65" w:rsidR="008B40AF">
        <w:rPr>
          <w:rFonts w:cs="Arial"/>
          <w:lang w:val="de-DE"/>
        </w:rPr>
        <w:t xml:space="preserve"> auf einem Testsystem bereitzustellen. Der Abschluss der Vorarbeiten wird in diesem Pflichtenheft durch Unterschrift bestätigt.</w:t>
      </w:r>
    </w:p>
    <w:p w:rsidR="000867AB" w:rsidRDefault="008B40AF" w14:paraId="62141544" w14:textId="73306992">
      <w:pPr>
        <w:numPr>
          <w:ilvl w:val="0"/>
          <w:numId w:val="25"/>
        </w:numPr>
        <w:spacing w:line="280" w:lineRule="atLeast"/>
        <w:jc w:val="both"/>
        <w:rPr>
          <w:rFonts w:cs="Arial"/>
          <w:lang w:val="de-DE"/>
        </w:rPr>
      </w:pPr>
      <w:r w:rsidRPr="1A3C5F65" w:rsidR="008B40AF">
        <w:rPr>
          <w:rFonts w:cs="Arial"/>
          <w:lang w:val="de-DE"/>
        </w:rPr>
        <w:t>Die IT-Soft GmbH verpflichtet sich drei Arbeitstage nach Abschluss der Projektdurchführung und der Abnahme des Betakandidaten des Kundenbuchungssystems</w:t>
      </w:r>
      <w:r w:rsidRPr="1A3C5F65" w:rsidR="2B212B7F">
        <w:rPr>
          <w:rFonts w:cs="Arial"/>
          <w:lang w:val="de-DE"/>
        </w:rPr>
        <w:t xml:space="preserve"> Webanwendung</w:t>
      </w:r>
      <w:r w:rsidRPr="1A3C5F65" w:rsidR="008B40AF">
        <w:rPr>
          <w:rFonts w:cs="Arial"/>
          <w:lang w:val="de-DE"/>
        </w:rPr>
        <w:t xml:space="preserve"> die zur Installation erforderlichen Dateien des </w:t>
      </w:r>
      <w:r w:rsidRPr="1A3C5F65" w:rsidR="3F23B43F">
        <w:rPr>
          <w:rFonts w:cs="Arial"/>
          <w:lang w:val="de-DE"/>
        </w:rPr>
        <w:t>KBS-Web</w:t>
      </w:r>
      <w:r w:rsidRPr="1A3C5F65" w:rsidR="008B40AF">
        <w:rPr>
          <w:rFonts w:cs="Arial"/>
          <w:lang w:val="de-DE"/>
        </w:rPr>
        <w:t xml:space="preserve"> zur Verfügung zu stellen. Der Abschluss der Projektdurchführung und die Abnahme des Betakandidaten werden in diesem Pflichtenheft durch Unterschrift bestätigt.</w:t>
      </w:r>
    </w:p>
    <w:p w:rsidR="000867AB" w:rsidRDefault="008B40AF" w14:paraId="3780C757" w14:textId="00913D69">
      <w:pPr>
        <w:numPr>
          <w:ilvl w:val="0"/>
          <w:numId w:val="25"/>
        </w:numPr>
        <w:spacing w:line="280" w:lineRule="atLeast"/>
        <w:jc w:val="both"/>
        <w:rPr>
          <w:rFonts w:cs="Arial"/>
          <w:lang w:val="de-DE"/>
        </w:rPr>
      </w:pPr>
      <w:r w:rsidRPr="1A3C5F65" w:rsidR="008B40AF">
        <w:rPr>
          <w:rFonts w:cs="Arial"/>
          <w:lang w:val="de-DE"/>
        </w:rPr>
        <w:t>Herr Walcher verpflichtet sich innerhalb drei Arbeitstagen nach Erhalt der Installationsdateien durch die IT-Soft GmbH das Kundenbuchungssystem</w:t>
      </w:r>
      <w:r w:rsidRPr="1A3C5F65" w:rsidR="61CC2BE5">
        <w:rPr>
          <w:rFonts w:cs="Arial"/>
          <w:lang w:val="de-DE"/>
        </w:rPr>
        <w:t xml:space="preserve"> Webanwendung</w:t>
      </w:r>
      <w:r w:rsidRPr="1A3C5F65" w:rsidR="008B40AF">
        <w:rPr>
          <w:rFonts w:cs="Arial"/>
          <w:lang w:val="de-DE"/>
        </w:rPr>
        <w:t xml:space="preserve"> auf dem </w:t>
      </w:r>
      <w:r w:rsidRPr="1A3C5F65" w:rsidR="74871B11">
        <w:rPr>
          <w:rFonts w:cs="Arial"/>
          <w:lang w:val="de-DE"/>
        </w:rPr>
        <w:t>Webserver</w:t>
      </w:r>
      <w:r w:rsidRPr="1A3C5F65" w:rsidR="5FCDAD49">
        <w:rPr>
          <w:rFonts w:cs="Arial"/>
          <w:lang w:val="de-DE"/>
        </w:rPr>
        <w:t xml:space="preserve"> </w:t>
      </w:r>
      <w:r w:rsidRPr="1A3C5F65" w:rsidR="008B40AF">
        <w:rPr>
          <w:rFonts w:cs="Arial"/>
          <w:lang w:val="de-DE"/>
        </w:rPr>
        <w:t>de</w:t>
      </w:r>
      <w:r w:rsidRPr="1A3C5F65" w:rsidR="008B40AF">
        <w:rPr>
          <w:rFonts w:cs="Arial"/>
          <w:lang w:val="de-DE"/>
        </w:rPr>
        <w:t xml:space="preserve">r </w:t>
      </w:r>
      <w:r w:rsidRPr="1A3C5F65" w:rsidR="008B40AF">
        <w:rPr>
          <w:rFonts w:cs="Arial"/>
          <w:lang w:val="de-DE"/>
        </w:rPr>
        <w:t>FunEven</w:t>
      </w:r>
      <w:r w:rsidRPr="1A3C5F65" w:rsidR="008B40AF">
        <w:rPr>
          <w:rFonts w:cs="Arial"/>
          <w:lang w:val="de-DE"/>
        </w:rPr>
        <w:t>ts</w:t>
      </w:r>
      <w:r w:rsidRPr="1A3C5F65" w:rsidR="008B40AF">
        <w:rPr>
          <w:rFonts w:cs="Arial"/>
          <w:lang w:val="de-DE"/>
        </w:rPr>
        <w:t xml:space="preserve"> GmbH zu installieren.</w:t>
      </w:r>
    </w:p>
    <w:p w:rsidR="000867AB" w:rsidRDefault="008B40AF" w14:paraId="626C3530" w14:textId="43A84230">
      <w:pPr>
        <w:numPr>
          <w:ilvl w:val="0"/>
          <w:numId w:val="25"/>
        </w:numPr>
        <w:spacing w:line="280" w:lineRule="atLeast"/>
        <w:jc w:val="both"/>
        <w:rPr>
          <w:rFonts w:cs="Arial"/>
          <w:lang w:val="de-DE"/>
        </w:rPr>
      </w:pPr>
      <w:r w:rsidRPr="1A3C5F65" w:rsidR="008B40AF">
        <w:rPr>
          <w:rFonts w:cs="Arial"/>
          <w:lang w:val="de-DE"/>
        </w:rPr>
        <w:t xml:space="preserve">Die Abnahme des </w:t>
      </w:r>
      <w:r w:rsidRPr="1A3C5F65" w:rsidR="751BC57C">
        <w:rPr>
          <w:rFonts w:cs="Arial"/>
          <w:lang w:val="de-DE"/>
        </w:rPr>
        <w:t>Release Kandidaten</w:t>
      </w:r>
      <w:r w:rsidRPr="1A3C5F65" w:rsidR="008B40AF">
        <w:rPr>
          <w:rFonts w:cs="Arial"/>
          <w:lang w:val="de-DE"/>
        </w:rPr>
        <w:t xml:space="preserve"> des Kundenbuchungssystems</w:t>
      </w:r>
      <w:r w:rsidRPr="1A3C5F65" w:rsidR="22679BE4">
        <w:rPr>
          <w:rFonts w:cs="Arial"/>
          <w:lang w:val="de-DE"/>
        </w:rPr>
        <w:t xml:space="preserve"> Webanwendung</w:t>
      </w:r>
      <w:r w:rsidRPr="1A3C5F65" w:rsidR="008B40AF">
        <w:rPr>
          <w:rFonts w:cs="Arial"/>
          <w:lang w:val="de-DE"/>
        </w:rPr>
        <w:t xml:space="preserve"> erfolgt nach einem zweiwöchigen Testlauf auf dem </w:t>
      </w:r>
      <w:r w:rsidRPr="1A3C5F65" w:rsidR="55E02EEC">
        <w:rPr>
          <w:rFonts w:cs="Arial"/>
          <w:lang w:val="de-DE"/>
        </w:rPr>
        <w:t xml:space="preserve">Webserver </w:t>
      </w:r>
      <w:r w:rsidRPr="1A3C5F65" w:rsidR="008B40AF">
        <w:rPr>
          <w:rFonts w:cs="Arial"/>
          <w:lang w:val="de-DE"/>
        </w:rPr>
        <w:t xml:space="preserve">der </w:t>
      </w:r>
      <w:r w:rsidRPr="1A3C5F65" w:rsidR="008B40AF">
        <w:rPr>
          <w:rFonts w:cs="Arial"/>
          <w:lang w:val="de-DE"/>
        </w:rPr>
        <w:t>FunEvents</w:t>
      </w:r>
      <w:r w:rsidRPr="1A3C5F65" w:rsidR="008B40AF">
        <w:rPr>
          <w:rFonts w:cs="Arial"/>
          <w:lang w:val="de-DE"/>
        </w:rPr>
        <w:t xml:space="preserve"> GmbH. Der Abschluss der Projektdurchführung und die Abnahme des Betakandidaten werden in diesem Pflichtenheft durch Unterschrift bestätigt. Der Abschluss der Installationen und die Abnahme der Endversion des KBS werden in diesem Pflichtenheft durch Unterschrift bestätigt.</w:t>
      </w:r>
    </w:p>
    <w:p w:rsidR="000867AB" w:rsidRDefault="000867AB" w14:paraId="6C415172" w14:textId="77777777">
      <w:pPr>
        <w:spacing w:line="280" w:lineRule="atLeast"/>
        <w:jc w:val="both"/>
        <w:rPr>
          <w:rFonts w:cs="Arial"/>
          <w:lang w:val="de-DE"/>
        </w:rPr>
      </w:pPr>
    </w:p>
    <w:p w:rsidR="000867AB" w:rsidRDefault="000867AB" w14:paraId="20DE688B" w14:textId="77777777">
      <w:pPr>
        <w:spacing w:line="280" w:lineRule="atLeast"/>
        <w:jc w:val="both"/>
        <w:rPr>
          <w:rFonts w:cs="Arial"/>
          <w:lang w:val="de-DE"/>
        </w:rPr>
      </w:pPr>
    </w:p>
    <w:p w:rsidR="000867AB" w:rsidRDefault="008B40AF" w14:paraId="0F5D6627" w14:textId="77777777">
      <w:pPr>
        <w:pStyle w:val="berschrift1"/>
        <w:rPr>
          <w:rFonts w:cs="Arial"/>
          <w:lang w:val="de-DE"/>
        </w:rPr>
      </w:pPr>
      <w:bookmarkStart w:name="_Toc94414024" w:id="60"/>
      <w:r w:rsidRPr="1A3C5F65" w:rsidR="008B40AF">
        <w:rPr>
          <w:rFonts w:cs="Arial"/>
          <w:lang w:val="de-DE"/>
        </w:rPr>
        <w:t>Bestätigung der Projektziele</w:t>
      </w:r>
      <w:bookmarkEnd w:id="60"/>
    </w:p>
    <w:tbl>
      <w:tblPr>
        <w:tblW w:w="0" w:type="auto"/>
        <w:tblCellMar>
          <w:left w:w="70" w:type="dxa"/>
          <w:right w:w="70" w:type="dxa"/>
        </w:tblCellMar>
        <w:tblLook w:val="0000" w:firstRow="0" w:lastRow="0" w:firstColumn="0" w:lastColumn="0" w:noHBand="0" w:noVBand="0"/>
      </w:tblPr>
      <w:tblGrid>
        <w:gridCol w:w="3130"/>
        <w:gridCol w:w="6082"/>
      </w:tblGrid>
      <w:tr w:rsidRPr="0060496A" w:rsidR="000867AB" w:rsidTr="1A3C5F65" w14:paraId="3448CD35" w14:textId="77777777">
        <w:tc>
          <w:tcPr>
            <w:tcW w:w="3130" w:type="dxa"/>
            <w:tcMar/>
          </w:tcPr>
          <w:p w:rsidR="000867AB" w:rsidRDefault="008B40AF" w14:paraId="0D24AEDA" w14:textId="77777777">
            <w:pPr>
              <w:spacing w:line="280" w:lineRule="atLeast"/>
              <w:jc w:val="both"/>
              <w:rPr>
                <w:rFonts w:cs="Arial"/>
                <w:b/>
                <w:bCs/>
                <w:lang w:val="de-DE"/>
              </w:rPr>
            </w:pPr>
            <w:r>
              <w:rPr>
                <w:rFonts w:cs="Arial"/>
                <w:b/>
                <w:bCs/>
                <w:lang w:val="de-DE"/>
              </w:rPr>
              <w:t>Titel des Pflichtenheftes:</w:t>
            </w:r>
          </w:p>
        </w:tc>
        <w:tc>
          <w:tcPr>
            <w:tcW w:w="6082" w:type="dxa"/>
            <w:tcMar/>
          </w:tcPr>
          <w:p w:rsidR="000867AB" w:rsidRDefault="008B40AF" w14:paraId="53549C03" w14:textId="3669D8B6">
            <w:pPr>
              <w:jc w:val="center"/>
              <w:rPr>
                <w:rFonts w:cs="Arial"/>
                <w:lang w:val="de-DE"/>
              </w:rPr>
            </w:pPr>
            <w:r w:rsidRPr="1A3C5F65" w:rsidR="008B40AF">
              <w:rPr>
                <w:rFonts w:cs="Arial"/>
                <w:lang w:val="de-DE"/>
              </w:rPr>
              <w:t>Pflichtenheft zum Projekt Kundenbuchungssystem</w:t>
            </w:r>
            <w:r w:rsidRPr="1A3C5F65" w:rsidR="5CDD1373">
              <w:rPr>
                <w:rFonts w:cs="Arial"/>
                <w:lang w:val="de-DE"/>
              </w:rPr>
              <w:t xml:space="preserve"> Web</w:t>
            </w:r>
            <w:r w:rsidRPr="1A3C5F65" w:rsidR="49CA5CAE">
              <w:rPr>
                <w:rFonts w:cs="Arial"/>
                <w:lang w:val="de-DE"/>
              </w:rPr>
              <w:t>anwendung</w:t>
            </w:r>
            <w:r w:rsidRPr="1A3C5F65" w:rsidR="008B40AF">
              <w:rPr>
                <w:rFonts w:cs="Arial"/>
                <w:lang w:val="de-DE"/>
              </w:rPr>
              <w:t xml:space="preserve"> (KBS</w:t>
            </w:r>
            <w:r w:rsidRPr="1A3C5F65" w:rsidR="266FDB14">
              <w:rPr>
                <w:rFonts w:cs="Arial"/>
                <w:lang w:val="de-DE"/>
              </w:rPr>
              <w:t>-Web</w:t>
            </w:r>
            <w:r w:rsidRPr="1A3C5F65" w:rsidR="008B40AF">
              <w:rPr>
                <w:rFonts w:cs="Arial"/>
                <w:lang w:val="de-DE"/>
              </w:rPr>
              <w:t>)</w:t>
            </w:r>
          </w:p>
          <w:p w:rsidR="000867AB" w:rsidRDefault="008B40AF" w14:paraId="6FF20F7B" w14:textId="77777777">
            <w:pPr>
              <w:jc w:val="center"/>
              <w:rPr>
                <w:rFonts w:cs="Arial"/>
                <w:sz w:val="20"/>
                <w:lang w:val="de-DE"/>
              </w:rPr>
            </w:pPr>
            <w:r>
              <w:rPr>
                <w:sz w:val="20"/>
                <w:lang w:val="de-DE"/>
              </w:rPr>
              <w:t xml:space="preserve">System zur Verwaltung von Kundendaten und Kundenbuchungen der </w:t>
            </w:r>
            <w:proofErr w:type="spellStart"/>
            <w:r>
              <w:rPr>
                <w:sz w:val="20"/>
                <w:lang w:val="de-DE"/>
              </w:rPr>
              <w:t>FunEvents</w:t>
            </w:r>
            <w:proofErr w:type="spellEnd"/>
            <w:r>
              <w:rPr>
                <w:sz w:val="20"/>
                <w:lang w:val="de-DE"/>
              </w:rPr>
              <w:t xml:space="preserve"> GmbH.</w:t>
            </w:r>
          </w:p>
        </w:tc>
      </w:tr>
      <w:tr w:rsidR="000867AB" w:rsidTr="1A3C5F65" w14:paraId="7E2BEEF5" w14:textId="77777777">
        <w:tc>
          <w:tcPr>
            <w:tcW w:w="3130" w:type="dxa"/>
            <w:tcMar/>
          </w:tcPr>
          <w:p w:rsidR="000867AB" w:rsidRDefault="008B40AF" w14:paraId="67F536E7" w14:textId="77777777">
            <w:pPr>
              <w:spacing w:line="280" w:lineRule="atLeast"/>
              <w:jc w:val="both"/>
              <w:rPr>
                <w:rFonts w:cs="Arial"/>
                <w:b/>
                <w:bCs/>
                <w:lang w:val="de-DE"/>
              </w:rPr>
            </w:pPr>
            <w:r>
              <w:rPr>
                <w:rFonts w:cs="Arial"/>
                <w:b/>
                <w:bCs/>
                <w:lang w:val="de-DE"/>
              </w:rPr>
              <w:t>Version des Pflichtenheftes:</w:t>
            </w:r>
          </w:p>
        </w:tc>
        <w:tc>
          <w:tcPr>
            <w:tcW w:w="6082" w:type="dxa"/>
            <w:tcMar/>
          </w:tcPr>
          <w:p w:rsidR="000867AB" w:rsidRDefault="008B40AF" w14:paraId="45483527" w14:textId="77777777">
            <w:pPr>
              <w:pStyle w:val="StandardWeb"/>
              <w:spacing w:before="72" w:beforeAutospacing="0" w:after="72" w:afterAutospacing="0" w:line="280" w:lineRule="atLeast"/>
              <w:rPr>
                <w:rFonts w:cs="Arial"/>
                <w:lang w:val="de-DE"/>
              </w:rPr>
            </w:pPr>
            <w:r>
              <w:rPr>
                <w:rFonts w:cs="Arial"/>
                <w:lang w:val="de-DE"/>
              </w:rPr>
              <w:t>Version 1.0</w:t>
            </w:r>
          </w:p>
        </w:tc>
      </w:tr>
    </w:tbl>
    <w:p w:rsidR="000867AB" w:rsidRDefault="000867AB" w14:paraId="767B2C61" w14:textId="77777777">
      <w:pPr>
        <w:spacing w:line="280" w:lineRule="atLeast"/>
        <w:jc w:val="both"/>
        <w:rPr>
          <w:rFonts w:cs="Arial"/>
          <w:lang w:val="de-DE"/>
        </w:rPr>
      </w:pPr>
    </w:p>
    <w:p w:rsidR="000867AB" w:rsidRDefault="008B40AF" w14:paraId="6E627D59" w14:textId="77777777">
      <w:pPr>
        <w:rPr>
          <w:lang w:val="de-DE"/>
        </w:rPr>
      </w:pPr>
      <w:r>
        <w:rPr>
          <w:lang w:val="de-DE"/>
        </w:rPr>
        <w:t>Alle im Pflichtenheft niedergelegten Arbeitsergebnisse sind auf Vollständigkeit, sachliche und fachliche Richtigkeit geprüft worden.</w:t>
      </w:r>
    </w:p>
    <w:p w:rsidR="000867AB" w:rsidRDefault="000867AB" w14:paraId="536F9FC4" w14:textId="77777777">
      <w:pPr>
        <w:rPr>
          <w:lang w:val="de-DE"/>
        </w:rPr>
      </w:pPr>
    </w:p>
    <w:tbl>
      <w:tblPr>
        <w:tblW w:w="0" w:type="auto"/>
        <w:tblCellMar>
          <w:left w:w="70" w:type="dxa"/>
          <w:right w:w="70" w:type="dxa"/>
        </w:tblCellMar>
        <w:tblLook w:val="0000" w:firstRow="0" w:lastRow="0" w:firstColumn="0" w:lastColumn="0" w:noHBand="0" w:noVBand="0"/>
      </w:tblPr>
      <w:tblGrid>
        <w:gridCol w:w="3310"/>
        <w:gridCol w:w="5902"/>
      </w:tblGrid>
      <w:tr w:rsidR="000867AB" w14:paraId="06CB9559" w14:textId="77777777">
        <w:tc>
          <w:tcPr>
            <w:tcW w:w="3310" w:type="dxa"/>
          </w:tcPr>
          <w:p w:rsidR="000867AB" w:rsidRDefault="008B40AF" w14:paraId="7C50F359" w14:textId="77777777">
            <w:pPr>
              <w:spacing w:line="280" w:lineRule="atLeast"/>
              <w:jc w:val="both"/>
              <w:rPr>
                <w:rFonts w:cs="Arial"/>
                <w:b/>
                <w:bCs/>
                <w:sz w:val="20"/>
                <w:lang w:val="de-DE"/>
              </w:rPr>
            </w:pPr>
            <w:r>
              <w:rPr>
                <w:rFonts w:cs="Arial"/>
                <w:b/>
                <w:bCs/>
                <w:sz w:val="20"/>
                <w:lang w:val="de-DE"/>
              </w:rPr>
              <w:t>Ort, Datum</w:t>
            </w:r>
          </w:p>
        </w:tc>
        <w:tc>
          <w:tcPr>
            <w:tcW w:w="5902" w:type="dxa"/>
          </w:tcPr>
          <w:p w:rsidR="000867AB" w:rsidRDefault="008B40AF" w14:paraId="489492AB" w14:textId="77777777">
            <w:pPr>
              <w:spacing w:line="280" w:lineRule="atLeast"/>
              <w:jc w:val="both"/>
              <w:rPr>
                <w:rFonts w:cs="Arial"/>
                <w:b/>
                <w:bCs/>
                <w:sz w:val="20"/>
                <w:lang w:val="de-DE"/>
              </w:rPr>
            </w:pPr>
            <w:r>
              <w:rPr>
                <w:rFonts w:cs="Arial"/>
                <w:b/>
                <w:bCs/>
                <w:sz w:val="20"/>
                <w:lang w:val="de-DE"/>
              </w:rPr>
              <w:t>Unterschrift</w:t>
            </w:r>
          </w:p>
        </w:tc>
      </w:tr>
      <w:tr w:rsidR="000867AB" w14:paraId="608E6A0A" w14:textId="77777777">
        <w:tc>
          <w:tcPr>
            <w:tcW w:w="3310" w:type="dxa"/>
          </w:tcPr>
          <w:p w:rsidR="000867AB" w:rsidRDefault="000867AB" w14:paraId="4B2D2809" w14:textId="77777777">
            <w:pPr>
              <w:spacing w:line="280" w:lineRule="atLeast"/>
              <w:jc w:val="both"/>
              <w:rPr>
                <w:rFonts w:cs="Arial"/>
                <w:sz w:val="20"/>
                <w:lang w:val="de-DE"/>
              </w:rPr>
            </w:pPr>
          </w:p>
          <w:p w:rsidR="000867AB" w:rsidRDefault="008B40AF" w14:paraId="1E65BDA9" w14:textId="77777777">
            <w:pPr>
              <w:spacing w:line="280" w:lineRule="atLeast"/>
              <w:jc w:val="both"/>
              <w:rPr>
                <w:rFonts w:cs="Arial"/>
                <w:sz w:val="20"/>
                <w:lang w:val="de-DE"/>
              </w:rPr>
            </w:pPr>
            <w:r>
              <w:rPr>
                <w:rFonts w:cs="Arial"/>
                <w:sz w:val="20"/>
                <w:lang w:val="de-DE"/>
              </w:rPr>
              <w:t>_______________________</w:t>
            </w:r>
          </w:p>
        </w:tc>
        <w:tc>
          <w:tcPr>
            <w:tcW w:w="5902" w:type="dxa"/>
          </w:tcPr>
          <w:p w:rsidR="000867AB" w:rsidRDefault="000867AB" w14:paraId="4029AE72" w14:textId="77777777">
            <w:pPr>
              <w:spacing w:line="280" w:lineRule="atLeast"/>
              <w:jc w:val="both"/>
              <w:rPr>
                <w:rFonts w:cs="Arial"/>
                <w:sz w:val="20"/>
                <w:lang w:val="de-DE"/>
              </w:rPr>
            </w:pPr>
          </w:p>
          <w:p w:rsidR="000867AB" w:rsidRDefault="008B40AF" w14:paraId="1A163225" w14:textId="77777777">
            <w:pPr>
              <w:spacing w:line="280" w:lineRule="atLeast"/>
              <w:jc w:val="both"/>
              <w:rPr>
                <w:rFonts w:cs="Arial"/>
                <w:sz w:val="20"/>
                <w:lang w:val="de-DE"/>
              </w:rPr>
            </w:pPr>
            <w:r>
              <w:rPr>
                <w:rFonts w:cs="Arial"/>
                <w:sz w:val="20"/>
                <w:lang w:val="de-DE"/>
              </w:rPr>
              <w:t>_______________________________________________</w:t>
            </w:r>
          </w:p>
        </w:tc>
      </w:tr>
      <w:tr w:rsidRPr="0060496A" w:rsidR="000867AB" w14:paraId="2A16933C" w14:textId="77777777">
        <w:tc>
          <w:tcPr>
            <w:tcW w:w="3310" w:type="dxa"/>
          </w:tcPr>
          <w:p w:rsidR="000867AB" w:rsidRDefault="000867AB" w14:paraId="5286EF1A" w14:textId="77777777">
            <w:pPr>
              <w:spacing w:line="280" w:lineRule="atLeast"/>
              <w:jc w:val="both"/>
              <w:rPr>
                <w:rFonts w:cs="Arial"/>
                <w:sz w:val="20"/>
                <w:lang w:val="de-DE"/>
              </w:rPr>
            </w:pPr>
          </w:p>
        </w:tc>
        <w:tc>
          <w:tcPr>
            <w:tcW w:w="5902" w:type="dxa"/>
          </w:tcPr>
          <w:p w:rsidR="000867AB" w:rsidRDefault="008B40AF" w14:paraId="1D8FA0BF" w14:textId="77777777">
            <w:pPr>
              <w:spacing w:line="280" w:lineRule="atLeast"/>
              <w:jc w:val="both"/>
              <w:rPr>
                <w:rFonts w:cs="Arial"/>
                <w:sz w:val="20"/>
                <w:lang w:val="de-DE"/>
              </w:rPr>
            </w:pPr>
            <w:r>
              <w:rPr>
                <w:rFonts w:cs="Arial"/>
                <w:sz w:val="20"/>
                <w:lang w:val="de-DE"/>
              </w:rPr>
              <w:t xml:space="preserve">Herr Fringsen, Geschäftsführer </w:t>
            </w:r>
            <w:proofErr w:type="spellStart"/>
            <w:r>
              <w:rPr>
                <w:rFonts w:cs="Arial"/>
                <w:sz w:val="20"/>
                <w:lang w:val="de-DE"/>
              </w:rPr>
              <w:t>FunEvents</w:t>
            </w:r>
            <w:proofErr w:type="spellEnd"/>
            <w:r>
              <w:rPr>
                <w:rFonts w:cs="Arial"/>
                <w:sz w:val="20"/>
                <w:lang w:val="de-DE"/>
              </w:rPr>
              <w:t xml:space="preserve"> GmbH</w:t>
            </w:r>
          </w:p>
        </w:tc>
      </w:tr>
      <w:tr w:rsidR="000867AB" w14:paraId="2C457F30" w14:textId="77777777">
        <w:tc>
          <w:tcPr>
            <w:tcW w:w="3310" w:type="dxa"/>
          </w:tcPr>
          <w:p w:rsidR="000867AB" w:rsidRDefault="000867AB" w14:paraId="3F1B2217" w14:textId="77777777">
            <w:pPr>
              <w:spacing w:line="280" w:lineRule="atLeast"/>
              <w:jc w:val="both"/>
              <w:rPr>
                <w:rFonts w:cs="Arial"/>
                <w:sz w:val="20"/>
                <w:lang w:val="de-DE"/>
              </w:rPr>
            </w:pPr>
          </w:p>
          <w:p w:rsidR="000867AB" w:rsidRDefault="008B40AF" w14:paraId="0EF7962A" w14:textId="77777777">
            <w:pPr>
              <w:spacing w:line="280" w:lineRule="atLeast"/>
              <w:jc w:val="both"/>
              <w:rPr>
                <w:rFonts w:cs="Arial"/>
                <w:sz w:val="20"/>
                <w:lang w:val="de-DE"/>
              </w:rPr>
            </w:pPr>
            <w:r>
              <w:rPr>
                <w:rFonts w:cs="Arial"/>
                <w:sz w:val="20"/>
                <w:lang w:val="de-DE"/>
              </w:rPr>
              <w:t>_______________________</w:t>
            </w:r>
          </w:p>
        </w:tc>
        <w:tc>
          <w:tcPr>
            <w:tcW w:w="5902" w:type="dxa"/>
          </w:tcPr>
          <w:p w:rsidR="000867AB" w:rsidRDefault="000867AB" w14:paraId="4B487983" w14:textId="77777777">
            <w:pPr>
              <w:spacing w:line="280" w:lineRule="atLeast"/>
              <w:jc w:val="both"/>
              <w:rPr>
                <w:rFonts w:cs="Arial"/>
                <w:sz w:val="20"/>
                <w:lang w:val="de-DE"/>
              </w:rPr>
            </w:pPr>
          </w:p>
          <w:p w:rsidR="000867AB" w:rsidRDefault="008B40AF" w14:paraId="366A6F88" w14:textId="77777777">
            <w:pPr>
              <w:spacing w:line="280" w:lineRule="atLeast"/>
              <w:jc w:val="both"/>
              <w:rPr>
                <w:rFonts w:cs="Arial"/>
                <w:sz w:val="20"/>
                <w:lang w:val="de-DE"/>
              </w:rPr>
            </w:pPr>
            <w:r>
              <w:rPr>
                <w:rFonts w:cs="Arial"/>
                <w:sz w:val="20"/>
                <w:lang w:val="de-DE"/>
              </w:rPr>
              <w:t>_______________________________________________</w:t>
            </w:r>
          </w:p>
        </w:tc>
      </w:tr>
      <w:tr w:rsidRPr="0060496A" w:rsidR="000867AB" w14:paraId="25AC4214" w14:textId="77777777">
        <w:tc>
          <w:tcPr>
            <w:tcW w:w="3310" w:type="dxa"/>
          </w:tcPr>
          <w:p w:rsidR="000867AB" w:rsidRDefault="000867AB" w14:paraId="012D128F" w14:textId="77777777">
            <w:pPr>
              <w:spacing w:line="280" w:lineRule="atLeast"/>
              <w:jc w:val="both"/>
              <w:rPr>
                <w:rFonts w:cs="Arial"/>
                <w:sz w:val="20"/>
                <w:lang w:val="de-DE"/>
              </w:rPr>
            </w:pPr>
          </w:p>
        </w:tc>
        <w:tc>
          <w:tcPr>
            <w:tcW w:w="5902" w:type="dxa"/>
          </w:tcPr>
          <w:p w:rsidR="000867AB" w:rsidRDefault="008B40AF" w14:paraId="392D9B51" w14:textId="77777777">
            <w:pPr>
              <w:spacing w:line="280" w:lineRule="atLeast"/>
              <w:jc w:val="both"/>
              <w:rPr>
                <w:rFonts w:cs="Arial"/>
                <w:sz w:val="20"/>
                <w:lang w:val="de-DE"/>
              </w:rPr>
            </w:pPr>
            <w:r>
              <w:rPr>
                <w:rFonts w:cs="Arial"/>
                <w:sz w:val="20"/>
                <w:lang w:val="de-DE"/>
              </w:rPr>
              <w:t xml:space="preserve">Herr Walcher, externer Systembetreuer </w:t>
            </w:r>
            <w:proofErr w:type="spellStart"/>
            <w:r>
              <w:rPr>
                <w:rFonts w:cs="Arial"/>
                <w:sz w:val="20"/>
                <w:lang w:val="de-DE"/>
              </w:rPr>
              <w:t>FunEvents</w:t>
            </w:r>
            <w:proofErr w:type="spellEnd"/>
            <w:r>
              <w:rPr>
                <w:rFonts w:cs="Arial"/>
                <w:sz w:val="20"/>
                <w:lang w:val="de-DE"/>
              </w:rPr>
              <w:t xml:space="preserve"> GmbH</w:t>
            </w:r>
          </w:p>
        </w:tc>
      </w:tr>
      <w:tr w:rsidR="000867AB" w14:paraId="5FE5AC23" w14:textId="77777777">
        <w:tc>
          <w:tcPr>
            <w:tcW w:w="3310" w:type="dxa"/>
          </w:tcPr>
          <w:p w:rsidR="000867AB" w:rsidRDefault="000867AB" w14:paraId="5C6FBB6D" w14:textId="77777777">
            <w:pPr>
              <w:spacing w:line="280" w:lineRule="atLeast"/>
              <w:jc w:val="both"/>
              <w:rPr>
                <w:rFonts w:cs="Arial"/>
                <w:sz w:val="20"/>
                <w:lang w:val="de-DE"/>
              </w:rPr>
            </w:pPr>
          </w:p>
          <w:p w:rsidR="000867AB" w:rsidRDefault="008B40AF" w14:paraId="45762D59" w14:textId="77777777">
            <w:pPr>
              <w:spacing w:line="280" w:lineRule="atLeast"/>
              <w:jc w:val="both"/>
              <w:rPr>
                <w:rFonts w:cs="Arial"/>
                <w:sz w:val="20"/>
                <w:lang w:val="de-DE"/>
              </w:rPr>
            </w:pPr>
            <w:r>
              <w:rPr>
                <w:rFonts w:cs="Arial"/>
                <w:sz w:val="20"/>
                <w:lang w:val="de-DE"/>
              </w:rPr>
              <w:t>_______________________</w:t>
            </w:r>
          </w:p>
        </w:tc>
        <w:tc>
          <w:tcPr>
            <w:tcW w:w="5902" w:type="dxa"/>
          </w:tcPr>
          <w:p w:rsidR="000867AB" w:rsidRDefault="000867AB" w14:paraId="61B6869F" w14:textId="77777777">
            <w:pPr>
              <w:spacing w:line="280" w:lineRule="atLeast"/>
              <w:jc w:val="both"/>
              <w:rPr>
                <w:rFonts w:cs="Arial"/>
                <w:sz w:val="20"/>
                <w:lang w:val="de-DE"/>
              </w:rPr>
            </w:pPr>
          </w:p>
          <w:p w:rsidR="000867AB" w:rsidRDefault="008B40AF" w14:paraId="3257730E" w14:textId="77777777">
            <w:pPr>
              <w:spacing w:line="280" w:lineRule="atLeast"/>
              <w:jc w:val="both"/>
              <w:rPr>
                <w:rFonts w:cs="Arial"/>
                <w:sz w:val="20"/>
                <w:lang w:val="de-DE"/>
              </w:rPr>
            </w:pPr>
            <w:r>
              <w:rPr>
                <w:rFonts w:cs="Arial"/>
                <w:sz w:val="20"/>
                <w:lang w:val="de-DE"/>
              </w:rPr>
              <w:t>_______________________________________________</w:t>
            </w:r>
          </w:p>
        </w:tc>
      </w:tr>
      <w:tr w:rsidRPr="0060496A" w:rsidR="000867AB" w14:paraId="2A685FEC" w14:textId="77777777">
        <w:tc>
          <w:tcPr>
            <w:tcW w:w="3310" w:type="dxa"/>
          </w:tcPr>
          <w:p w:rsidR="000867AB" w:rsidRDefault="000867AB" w14:paraId="0909A292" w14:textId="77777777">
            <w:pPr>
              <w:spacing w:line="280" w:lineRule="atLeast"/>
              <w:jc w:val="both"/>
              <w:rPr>
                <w:rFonts w:cs="Arial"/>
                <w:sz w:val="20"/>
                <w:lang w:val="de-DE"/>
              </w:rPr>
            </w:pPr>
          </w:p>
        </w:tc>
        <w:tc>
          <w:tcPr>
            <w:tcW w:w="5902" w:type="dxa"/>
          </w:tcPr>
          <w:p w:rsidR="000867AB" w:rsidRDefault="008B40AF" w14:paraId="51AE6513" w14:textId="77777777">
            <w:pPr>
              <w:spacing w:line="280" w:lineRule="atLeast"/>
              <w:jc w:val="both"/>
              <w:rPr>
                <w:rFonts w:cs="Arial"/>
                <w:sz w:val="20"/>
                <w:lang w:val="de-DE"/>
              </w:rPr>
            </w:pPr>
            <w:r>
              <w:rPr>
                <w:rFonts w:cs="Arial"/>
                <w:sz w:val="20"/>
                <w:lang w:val="de-DE"/>
              </w:rPr>
              <w:t>Herr Wentzel, Projektleiter IT-Soft GmbH</w:t>
            </w:r>
          </w:p>
        </w:tc>
      </w:tr>
    </w:tbl>
    <w:p w:rsidR="000867AB" w:rsidRDefault="008B40AF" w14:paraId="0134A84C" w14:textId="77777777">
      <w:pPr>
        <w:pStyle w:val="berschrift1"/>
        <w:rPr>
          <w:rFonts w:cs="Arial"/>
          <w:lang w:val="de-DE"/>
        </w:rPr>
      </w:pPr>
      <w:bookmarkStart w:name="_Toc94414025" w:id="61"/>
      <w:r w:rsidRPr="1A3C5F65" w:rsidR="008B40AF">
        <w:rPr>
          <w:rFonts w:cs="Arial"/>
          <w:lang w:val="de-DE"/>
        </w:rPr>
        <w:t>Anhang</w:t>
      </w:r>
      <w:bookmarkEnd w:id="61"/>
    </w:p>
    <w:p w:rsidR="000867AB" w:rsidRDefault="008B40AF" w14:paraId="5C290AA1" w14:textId="2E82DFA9">
      <w:pPr>
        <w:widowControl w:val="0"/>
        <w:autoSpaceDE w:val="0"/>
        <w:autoSpaceDN w:val="0"/>
        <w:adjustRightInd w:val="0"/>
        <w:jc w:val="center"/>
        <w:rPr>
          <w:rFonts w:cs="Arial"/>
          <w:b w:val="1"/>
          <w:bCs w:val="1"/>
          <w:sz w:val="36"/>
          <w:szCs w:val="36"/>
          <w:lang w:val="de-DE"/>
        </w:rPr>
      </w:pPr>
      <w:r w:rsidRPr="1A3C5F65" w:rsidR="008B40AF">
        <w:rPr>
          <w:rFonts w:cs="Arial"/>
          <w:b w:val="1"/>
          <w:bCs w:val="1"/>
          <w:sz w:val="36"/>
          <w:szCs w:val="36"/>
          <w:lang w:val="de-DE"/>
        </w:rPr>
        <w:t xml:space="preserve">Tabellenbericht </w:t>
      </w:r>
      <w:r w:rsidRPr="1A3C5F65" w:rsidR="008B40AF">
        <w:rPr>
          <w:rFonts w:cs="Arial"/>
          <w:b w:val="1"/>
          <w:bCs w:val="1"/>
          <w:sz w:val="36"/>
          <w:szCs w:val="36"/>
          <w:lang w:val="de-DE"/>
        </w:rPr>
        <w:t>KundenBuchungsSystem</w:t>
      </w:r>
      <w:r w:rsidRPr="1A3C5F65" w:rsidR="775E6EAF">
        <w:rPr>
          <w:rFonts w:cs="Arial"/>
          <w:b w:val="1"/>
          <w:bCs w:val="1"/>
          <w:sz w:val="36"/>
          <w:szCs w:val="36"/>
          <w:lang w:val="de-DE"/>
        </w:rPr>
        <w:t xml:space="preserve"> Webanwendung</w:t>
      </w:r>
    </w:p>
    <w:p w:rsidR="000867AB" w:rsidRDefault="008B40AF" w14:paraId="2D89A3F9"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center"/>
        <w:rPr>
          <w:rFonts w:cs="Arial"/>
          <w:b/>
          <w:bCs/>
          <w:sz w:val="28"/>
          <w:szCs w:val="28"/>
          <w:lang w:val="de-DE"/>
        </w:rPr>
      </w:pPr>
      <w:r>
        <w:rPr>
          <w:rFonts w:cs="Arial"/>
          <w:b/>
          <w:bCs/>
          <w:sz w:val="28"/>
          <w:szCs w:val="28"/>
          <w:lang w:val="de-DE"/>
        </w:rPr>
        <w:t>Datenbankzusammenfassung</w:t>
      </w:r>
    </w:p>
    <w:p w:rsidR="000867AB" w:rsidRDefault="000867AB" w14:paraId="14645277"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center"/>
        <w:rPr>
          <w:rFonts w:cs="Arial"/>
          <w:b/>
          <w:bCs/>
          <w:sz w:val="28"/>
          <w:szCs w:val="28"/>
          <w:lang w:val="de-DE"/>
        </w:rPr>
      </w:pPr>
    </w:p>
    <w:p w:rsidR="000867AB" w:rsidRDefault="000867AB" w14:paraId="67BC4BE3"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center"/>
        <w:rPr>
          <w:rFonts w:cs="Arial"/>
          <w:b/>
          <w:bCs/>
          <w:sz w:val="28"/>
          <w:szCs w:val="28"/>
          <w:lang w:val="de-DE"/>
        </w:rPr>
      </w:pPr>
    </w:p>
    <w:p w:rsidR="000867AB" w:rsidRDefault="008B40AF" w14:paraId="3DB82732"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r>
        <w:rPr>
          <w:rFonts w:cs="Arial"/>
          <w:b/>
          <w:bCs/>
          <w:sz w:val="18"/>
          <w:szCs w:val="18"/>
          <w:lang w:val="de-DE"/>
        </w:rPr>
        <w:t>Ziel-DBMS:</w:t>
      </w:r>
      <w:r>
        <w:rPr>
          <w:rFonts w:cs="Arial"/>
          <w:sz w:val="18"/>
          <w:szCs w:val="18"/>
          <w:lang w:val="de-DE"/>
        </w:rPr>
        <w:tab/>
      </w:r>
      <w:r>
        <w:rPr>
          <w:rFonts w:cs="Arial"/>
          <w:sz w:val="18"/>
          <w:szCs w:val="18"/>
          <w:lang w:val="de-DE"/>
        </w:rPr>
        <w:t>Microsoft SQL Server</w:t>
      </w:r>
    </w:p>
    <w:p w:rsidR="000867AB" w:rsidRDefault="008B40AF" w14:paraId="5CC479EF"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r>
        <w:rPr>
          <w:rFonts w:cs="Arial"/>
          <w:b/>
          <w:bCs/>
          <w:sz w:val="18"/>
          <w:szCs w:val="18"/>
          <w:lang w:val="de-DE"/>
        </w:rPr>
        <w:t>Anzahl der Tabellen:</w:t>
      </w:r>
      <w:r>
        <w:rPr>
          <w:rFonts w:cs="Arial"/>
          <w:sz w:val="18"/>
          <w:szCs w:val="18"/>
          <w:lang w:val="de-DE"/>
        </w:rPr>
        <w:tab/>
      </w:r>
      <w:r>
        <w:rPr>
          <w:rFonts w:cs="Arial"/>
          <w:sz w:val="18"/>
          <w:szCs w:val="18"/>
          <w:lang w:val="de-DE"/>
        </w:rPr>
        <w:t>6</w:t>
      </w:r>
    </w:p>
    <w:p w:rsidR="000867AB" w:rsidRDefault="008B40AF" w14:paraId="7886BEAE"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r>
        <w:rPr>
          <w:rFonts w:cs="Arial"/>
          <w:b/>
          <w:bCs/>
          <w:sz w:val="18"/>
          <w:szCs w:val="18"/>
          <w:lang w:val="de-DE"/>
        </w:rPr>
        <w:t>Anzahl der Ansichten:</w:t>
      </w:r>
      <w:r>
        <w:rPr>
          <w:rFonts w:cs="Arial"/>
          <w:sz w:val="18"/>
          <w:szCs w:val="18"/>
          <w:lang w:val="de-DE"/>
        </w:rPr>
        <w:tab/>
      </w:r>
      <w:r>
        <w:rPr>
          <w:rFonts w:cs="Arial"/>
          <w:sz w:val="18"/>
          <w:szCs w:val="18"/>
          <w:lang w:val="de-DE"/>
        </w:rPr>
        <w:t>0</w:t>
      </w:r>
    </w:p>
    <w:p w:rsidR="000867AB" w:rsidP="1A3C5F65" w:rsidRDefault="008B40AF" w14:paraId="644E18E3" w14:textId="10BFE08B">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3240" w:hanging="3240"/>
        <w:rPr>
          <w:rFonts w:cs="Arial"/>
          <w:sz w:val="18"/>
          <w:szCs w:val="18"/>
          <w:lang w:val="de-DE"/>
        </w:rPr>
      </w:pPr>
      <w:r w:rsidRPr="1A3C5F65" w:rsidR="008B40AF">
        <w:rPr>
          <w:rFonts w:cs="Arial"/>
          <w:b w:val="1"/>
          <w:bCs w:val="1"/>
          <w:sz w:val="18"/>
          <w:szCs w:val="18"/>
          <w:lang w:val="de-DE"/>
        </w:rPr>
        <w:t>Anzahl der Spalten:</w:t>
      </w:r>
      <w:r>
        <w:tab/>
      </w:r>
      <w:r w:rsidRPr="1A3C5F65" w:rsidR="008B40AF">
        <w:rPr>
          <w:rFonts w:cs="Arial"/>
          <w:sz w:val="18"/>
          <w:szCs w:val="18"/>
          <w:lang w:val="de-DE"/>
        </w:rPr>
        <w:t>4</w:t>
      </w:r>
      <w:r w:rsidRPr="1A3C5F65" w:rsidR="45777492">
        <w:rPr>
          <w:rFonts w:cs="Arial"/>
          <w:sz w:val="18"/>
          <w:szCs w:val="18"/>
          <w:lang w:val="de-DE"/>
        </w:rPr>
        <w:t>5</w:t>
      </w:r>
    </w:p>
    <w:p w:rsidR="000867AB" w:rsidRDefault="008B40AF" w14:paraId="231DAA16"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r>
        <w:rPr>
          <w:rFonts w:cs="Arial"/>
          <w:b/>
          <w:bCs/>
          <w:sz w:val="18"/>
          <w:szCs w:val="18"/>
          <w:lang w:val="de-DE"/>
        </w:rPr>
        <w:t>Anzahl der Indizes:</w:t>
      </w:r>
      <w:r>
        <w:rPr>
          <w:rFonts w:cs="Arial"/>
          <w:sz w:val="18"/>
          <w:szCs w:val="18"/>
          <w:lang w:val="de-DE"/>
        </w:rPr>
        <w:tab/>
      </w:r>
      <w:r>
        <w:rPr>
          <w:rFonts w:cs="Arial"/>
          <w:sz w:val="18"/>
          <w:szCs w:val="18"/>
          <w:lang w:val="de-DE"/>
        </w:rPr>
        <w:t>0</w:t>
      </w:r>
    </w:p>
    <w:p w:rsidR="000867AB" w:rsidRDefault="008B40AF" w14:paraId="4412DDDE"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r>
        <w:rPr>
          <w:rFonts w:cs="Arial"/>
          <w:b/>
          <w:bCs/>
          <w:sz w:val="18"/>
          <w:szCs w:val="18"/>
          <w:lang w:val="de-DE"/>
        </w:rPr>
        <w:t>Anzahl der Fremdschlüssel:</w:t>
      </w:r>
      <w:r>
        <w:rPr>
          <w:rFonts w:cs="Arial"/>
          <w:sz w:val="18"/>
          <w:szCs w:val="18"/>
          <w:lang w:val="de-DE"/>
        </w:rPr>
        <w:tab/>
      </w:r>
      <w:r>
        <w:rPr>
          <w:rFonts w:cs="Arial"/>
          <w:sz w:val="18"/>
          <w:szCs w:val="18"/>
          <w:lang w:val="de-DE"/>
        </w:rPr>
        <w:t>5</w:t>
      </w:r>
    </w:p>
    <w:p w:rsidR="000867AB" w:rsidRDefault="000867AB" w14:paraId="22D65941"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p>
    <w:p w:rsidR="000867AB" w:rsidRDefault="000867AB" w14:paraId="142AD0A8"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p>
    <w:p w:rsidR="000867AB" w:rsidRDefault="008B40AF" w14:paraId="49937FCB"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en-US"/>
        </w:rPr>
      </w:pPr>
      <w:proofErr w:type="spellStart"/>
      <w:r>
        <w:rPr>
          <w:rFonts w:cs="Arial"/>
          <w:b/>
          <w:bCs/>
          <w:sz w:val="18"/>
          <w:szCs w:val="18"/>
          <w:lang w:val="en-US"/>
        </w:rPr>
        <w:t>Erweiterte</w:t>
      </w:r>
      <w:proofErr w:type="spellEnd"/>
      <w:r>
        <w:rPr>
          <w:rFonts w:cs="Arial"/>
          <w:b/>
          <w:bCs/>
          <w:sz w:val="18"/>
          <w:szCs w:val="18"/>
          <w:lang w:val="en-US"/>
        </w:rPr>
        <w:t xml:space="preserve"> Attribute:</w:t>
      </w:r>
    </w:p>
    <w:p w:rsidR="000867AB" w:rsidRDefault="008B40AF" w14:paraId="3A9A6284"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sz w:val="18"/>
          <w:szCs w:val="18"/>
          <w:lang w:val="en-US"/>
        </w:rPr>
      </w:pPr>
      <w:r>
        <w:rPr>
          <w:rFonts w:cs="Arial"/>
          <w:b/>
          <w:bCs/>
          <w:sz w:val="18"/>
          <w:szCs w:val="18"/>
          <w:lang w:val="en-US"/>
        </w:rPr>
        <w:t>Filegroup</w:t>
      </w:r>
      <w:r>
        <w:rPr>
          <w:rFonts w:cs="Arial"/>
          <w:sz w:val="18"/>
          <w:szCs w:val="18"/>
          <w:lang w:val="en-US"/>
        </w:rPr>
        <w:tab/>
      </w:r>
      <w:r>
        <w:rPr>
          <w:rFonts w:cs="Arial"/>
          <w:sz w:val="18"/>
          <w:szCs w:val="18"/>
          <w:lang w:val="en-US"/>
        </w:rPr>
        <w:t>PRIMARY</w:t>
      </w:r>
    </w:p>
    <w:p w:rsidR="000867AB" w:rsidRDefault="000867AB" w14:paraId="4FC23EA4"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rPr>
          <w:rFonts w:cs="Arial"/>
          <w:sz w:val="18"/>
          <w:szCs w:val="18"/>
          <w:lang w:val="en-US"/>
        </w:rPr>
      </w:pPr>
    </w:p>
    <w:tbl>
      <w:tblPr>
        <w:tblW w:w="9684" w:type="dxa"/>
        <w:tblLayout w:type="fixed"/>
        <w:tblCellMar>
          <w:left w:w="144" w:type="dxa"/>
          <w:right w:w="144" w:type="dxa"/>
        </w:tblCellMar>
        <w:tblLook w:val="0000" w:firstRow="0" w:lastRow="0" w:firstColumn="0" w:lastColumn="0" w:noHBand="0" w:noVBand="0"/>
      </w:tblPr>
      <w:tblGrid>
        <w:gridCol w:w="3384"/>
        <w:gridCol w:w="1123"/>
        <w:gridCol w:w="1080"/>
        <w:gridCol w:w="1800"/>
        <w:gridCol w:w="2297"/>
      </w:tblGrid>
      <w:tr w:rsidR="000867AB" w:rsidTr="1A3C5F65" w14:paraId="5FEE34CF" w14:textId="77777777">
        <w:tc>
          <w:tcPr>
            <w:tcW w:w="3384" w:type="dxa"/>
            <w:tcBorders>
              <w:top w:val="nil"/>
              <w:left w:val="nil"/>
              <w:bottom w:val="nil"/>
              <w:right w:val="nil"/>
            </w:tcBorders>
            <w:shd w:val="clear" w:color="auto" w:fill="000000" w:themeFill="text1"/>
            <w:tcMar/>
          </w:tcPr>
          <w:p w:rsidR="000867AB" w:rsidRDefault="008B40AF" w14:paraId="69E9E780"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Tabellen</w:t>
            </w:r>
          </w:p>
        </w:tc>
        <w:tc>
          <w:tcPr>
            <w:tcW w:w="1123" w:type="dxa"/>
            <w:tcBorders>
              <w:top w:val="nil"/>
              <w:left w:val="nil"/>
              <w:bottom w:val="nil"/>
              <w:right w:val="nil"/>
            </w:tcBorders>
            <w:shd w:val="clear" w:color="auto" w:fill="000000" w:themeFill="text1"/>
            <w:tcMar/>
          </w:tcPr>
          <w:p w:rsidR="000867AB" w:rsidRDefault="008B40AF" w14:paraId="4D63161B"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080" w:type="dxa"/>
            <w:tcBorders>
              <w:top w:val="nil"/>
              <w:left w:val="nil"/>
              <w:bottom w:val="nil"/>
              <w:right w:val="nil"/>
            </w:tcBorders>
            <w:shd w:val="clear" w:color="auto" w:fill="000000" w:themeFill="text1"/>
            <w:tcMar/>
          </w:tcPr>
          <w:p w:rsidR="000867AB" w:rsidRDefault="008B40AF" w14:paraId="6D53E645"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Indizes</w:t>
            </w:r>
          </w:p>
        </w:tc>
        <w:tc>
          <w:tcPr>
            <w:tcW w:w="1800" w:type="dxa"/>
            <w:tcBorders>
              <w:top w:val="nil"/>
              <w:left w:val="nil"/>
              <w:bottom w:val="nil"/>
              <w:right w:val="nil"/>
            </w:tcBorders>
            <w:shd w:val="clear" w:color="auto" w:fill="000000" w:themeFill="text1"/>
            <w:tcMar/>
          </w:tcPr>
          <w:p w:rsidR="000867AB" w:rsidRDefault="008B40AF" w14:paraId="46B5C473"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2297" w:type="dxa"/>
            <w:tcBorders>
              <w:top w:val="nil"/>
              <w:left w:val="nil"/>
              <w:bottom w:val="nil"/>
              <w:right w:val="nil"/>
            </w:tcBorders>
            <w:shd w:val="clear" w:color="auto" w:fill="000000" w:themeFill="text1"/>
            <w:tcMar/>
          </w:tcPr>
          <w:p w:rsidR="000867AB" w:rsidRDefault="008B40AF" w14:paraId="463E5275"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Anmerkungen</w:t>
            </w:r>
          </w:p>
        </w:tc>
      </w:tr>
      <w:tr w:rsidR="000867AB" w:rsidTr="1A3C5F65" w14:paraId="7A44182E" w14:textId="77777777">
        <w:tc>
          <w:tcPr>
            <w:tcW w:w="3384" w:type="dxa"/>
            <w:tcBorders>
              <w:top w:val="nil"/>
              <w:left w:val="nil"/>
              <w:bottom w:val="nil"/>
              <w:right w:val="nil"/>
            </w:tcBorders>
            <w:tcMar/>
          </w:tcPr>
          <w:p w:rsidR="000867AB" w:rsidRDefault="008B40AF" w14:paraId="506CCF07"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tbl_Kunden</w:t>
            </w:r>
          </w:p>
        </w:tc>
        <w:tc>
          <w:tcPr>
            <w:tcW w:w="1123" w:type="dxa"/>
            <w:tcBorders>
              <w:top w:val="nil"/>
              <w:left w:val="nil"/>
              <w:bottom w:val="nil"/>
              <w:right w:val="nil"/>
            </w:tcBorders>
            <w:tcMar/>
          </w:tcPr>
          <w:p w:rsidR="000867AB" w:rsidP="1A3C5F65" w:rsidRDefault="008B40AF" w14:paraId="794F139C" w14:textId="09616F6B">
            <w:pPr>
              <w:widowControl w:val="0"/>
              <w:tabs>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s>
              <w:autoSpaceDE w:val="0"/>
              <w:autoSpaceDN w:val="0"/>
              <w:adjustRightInd w:val="0"/>
              <w:ind w:left="-14"/>
              <w:rPr>
                <w:rFonts w:cs="Arial"/>
                <w:noProof/>
                <w:sz w:val="18"/>
                <w:szCs w:val="18"/>
                <w:lang w:val="de-DE"/>
              </w:rPr>
            </w:pPr>
            <w:r w:rsidRPr="1A3C5F65" w:rsidR="2697879F">
              <w:rPr>
                <w:rFonts w:cs="Arial"/>
                <w:noProof/>
                <w:sz w:val="18"/>
                <w:szCs w:val="18"/>
                <w:lang w:val="de-DE"/>
              </w:rPr>
              <w:t>1</w:t>
            </w:r>
            <w:r w:rsidRPr="1A3C5F65" w:rsidR="2697879F">
              <w:rPr>
                <w:rFonts w:cs="Arial"/>
                <w:noProof/>
                <w:sz w:val="18"/>
                <w:szCs w:val="18"/>
                <w:lang w:val="de-DE"/>
              </w:rPr>
              <w:t>0</w:t>
            </w:r>
          </w:p>
        </w:tc>
        <w:tc>
          <w:tcPr>
            <w:tcW w:w="1080" w:type="dxa"/>
            <w:tcBorders>
              <w:top w:val="nil"/>
              <w:left w:val="nil"/>
              <w:bottom w:val="nil"/>
              <w:right w:val="nil"/>
            </w:tcBorders>
            <w:tcMar/>
          </w:tcPr>
          <w:p w:rsidR="000867AB" w:rsidRDefault="008B40AF" w14:paraId="69B0403B"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1800" w:type="dxa"/>
            <w:tcBorders>
              <w:top w:val="nil"/>
              <w:left w:val="nil"/>
              <w:bottom w:val="nil"/>
              <w:right w:val="nil"/>
            </w:tcBorders>
            <w:tcMar/>
          </w:tcPr>
          <w:p w:rsidR="000867AB" w:rsidRDefault="008B40AF" w14:paraId="299CFB51"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2297" w:type="dxa"/>
            <w:tcBorders>
              <w:top w:val="nil"/>
              <w:left w:val="nil"/>
              <w:bottom w:val="nil"/>
              <w:right w:val="nil"/>
            </w:tcBorders>
            <w:tcMar/>
          </w:tcPr>
          <w:p w:rsidR="000867AB" w:rsidRDefault="000867AB" w14:paraId="06620AC7"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rsidTr="1A3C5F65" w14:paraId="2E898919" w14:textId="77777777">
        <w:tc>
          <w:tcPr>
            <w:tcW w:w="3384" w:type="dxa"/>
            <w:tcBorders>
              <w:top w:val="nil"/>
              <w:left w:val="nil"/>
              <w:bottom w:val="nil"/>
              <w:right w:val="nil"/>
            </w:tcBorders>
            <w:tcMar/>
          </w:tcPr>
          <w:p w:rsidR="000867AB" w:rsidRDefault="008B40AF" w14:paraId="21609D24"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tbl_EvVeranstalter</w:t>
            </w:r>
          </w:p>
        </w:tc>
        <w:tc>
          <w:tcPr>
            <w:tcW w:w="1123" w:type="dxa"/>
            <w:tcBorders>
              <w:top w:val="nil"/>
              <w:left w:val="nil"/>
              <w:bottom w:val="nil"/>
              <w:right w:val="nil"/>
            </w:tcBorders>
            <w:tcMar/>
          </w:tcPr>
          <w:p w:rsidR="000867AB" w:rsidRDefault="008B40AF" w14:paraId="12792E72"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9</w:t>
            </w:r>
          </w:p>
        </w:tc>
        <w:tc>
          <w:tcPr>
            <w:tcW w:w="1080" w:type="dxa"/>
            <w:tcBorders>
              <w:top w:val="nil"/>
              <w:left w:val="nil"/>
              <w:bottom w:val="nil"/>
              <w:right w:val="nil"/>
            </w:tcBorders>
            <w:tcMar/>
          </w:tcPr>
          <w:p w:rsidR="000867AB" w:rsidRDefault="008B40AF" w14:paraId="4DF78003"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1800" w:type="dxa"/>
            <w:tcBorders>
              <w:top w:val="nil"/>
              <w:left w:val="nil"/>
              <w:bottom w:val="nil"/>
              <w:right w:val="nil"/>
            </w:tcBorders>
            <w:tcMar/>
          </w:tcPr>
          <w:p w:rsidR="000867AB" w:rsidRDefault="008B40AF" w14:paraId="2AF6E090"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2297" w:type="dxa"/>
            <w:tcBorders>
              <w:top w:val="nil"/>
              <w:left w:val="nil"/>
              <w:bottom w:val="nil"/>
              <w:right w:val="nil"/>
            </w:tcBorders>
            <w:tcMar/>
          </w:tcPr>
          <w:p w:rsidR="000867AB" w:rsidRDefault="000867AB" w14:paraId="5C11B63F"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rsidTr="1A3C5F65" w14:paraId="3347F56A" w14:textId="77777777">
        <w:tc>
          <w:tcPr>
            <w:tcW w:w="3384" w:type="dxa"/>
            <w:tcBorders>
              <w:top w:val="nil"/>
              <w:left w:val="nil"/>
              <w:bottom w:val="nil"/>
              <w:right w:val="nil"/>
            </w:tcBorders>
            <w:tcMar/>
          </w:tcPr>
          <w:p w:rsidR="000867AB" w:rsidRDefault="008B40AF" w14:paraId="6D5D415F"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tbl_EvKategorie</w:t>
            </w:r>
          </w:p>
        </w:tc>
        <w:tc>
          <w:tcPr>
            <w:tcW w:w="1123" w:type="dxa"/>
            <w:tcBorders>
              <w:top w:val="nil"/>
              <w:left w:val="nil"/>
              <w:bottom w:val="nil"/>
              <w:right w:val="nil"/>
            </w:tcBorders>
            <w:tcMar/>
          </w:tcPr>
          <w:p w:rsidR="000867AB" w:rsidRDefault="008B40AF" w14:paraId="2DA1C9AE"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2</w:t>
            </w:r>
          </w:p>
        </w:tc>
        <w:tc>
          <w:tcPr>
            <w:tcW w:w="1080" w:type="dxa"/>
            <w:tcBorders>
              <w:top w:val="nil"/>
              <w:left w:val="nil"/>
              <w:bottom w:val="nil"/>
              <w:right w:val="nil"/>
            </w:tcBorders>
            <w:tcMar/>
          </w:tcPr>
          <w:p w:rsidR="000867AB" w:rsidRDefault="008B40AF" w14:paraId="32C2EEE7"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1800" w:type="dxa"/>
            <w:tcBorders>
              <w:top w:val="nil"/>
              <w:left w:val="nil"/>
              <w:bottom w:val="nil"/>
              <w:right w:val="nil"/>
            </w:tcBorders>
            <w:tcMar/>
          </w:tcPr>
          <w:p w:rsidR="000867AB" w:rsidRDefault="008B40AF" w14:paraId="7B53F3D3"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2297" w:type="dxa"/>
            <w:tcBorders>
              <w:top w:val="nil"/>
              <w:left w:val="nil"/>
              <w:bottom w:val="nil"/>
              <w:right w:val="nil"/>
            </w:tcBorders>
            <w:tcMar/>
          </w:tcPr>
          <w:p w:rsidR="000867AB" w:rsidRDefault="000867AB" w14:paraId="5EBDD2AC"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rsidTr="1A3C5F65" w14:paraId="255D5129" w14:textId="77777777">
        <w:tc>
          <w:tcPr>
            <w:tcW w:w="3384" w:type="dxa"/>
            <w:tcBorders>
              <w:top w:val="nil"/>
              <w:left w:val="nil"/>
              <w:bottom w:val="nil"/>
              <w:right w:val="nil"/>
            </w:tcBorders>
            <w:tcMar/>
          </w:tcPr>
          <w:p w:rsidR="000867AB" w:rsidRDefault="008B40AF" w14:paraId="6A9EB0AF"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tbl_Events</w:t>
            </w:r>
          </w:p>
        </w:tc>
        <w:tc>
          <w:tcPr>
            <w:tcW w:w="1123" w:type="dxa"/>
            <w:tcBorders>
              <w:top w:val="nil"/>
              <w:left w:val="nil"/>
              <w:bottom w:val="nil"/>
              <w:right w:val="nil"/>
            </w:tcBorders>
            <w:tcMar/>
          </w:tcPr>
          <w:p w:rsidR="000867AB" w:rsidRDefault="008B40AF" w14:paraId="64ED06DC"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5</w:t>
            </w:r>
          </w:p>
        </w:tc>
        <w:tc>
          <w:tcPr>
            <w:tcW w:w="1080" w:type="dxa"/>
            <w:tcBorders>
              <w:top w:val="nil"/>
              <w:left w:val="nil"/>
              <w:bottom w:val="nil"/>
              <w:right w:val="nil"/>
            </w:tcBorders>
            <w:tcMar/>
          </w:tcPr>
          <w:p w:rsidR="000867AB" w:rsidRDefault="008B40AF" w14:paraId="742D053A"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1800" w:type="dxa"/>
            <w:tcBorders>
              <w:top w:val="nil"/>
              <w:left w:val="nil"/>
              <w:bottom w:val="nil"/>
              <w:right w:val="nil"/>
            </w:tcBorders>
            <w:tcMar/>
          </w:tcPr>
          <w:p w:rsidR="000867AB" w:rsidRDefault="008B40AF" w14:paraId="7E2E8411"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2</w:t>
            </w:r>
          </w:p>
        </w:tc>
        <w:tc>
          <w:tcPr>
            <w:tcW w:w="2297" w:type="dxa"/>
            <w:tcBorders>
              <w:top w:val="nil"/>
              <w:left w:val="nil"/>
              <w:bottom w:val="nil"/>
              <w:right w:val="nil"/>
            </w:tcBorders>
            <w:tcMar/>
          </w:tcPr>
          <w:p w:rsidR="000867AB" w:rsidRDefault="000867AB" w14:paraId="598D8612"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rsidTr="1A3C5F65" w14:paraId="5A689A8B" w14:textId="77777777">
        <w:tc>
          <w:tcPr>
            <w:tcW w:w="3384" w:type="dxa"/>
            <w:tcBorders>
              <w:top w:val="nil"/>
              <w:left w:val="nil"/>
              <w:bottom w:val="nil"/>
              <w:right w:val="nil"/>
            </w:tcBorders>
            <w:tcMar/>
          </w:tcPr>
          <w:p w:rsidR="000867AB" w:rsidRDefault="008B40AF" w14:paraId="07FF4599"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tbl_EventDaten</w:t>
            </w:r>
          </w:p>
        </w:tc>
        <w:tc>
          <w:tcPr>
            <w:tcW w:w="1123" w:type="dxa"/>
            <w:tcBorders>
              <w:top w:val="nil"/>
              <w:left w:val="nil"/>
              <w:bottom w:val="nil"/>
              <w:right w:val="nil"/>
            </w:tcBorders>
            <w:tcMar/>
          </w:tcPr>
          <w:p w:rsidR="000867AB" w:rsidRDefault="008B40AF" w14:paraId="671DBECB"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12</w:t>
            </w:r>
          </w:p>
        </w:tc>
        <w:tc>
          <w:tcPr>
            <w:tcW w:w="1080" w:type="dxa"/>
            <w:tcBorders>
              <w:top w:val="nil"/>
              <w:left w:val="nil"/>
              <w:bottom w:val="nil"/>
              <w:right w:val="nil"/>
            </w:tcBorders>
            <w:tcMar/>
          </w:tcPr>
          <w:p w:rsidR="000867AB" w:rsidRDefault="008B40AF" w14:paraId="7B2D6522"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1800" w:type="dxa"/>
            <w:tcBorders>
              <w:top w:val="nil"/>
              <w:left w:val="nil"/>
              <w:bottom w:val="nil"/>
              <w:right w:val="nil"/>
            </w:tcBorders>
            <w:tcMar/>
          </w:tcPr>
          <w:p w:rsidR="000867AB" w:rsidRDefault="008B40AF" w14:paraId="178DBF11"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1</w:t>
            </w:r>
          </w:p>
        </w:tc>
        <w:tc>
          <w:tcPr>
            <w:tcW w:w="2297" w:type="dxa"/>
            <w:tcBorders>
              <w:top w:val="nil"/>
              <w:left w:val="nil"/>
              <w:bottom w:val="nil"/>
              <w:right w:val="nil"/>
            </w:tcBorders>
            <w:tcMar/>
          </w:tcPr>
          <w:p w:rsidR="000867AB" w:rsidRDefault="000867AB" w14:paraId="33E7B070"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rsidTr="1A3C5F65" w14:paraId="1CE657F5" w14:textId="77777777">
        <w:tc>
          <w:tcPr>
            <w:tcW w:w="3384" w:type="dxa"/>
            <w:tcBorders>
              <w:top w:val="nil"/>
              <w:left w:val="nil"/>
              <w:bottom w:val="nil"/>
              <w:right w:val="nil"/>
            </w:tcBorders>
            <w:tcMar/>
          </w:tcPr>
          <w:p w:rsidR="000867AB" w:rsidRDefault="008B40AF" w14:paraId="79FDA8E0"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tbl_Buchungen</w:t>
            </w:r>
          </w:p>
        </w:tc>
        <w:tc>
          <w:tcPr>
            <w:tcW w:w="1123" w:type="dxa"/>
            <w:tcBorders>
              <w:top w:val="nil"/>
              <w:left w:val="nil"/>
              <w:bottom w:val="nil"/>
              <w:right w:val="nil"/>
            </w:tcBorders>
            <w:tcMar/>
          </w:tcPr>
          <w:p w:rsidR="000867AB" w:rsidRDefault="008B40AF" w14:paraId="1344862D"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7</w:t>
            </w:r>
          </w:p>
        </w:tc>
        <w:tc>
          <w:tcPr>
            <w:tcW w:w="1080" w:type="dxa"/>
            <w:tcBorders>
              <w:top w:val="nil"/>
              <w:left w:val="nil"/>
              <w:bottom w:val="nil"/>
              <w:right w:val="nil"/>
            </w:tcBorders>
            <w:tcMar/>
          </w:tcPr>
          <w:p w:rsidR="000867AB" w:rsidRDefault="008B40AF" w14:paraId="46DC15EF"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1800" w:type="dxa"/>
            <w:tcBorders>
              <w:top w:val="nil"/>
              <w:left w:val="nil"/>
              <w:bottom w:val="nil"/>
              <w:right w:val="nil"/>
            </w:tcBorders>
            <w:tcMar/>
          </w:tcPr>
          <w:p w:rsidR="000867AB" w:rsidRDefault="008B40AF" w14:paraId="04424466"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2</w:t>
            </w:r>
          </w:p>
        </w:tc>
        <w:tc>
          <w:tcPr>
            <w:tcW w:w="2297" w:type="dxa"/>
            <w:tcBorders>
              <w:top w:val="nil"/>
              <w:left w:val="nil"/>
              <w:bottom w:val="nil"/>
              <w:right w:val="nil"/>
            </w:tcBorders>
            <w:tcMar/>
          </w:tcPr>
          <w:p w:rsidR="000867AB" w:rsidRDefault="000867AB" w14:paraId="7D46B6F9"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bl>
    <w:p w:rsidR="000867AB" w:rsidRDefault="000867AB" w14:paraId="4BC92240" w14:textId="77777777">
      <w:pPr>
        <w:widowControl w:val="0"/>
        <w:autoSpaceDE w:val="0"/>
        <w:autoSpaceDN w:val="0"/>
        <w:adjustRightInd w:val="0"/>
        <w:rPr>
          <w:rFonts w:cs="Arial"/>
          <w:noProof/>
          <w:sz w:val="18"/>
          <w:szCs w:val="18"/>
          <w:lang w:val="de-DE"/>
        </w:rPr>
      </w:pPr>
    </w:p>
    <w:p w:rsidR="000867AB" w:rsidRDefault="000867AB" w14:paraId="7E33DFB1" w14:textId="77777777">
      <w:pPr>
        <w:widowControl w:val="0"/>
        <w:autoSpaceDE w:val="0"/>
        <w:autoSpaceDN w:val="0"/>
        <w:adjustRightInd w:val="0"/>
        <w:rPr>
          <w:rFonts w:cs="Arial"/>
          <w:b/>
          <w:bCs/>
          <w:noProof/>
          <w:sz w:val="16"/>
          <w:szCs w:val="28"/>
          <w:lang w:val="de-DE"/>
        </w:rPr>
      </w:pPr>
    </w:p>
    <w:p w:rsidR="000867AB" w:rsidRDefault="008B40AF" w14:paraId="27197F77" w14:textId="0BA75111">
      <w:pPr>
        <w:widowControl w:val="0"/>
        <w:autoSpaceDE w:val="0"/>
        <w:autoSpaceDN w:val="0"/>
        <w:adjustRightInd w:val="0"/>
        <w:rPr>
          <w:rFonts w:cs="Arial"/>
          <w:b w:val="1"/>
          <w:bCs w:val="1"/>
          <w:noProof/>
          <w:sz w:val="28"/>
          <w:szCs w:val="28"/>
          <w:lang w:val="de-DE"/>
        </w:rPr>
      </w:pPr>
      <w:r w:rsidRPr="1A3C5F65" w:rsidR="008B40AF">
        <w:rPr>
          <w:rFonts w:cs="Arial"/>
          <w:b w:val="1"/>
          <w:bCs w:val="1"/>
          <w:noProof/>
          <w:sz w:val="28"/>
          <w:szCs w:val="28"/>
          <w:lang w:val="de-DE"/>
        </w:rPr>
        <w:t>tbl_Buchungen</w:t>
      </w:r>
    </w:p>
    <w:p w:rsidR="000867AB" w:rsidRDefault="000867AB" w14:paraId="183BBCF1" w14:textId="77777777">
      <w:pPr>
        <w:widowControl w:val="0"/>
        <w:autoSpaceDE w:val="0"/>
        <w:autoSpaceDN w:val="0"/>
        <w:adjustRightInd w:val="0"/>
        <w:ind w:left="3240" w:hanging="3240"/>
        <w:jc w:val="center"/>
        <w:rPr>
          <w:rFonts w:cs="Arial"/>
          <w:b/>
          <w:bCs/>
          <w:noProof/>
          <w:sz w:val="28"/>
          <w:szCs w:val="28"/>
          <w:lang w:val="de-DE"/>
        </w:rPr>
      </w:pPr>
    </w:p>
    <w:p w:rsidR="000867AB" w:rsidRDefault="008B40AF" w14:paraId="46CC32AE"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Besitzer:</w:t>
      </w:r>
      <w:r>
        <w:rPr>
          <w:rFonts w:cs="Arial"/>
          <w:noProof/>
          <w:sz w:val="18"/>
          <w:szCs w:val="18"/>
          <w:lang w:val="de-DE"/>
        </w:rPr>
        <w:tab/>
      </w:r>
      <w:r>
        <w:rPr>
          <w:rFonts w:cs="Arial"/>
          <w:noProof/>
          <w:sz w:val="18"/>
          <w:szCs w:val="18"/>
          <w:lang w:val="de-DE"/>
        </w:rPr>
        <w:t>dbo</w:t>
      </w:r>
    </w:p>
    <w:p w:rsidR="000867AB" w:rsidRDefault="008B40AF" w14:paraId="22C121D7"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Ziel-DB-Name:</w:t>
      </w:r>
      <w:r>
        <w:rPr>
          <w:rFonts w:cs="Arial"/>
          <w:noProof/>
          <w:sz w:val="18"/>
          <w:szCs w:val="18"/>
          <w:lang w:val="de-DE"/>
        </w:rPr>
        <w:tab/>
      </w:r>
      <w:r>
        <w:rPr>
          <w:rFonts w:cs="Arial"/>
          <w:noProof/>
          <w:sz w:val="18"/>
          <w:szCs w:val="18"/>
          <w:lang w:val="de-DE"/>
        </w:rPr>
        <w:t>KundenBuchungsSystem</w:t>
      </w:r>
    </w:p>
    <w:p w:rsidR="000867AB" w:rsidRDefault="008B40AF" w14:paraId="663C0CC5"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Spalten:</w:t>
      </w:r>
      <w:r>
        <w:rPr>
          <w:rFonts w:cs="Arial"/>
          <w:noProof/>
          <w:sz w:val="18"/>
          <w:szCs w:val="18"/>
          <w:lang w:val="de-DE"/>
        </w:rPr>
        <w:tab/>
      </w:r>
      <w:r>
        <w:rPr>
          <w:rFonts w:cs="Arial"/>
          <w:noProof/>
          <w:sz w:val="18"/>
          <w:szCs w:val="18"/>
          <w:lang w:val="de-DE"/>
        </w:rPr>
        <w:t>7</w:t>
      </w:r>
    </w:p>
    <w:p w:rsidR="000867AB" w:rsidRDefault="008B40AF" w14:paraId="28C2CF57"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Indizes:</w:t>
      </w:r>
      <w:r>
        <w:rPr>
          <w:rFonts w:cs="Arial"/>
          <w:noProof/>
          <w:sz w:val="18"/>
          <w:szCs w:val="18"/>
          <w:lang w:val="de-DE"/>
        </w:rPr>
        <w:tab/>
      </w:r>
      <w:r>
        <w:rPr>
          <w:rFonts w:cs="Arial"/>
          <w:noProof/>
          <w:sz w:val="18"/>
          <w:szCs w:val="18"/>
          <w:lang w:val="de-DE"/>
        </w:rPr>
        <w:t>0</w:t>
      </w:r>
    </w:p>
    <w:p w:rsidR="000867AB" w:rsidRDefault="008B40AF" w14:paraId="5498F40D"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Fremdschlüssel:</w:t>
      </w:r>
      <w:r>
        <w:rPr>
          <w:rFonts w:cs="Arial"/>
          <w:noProof/>
          <w:sz w:val="18"/>
          <w:szCs w:val="18"/>
          <w:lang w:val="de-DE"/>
        </w:rPr>
        <w:tab/>
      </w:r>
      <w:r>
        <w:rPr>
          <w:rFonts w:cs="Arial"/>
          <w:noProof/>
          <w:sz w:val="18"/>
          <w:szCs w:val="18"/>
          <w:lang w:val="de-DE"/>
        </w:rPr>
        <w:t>2</w:t>
      </w:r>
    </w:p>
    <w:p w:rsidR="000867AB" w:rsidRDefault="008B40AF" w14:paraId="0AD78073"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Codes:</w:t>
      </w:r>
      <w:r>
        <w:rPr>
          <w:rFonts w:cs="Arial"/>
          <w:noProof/>
          <w:sz w:val="18"/>
          <w:szCs w:val="18"/>
          <w:lang w:val="de-DE"/>
        </w:rPr>
        <w:tab/>
      </w:r>
      <w:r>
        <w:rPr>
          <w:rFonts w:cs="Arial"/>
          <w:noProof/>
          <w:sz w:val="18"/>
          <w:szCs w:val="18"/>
          <w:lang w:val="de-DE"/>
        </w:rPr>
        <w:t>0</w:t>
      </w:r>
    </w:p>
    <w:p w:rsidR="000867AB" w:rsidRDefault="008B40AF" w14:paraId="08677A92"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Typ:</w:t>
      </w:r>
      <w:r>
        <w:rPr>
          <w:rFonts w:cs="Arial"/>
          <w:noProof/>
          <w:sz w:val="18"/>
          <w:szCs w:val="18"/>
          <w:lang w:val="de-DE"/>
        </w:rPr>
        <w:tab/>
      </w:r>
      <w:r>
        <w:rPr>
          <w:rFonts w:cs="Arial"/>
          <w:noProof/>
          <w:sz w:val="18"/>
          <w:szCs w:val="18"/>
          <w:lang w:val="de-DE"/>
        </w:rPr>
        <w:t>Tabelle</w:t>
      </w:r>
    </w:p>
    <w:p w:rsidR="000867AB" w:rsidRDefault="000867AB" w14:paraId="04D5EEC3" w14:textId="77777777">
      <w:pPr>
        <w:widowControl w:val="0"/>
        <w:autoSpaceDE w:val="0"/>
        <w:autoSpaceDN w:val="0"/>
        <w:adjustRightInd w:val="0"/>
        <w:ind w:left="3240" w:hanging="3240"/>
        <w:rPr>
          <w:rFonts w:cs="Arial"/>
          <w:noProof/>
          <w:sz w:val="18"/>
          <w:szCs w:val="18"/>
          <w:lang w:val="de-DE"/>
        </w:rPr>
      </w:pPr>
    </w:p>
    <w:p w:rsidR="000867AB" w:rsidRDefault="008B40AF" w14:paraId="1E355967"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Erweiterte Attribute:</w:t>
      </w:r>
    </w:p>
    <w:p w:rsidR="000867AB" w:rsidRDefault="008B40AF" w14:paraId="7FB37E7C" w14:textId="77777777">
      <w:pPr>
        <w:widowControl w:val="0"/>
        <w:autoSpaceDE w:val="0"/>
        <w:autoSpaceDN w:val="0"/>
        <w:adjustRightInd w:val="0"/>
        <w:ind w:left="3600" w:hanging="3240"/>
        <w:rPr>
          <w:rFonts w:cs="Arial"/>
          <w:noProof/>
          <w:sz w:val="18"/>
          <w:szCs w:val="18"/>
          <w:lang w:val="en-US"/>
        </w:rPr>
      </w:pPr>
      <w:r>
        <w:rPr>
          <w:rFonts w:cs="Arial"/>
          <w:b/>
          <w:bCs/>
          <w:noProof/>
          <w:sz w:val="18"/>
          <w:szCs w:val="18"/>
          <w:lang w:val="en-US"/>
        </w:rPr>
        <w:t>OnFileGroup</w:t>
      </w:r>
      <w:r>
        <w:rPr>
          <w:rFonts w:cs="Arial"/>
          <w:noProof/>
          <w:sz w:val="18"/>
          <w:szCs w:val="18"/>
          <w:lang w:val="en-US"/>
        </w:rPr>
        <w:tab/>
      </w:r>
      <w:r>
        <w:rPr>
          <w:rFonts w:cs="Arial"/>
          <w:noProof/>
          <w:sz w:val="18"/>
          <w:szCs w:val="18"/>
          <w:lang w:val="en-US"/>
        </w:rPr>
        <w:t>PRIMARY</w:t>
      </w:r>
    </w:p>
    <w:p w:rsidR="000867AB" w:rsidRDefault="008B40AF" w14:paraId="2408527C" w14:textId="77777777">
      <w:pPr>
        <w:widowControl w:val="0"/>
        <w:autoSpaceDE w:val="0"/>
        <w:autoSpaceDN w:val="0"/>
        <w:adjustRightInd w:val="0"/>
        <w:ind w:left="3600" w:hanging="3240"/>
        <w:rPr>
          <w:rFonts w:cs="Arial"/>
          <w:noProof/>
          <w:sz w:val="18"/>
          <w:szCs w:val="18"/>
          <w:lang w:val="en-US"/>
        </w:rPr>
      </w:pPr>
      <w:r>
        <w:rPr>
          <w:rFonts w:cs="Arial"/>
          <w:b/>
          <w:bCs/>
          <w:noProof/>
          <w:sz w:val="18"/>
          <w:szCs w:val="18"/>
          <w:lang w:val="en-US"/>
        </w:rPr>
        <w:t>Clustered PK</w:t>
      </w:r>
      <w:r>
        <w:rPr>
          <w:rFonts w:cs="Arial"/>
          <w:noProof/>
          <w:sz w:val="18"/>
          <w:szCs w:val="18"/>
          <w:lang w:val="en-US"/>
        </w:rPr>
        <w:tab/>
      </w:r>
      <w:r>
        <w:rPr>
          <w:rFonts w:cs="Arial"/>
          <w:noProof/>
          <w:sz w:val="18"/>
          <w:szCs w:val="18"/>
          <w:lang w:val="en-US"/>
        </w:rPr>
        <w:t>Ja</w:t>
      </w:r>
    </w:p>
    <w:p w:rsidR="000867AB" w:rsidRDefault="000867AB" w14:paraId="6E512733" w14:textId="77777777">
      <w:pPr>
        <w:widowControl w:val="0"/>
        <w:autoSpaceDE w:val="0"/>
        <w:autoSpaceDN w:val="0"/>
        <w:adjustRightInd w:val="0"/>
        <w:ind w:left="3600" w:hanging="3240"/>
        <w:rPr>
          <w:rFonts w:cs="Arial"/>
          <w:noProof/>
          <w:sz w:val="18"/>
          <w:szCs w:val="18"/>
          <w:lang w:val="en-US"/>
        </w:rPr>
      </w:pPr>
    </w:p>
    <w:tbl>
      <w:tblPr>
        <w:tblW w:w="9684" w:type="dxa"/>
        <w:tblLayout w:type="fixed"/>
        <w:tblCellMar>
          <w:left w:w="144" w:type="dxa"/>
          <w:right w:w="144" w:type="dxa"/>
        </w:tblCellMar>
        <w:tblLook w:val="0000" w:firstRow="0" w:lastRow="0" w:firstColumn="0" w:lastColumn="0" w:noHBand="0" w:noVBand="0"/>
      </w:tblPr>
      <w:tblGrid>
        <w:gridCol w:w="3384"/>
        <w:gridCol w:w="1296"/>
        <w:gridCol w:w="1713"/>
        <w:gridCol w:w="3291"/>
      </w:tblGrid>
      <w:tr w:rsidR="000867AB" w14:paraId="39F145B8" w14:textId="77777777">
        <w:tc>
          <w:tcPr>
            <w:tcW w:w="3384" w:type="dxa"/>
            <w:tcBorders>
              <w:top w:val="nil"/>
              <w:left w:val="nil"/>
              <w:bottom w:val="nil"/>
              <w:right w:val="nil"/>
            </w:tcBorders>
            <w:shd w:val="clear" w:color="FFFFFF" w:fill="000000"/>
          </w:tcPr>
          <w:p w:rsidR="000867AB" w:rsidRDefault="008B40AF" w14:paraId="3A59CCA9"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296" w:type="dxa"/>
            <w:tcBorders>
              <w:top w:val="nil"/>
              <w:left w:val="nil"/>
              <w:bottom w:val="nil"/>
              <w:right w:val="nil"/>
            </w:tcBorders>
            <w:shd w:val="clear" w:color="FFFFFF" w:fill="000000"/>
          </w:tcPr>
          <w:p w:rsidR="000867AB" w:rsidRDefault="008B40AF" w14:paraId="220D300F"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Datentyp</w:t>
            </w:r>
          </w:p>
        </w:tc>
        <w:tc>
          <w:tcPr>
            <w:tcW w:w="1713" w:type="dxa"/>
            <w:tcBorders>
              <w:top w:val="nil"/>
              <w:left w:val="nil"/>
              <w:bottom w:val="nil"/>
              <w:right w:val="nil"/>
            </w:tcBorders>
            <w:shd w:val="clear" w:color="FFFFFF" w:fill="000000"/>
          </w:tcPr>
          <w:p w:rsidR="000867AB" w:rsidRDefault="008B40AF" w14:paraId="6EF97FEB"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NULL zulassen</w:t>
            </w:r>
          </w:p>
        </w:tc>
        <w:tc>
          <w:tcPr>
            <w:tcW w:w="3291" w:type="dxa"/>
            <w:tcBorders>
              <w:top w:val="nil"/>
              <w:left w:val="nil"/>
              <w:bottom w:val="nil"/>
              <w:right w:val="nil"/>
            </w:tcBorders>
            <w:shd w:val="clear" w:color="FFFFFF" w:fill="000000"/>
          </w:tcPr>
          <w:p w:rsidR="000867AB" w:rsidRDefault="008B40AF" w14:paraId="74AD5DB8"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Wert/Bereich</w:t>
            </w:r>
          </w:p>
        </w:tc>
      </w:tr>
      <w:tr w:rsidR="000867AB" w14:paraId="1D25F15E" w14:textId="77777777">
        <w:tc>
          <w:tcPr>
            <w:tcW w:w="3384" w:type="dxa"/>
            <w:tcBorders>
              <w:top w:val="nil"/>
              <w:left w:val="nil"/>
              <w:bottom w:val="nil"/>
              <w:right w:val="nil"/>
            </w:tcBorders>
          </w:tcPr>
          <w:p w:rsidR="000867AB" w:rsidRDefault="008B40AF" w14:paraId="780C70A4"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bu_BuchungsID</w:t>
            </w:r>
          </w:p>
        </w:tc>
        <w:tc>
          <w:tcPr>
            <w:tcW w:w="1296" w:type="dxa"/>
            <w:tcBorders>
              <w:top w:val="nil"/>
              <w:left w:val="nil"/>
              <w:bottom w:val="nil"/>
              <w:right w:val="nil"/>
            </w:tcBorders>
          </w:tcPr>
          <w:p w:rsidR="000867AB" w:rsidRDefault="008B40AF" w14:paraId="104A4AC1" w14:textId="77777777">
            <w:pPr>
              <w:widowControl w:val="0"/>
              <w:autoSpaceDE w:val="0"/>
              <w:autoSpaceDN w:val="0"/>
              <w:adjustRightInd w:val="0"/>
              <w:ind w:left="-14"/>
              <w:rPr>
                <w:rFonts w:cs="Arial"/>
                <w:noProof/>
                <w:sz w:val="18"/>
                <w:szCs w:val="18"/>
                <w:lang w:val="de-DE"/>
              </w:rPr>
            </w:pPr>
            <w:r>
              <w:rPr>
                <w:rFonts w:cs="Arial"/>
                <w:noProof/>
                <w:sz w:val="18"/>
                <w:szCs w:val="18"/>
                <w:lang w:val="de-DE"/>
              </w:rPr>
              <w:t>int identity</w:t>
            </w:r>
          </w:p>
        </w:tc>
        <w:tc>
          <w:tcPr>
            <w:tcW w:w="1713" w:type="dxa"/>
            <w:tcBorders>
              <w:top w:val="nil"/>
              <w:left w:val="nil"/>
              <w:bottom w:val="nil"/>
              <w:right w:val="nil"/>
            </w:tcBorders>
          </w:tcPr>
          <w:p w:rsidR="000867AB" w:rsidRDefault="008B40AF" w14:paraId="0D22754E"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0867AB" w:rsidRDefault="000867AB" w14:paraId="7DFAE4BC" w14:textId="77777777">
            <w:pPr>
              <w:widowControl w:val="0"/>
              <w:autoSpaceDE w:val="0"/>
              <w:autoSpaceDN w:val="0"/>
              <w:adjustRightInd w:val="0"/>
              <w:ind w:left="-14"/>
              <w:rPr>
                <w:rFonts w:cs="Arial"/>
                <w:noProof/>
                <w:sz w:val="18"/>
                <w:szCs w:val="18"/>
                <w:lang w:val="de-DE"/>
              </w:rPr>
            </w:pPr>
          </w:p>
        </w:tc>
      </w:tr>
      <w:tr w:rsidR="000867AB" w14:paraId="7ED877C5" w14:textId="77777777">
        <w:tc>
          <w:tcPr>
            <w:tcW w:w="3384" w:type="dxa"/>
            <w:tcBorders>
              <w:top w:val="nil"/>
              <w:left w:val="nil"/>
              <w:bottom w:val="nil"/>
              <w:right w:val="nil"/>
            </w:tcBorders>
          </w:tcPr>
          <w:p w:rsidR="000867AB" w:rsidRDefault="008B40AF" w14:paraId="53A95A5F"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kd_KundenID   (FK)</w:t>
            </w:r>
          </w:p>
        </w:tc>
        <w:tc>
          <w:tcPr>
            <w:tcW w:w="1296" w:type="dxa"/>
            <w:tcBorders>
              <w:top w:val="nil"/>
              <w:left w:val="nil"/>
              <w:bottom w:val="nil"/>
              <w:right w:val="nil"/>
            </w:tcBorders>
          </w:tcPr>
          <w:p w:rsidR="000867AB" w:rsidRDefault="008B40AF" w14:paraId="22FCC355" w14:textId="77777777">
            <w:pPr>
              <w:widowControl w:val="0"/>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0867AB" w:rsidRDefault="008B40AF" w14:paraId="55DE5F08"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0867AB" w:rsidRDefault="000867AB" w14:paraId="4EF096DD" w14:textId="77777777">
            <w:pPr>
              <w:widowControl w:val="0"/>
              <w:autoSpaceDE w:val="0"/>
              <w:autoSpaceDN w:val="0"/>
              <w:adjustRightInd w:val="0"/>
              <w:ind w:left="-14"/>
              <w:rPr>
                <w:rFonts w:cs="Arial"/>
                <w:noProof/>
                <w:sz w:val="18"/>
                <w:szCs w:val="18"/>
                <w:lang w:val="de-DE"/>
              </w:rPr>
            </w:pPr>
          </w:p>
        </w:tc>
      </w:tr>
      <w:tr w:rsidR="000867AB" w14:paraId="65105050" w14:textId="77777777">
        <w:tc>
          <w:tcPr>
            <w:tcW w:w="3384" w:type="dxa"/>
            <w:tcBorders>
              <w:top w:val="nil"/>
              <w:left w:val="nil"/>
              <w:bottom w:val="nil"/>
              <w:right w:val="nil"/>
            </w:tcBorders>
          </w:tcPr>
          <w:p w:rsidR="000867AB" w:rsidRDefault="008B40AF" w14:paraId="5177B873" w14:textId="77777777">
            <w:pPr>
              <w:widowControl w:val="0"/>
              <w:autoSpaceDE w:val="0"/>
              <w:autoSpaceDN w:val="0"/>
              <w:adjustRightInd w:val="0"/>
              <w:ind w:left="-14"/>
              <w:rPr>
                <w:rFonts w:cs="Arial"/>
                <w:b/>
                <w:bCs/>
                <w:noProof/>
                <w:sz w:val="18"/>
                <w:szCs w:val="18"/>
                <w:lang w:val="it-IT"/>
              </w:rPr>
            </w:pPr>
            <w:r>
              <w:rPr>
                <w:rFonts w:cs="Arial"/>
                <w:b/>
                <w:bCs/>
                <w:noProof/>
                <w:sz w:val="18"/>
                <w:szCs w:val="18"/>
                <w:lang w:val="it-IT"/>
              </w:rPr>
              <w:t>ed_EvDatenID   (FK)</w:t>
            </w:r>
          </w:p>
        </w:tc>
        <w:tc>
          <w:tcPr>
            <w:tcW w:w="1296" w:type="dxa"/>
            <w:tcBorders>
              <w:top w:val="nil"/>
              <w:left w:val="nil"/>
              <w:bottom w:val="nil"/>
              <w:right w:val="nil"/>
            </w:tcBorders>
          </w:tcPr>
          <w:p w:rsidR="000867AB" w:rsidRDefault="008B40AF" w14:paraId="78EC0597" w14:textId="77777777">
            <w:pPr>
              <w:widowControl w:val="0"/>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0867AB" w:rsidRDefault="008B40AF" w14:paraId="119F6EB0"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0867AB" w:rsidRDefault="000867AB" w14:paraId="2C662118" w14:textId="77777777">
            <w:pPr>
              <w:widowControl w:val="0"/>
              <w:autoSpaceDE w:val="0"/>
              <w:autoSpaceDN w:val="0"/>
              <w:adjustRightInd w:val="0"/>
              <w:ind w:left="-14"/>
              <w:rPr>
                <w:rFonts w:cs="Arial"/>
                <w:noProof/>
                <w:sz w:val="18"/>
                <w:szCs w:val="18"/>
                <w:lang w:val="de-DE"/>
              </w:rPr>
            </w:pPr>
          </w:p>
        </w:tc>
      </w:tr>
      <w:tr w:rsidR="000867AB" w14:paraId="331F448E" w14:textId="77777777">
        <w:tc>
          <w:tcPr>
            <w:tcW w:w="3384" w:type="dxa"/>
            <w:tcBorders>
              <w:top w:val="nil"/>
              <w:left w:val="nil"/>
              <w:bottom w:val="nil"/>
              <w:right w:val="nil"/>
            </w:tcBorders>
          </w:tcPr>
          <w:p w:rsidR="000867AB" w:rsidRDefault="008B40AF" w14:paraId="3DE5E88D"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bu_GebuchtePlaetze</w:t>
            </w:r>
          </w:p>
        </w:tc>
        <w:tc>
          <w:tcPr>
            <w:tcW w:w="1296" w:type="dxa"/>
            <w:tcBorders>
              <w:top w:val="nil"/>
              <w:left w:val="nil"/>
              <w:bottom w:val="nil"/>
              <w:right w:val="nil"/>
            </w:tcBorders>
          </w:tcPr>
          <w:p w:rsidR="000867AB" w:rsidRDefault="008B40AF" w14:paraId="38173ABF" w14:textId="77777777">
            <w:pPr>
              <w:widowControl w:val="0"/>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0867AB" w:rsidRDefault="008B40AF" w14:paraId="6E357CD6"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0867AB" w:rsidRDefault="000867AB" w14:paraId="15031A93" w14:textId="77777777">
            <w:pPr>
              <w:widowControl w:val="0"/>
              <w:autoSpaceDE w:val="0"/>
              <w:autoSpaceDN w:val="0"/>
              <w:adjustRightInd w:val="0"/>
              <w:ind w:left="-14"/>
              <w:rPr>
                <w:rFonts w:cs="Arial"/>
                <w:noProof/>
                <w:sz w:val="18"/>
                <w:szCs w:val="18"/>
                <w:lang w:val="de-DE"/>
              </w:rPr>
            </w:pPr>
          </w:p>
        </w:tc>
      </w:tr>
      <w:tr w:rsidR="000867AB" w14:paraId="165653BE" w14:textId="77777777">
        <w:tc>
          <w:tcPr>
            <w:tcW w:w="3384" w:type="dxa"/>
            <w:tcBorders>
              <w:top w:val="nil"/>
              <w:left w:val="nil"/>
              <w:bottom w:val="nil"/>
              <w:right w:val="nil"/>
            </w:tcBorders>
          </w:tcPr>
          <w:p w:rsidR="000867AB" w:rsidRDefault="008B40AF" w14:paraId="5195DC8B"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bu_Bezahlt</w:t>
            </w:r>
          </w:p>
        </w:tc>
        <w:tc>
          <w:tcPr>
            <w:tcW w:w="1296" w:type="dxa"/>
            <w:tcBorders>
              <w:top w:val="nil"/>
              <w:left w:val="nil"/>
              <w:bottom w:val="nil"/>
              <w:right w:val="nil"/>
            </w:tcBorders>
          </w:tcPr>
          <w:p w:rsidR="000867AB" w:rsidRDefault="008B40AF" w14:paraId="7D3A9BFB" w14:textId="77777777">
            <w:pPr>
              <w:widowControl w:val="0"/>
              <w:autoSpaceDE w:val="0"/>
              <w:autoSpaceDN w:val="0"/>
              <w:adjustRightInd w:val="0"/>
              <w:ind w:left="-14"/>
              <w:rPr>
                <w:rFonts w:cs="Arial"/>
                <w:noProof/>
                <w:sz w:val="18"/>
                <w:szCs w:val="18"/>
                <w:lang w:val="de-DE"/>
              </w:rPr>
            </w:pPr>
            <w:r>
              <w:rPr>
                <w:rFonts w:cs="Arial"/>
                <w:noProof/>
                <w:sz w:val="18"/>
                <w:szCs w:val="18"/>
                <w:lang w:val="de-DE"/>
              </w:rPr>
              <w:t>bit</w:t>
            </w:r>
          </w:p>
        </w:tc>
        <w:tc>
          <w:tcPr>
            <w:tcW w:w="1713" w:type="dxa"/>
            <w:tcBorders>
              <w:top w:val="nil"/>
              <w:left w:val="nil"/>
              <w:bottom w:val="nil"/>
              <w:right w:val="nil"/>
            </w:tcBorders>
          </w:tcPr>
          <w:p w:rsidR="000867AB" w:rsidRDefault="008B40AF" w14:paraId="4C7EE412"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0867AB" w:rsidRDefault="000867AB" w14:paraId="3B0051FE" w14:textId="77777777">
            <w:pPr>
              <w:widowControl w:val="0"/>
              <w:autoSpaceDE w:val="0"/>
              <w:autoSpaceDN w:val="0"/>
              <w:adjustRightInd w:val="0"/>
              <w:ind w:left="-14"/>
              <w:rPr>
                <w:rFonts w:cs="Arial"/>
                <w:noProof/>
                <w:sz w:val="18"/>
                <w:szCs w:val="18"/>
                <w:lang w:val="de-DE"/>
              </w:rPr>
            </w:pPr>
          </w:p>
        </w:tc>
      </w:tr>
      <w:tr w:rsidR="000867AB" w14:paraId="4C002410" w14:textId="77777777">
        <w:tc>
          <w:tcPr>
            <w:tcW w:w="3384" w:type="dxa"/>
            <w:tcBorders>
              <w:top w:val="nil"/>
              <w:left w:val="nil"/>
              <w:bottom w:val="nil"/>
              <w:right w:val="nil"/>
            </w:tcBorders>
          </w:tcPr>
          <w:p w:rsidR="000867AB" w:rsidRDefault="008B40AF" w14:paraId="08D76B08"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bu_Storniert</w:t>
            </w:r>
          </w:p>
        </w:tc>
        <w:tc>
          <w:tcPr>
            <w:tcW w:w="1296" w:type="dxa"/>
            <w:tcBorders>
              <w:top w:val="nil"/>
              <w:left w:val="nil"/>
              <w:bottom w:val="nil"/>
              <w:right w:val="nil"/>
            </w:tcBorders>
          </w:tcPr>
          <w:p w:rsidR="000867AB" w:rsidRDefault="008B40AF" w14:paraId="4B31BE90" w14:textId="77777777">
            <w:pPr>
              <w:widowControl w:val="0"/>
              <w:autoSpaceDE w:val="0"/>
              <w:autoSpaceDN w:val="0"/>
              <w:adjustRightInd w:val="0"/>
              <w:ind w:left="-14"/>
              <w:rPr>
                <w:rFonts w:cs="Arial"/>
                <w:noProof/>
                <w:sz w:val="18"/>
                <w:szCs w:val="18"/>
                <w:lang w:val="de-DE"/>
              </w:rPr>
            </w:pPr>
            <w:r>
              <w:rPr>
                <w:rFonts w:cs="Arial"/>
                <w:noProof/>
                <w:sz w:val="18"/>
                <w:szCs w:val="18"/>
                <w:lang w:val="de-DE"/>
              </w:rPr>
              <w:t>bit</w:t>
            </w:r>
          </w:p>
        </w:tc>
        <w:tc>
          <w:tcPr>
            <w:tcW w:w="1713" w:type="dxa"/>
            <w:tcBorders>
              <w:top w:val="nil"/>
              <w:left w:val="nil"/>
              <w:bottom w:val="nil"/>
              <w:right w:val="nil"/>
            </w:tcBorders>
          </w:tcPr>
          <w:p w:rsidR="000867AB" w:rsidRDefault="008B40AF" w14:paraId="4E687E0B"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0867AB" w:rsidRDefault="000867AB" w14:paraId="19B83CC5" w14:textId="77777777">
            <w:pPr>
              <w:widowControl w:val="0"/>
              <w:autoSpaceDE w:val="0"/>
              <w:autoSpaceDN w:val="0"/>
              <w:adjustRightInd w:val="0"/>
              <w:ind w:left="-14"/>
              <w:rPr>
                <w:rFonts w:cs="Arial"/>
                <w:noProof/>
                <w:sz w:val="18"/>
                <w:szCs w:val="18"/>
                <w:lang w:val="de-DE"/>
              </w:rPr>
            </w:pPr>
          </w:p>
        </w:tc>
      </w:tr>
      <w:tr w:rsidR="000867AB" w14:paraId="0AEEE775" w14:textId="77777777">
        <w:tc>
          <w:tcPr>
            <w:tcW w:w="3384" w:type="dxa"/>
            <w:tcBorders>
              <w:top w:val="nil"/>
              <w:left w:val="nil"/>
              <w:bottom w:val="nil"/>
              <w:right w:val="nil"/>
            </w:tcBorders>
          </w:tcPr>
          <w:p w:rsidR="000867AB" w:rsidRDefault="008B40AF" w14:paraId="3C745321"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bu_RechnungErstellt</w:t>
            </w:r>
          </w:p>
        </w:tc>
        <w:tc>
          <w:tcPr>
            <w:tcW w:w="1296" w:type="dxa"/>
            <w:tcBorders>
              <w:top w:val="nil"/>
              <w:left w:val="nil"/>
              <w:bottom w:val="nil"/>
              <w:right w:val="nil"/>
            </w:tcBorders>
          </w:tcPr>
          <w:p w:rsidR="000867AB" w:rsidRDefault="008B40AF" w14:paraId="55A5E03E" w14:textId="77777777">
            <w:pPr>
              <w:widowControl w:val="0"/>
              <w:autoSpaceDE w:val="0"/>
              <w:autoSpaceDN w:val="0"/>
              <w:adjustRightInd w:val="0"/>
              <w:ind w:left="-14"/>
              <w:rPr>
                <w:rFonts w:cs="Arial"/>
                <w:noProof/>
                <w:sz w:val="18"/>
                <w:szCs w:val="18"/>
                <w:lang w:val="de-DE"/>
              </w:rPr>
            </w:pPr>
            <w:r>
              <w:rPr>
                <w:rFonts w:cs="Arial"/>
                <w:noProof/>
                <w:sz w:val="18"/>
                <w:szCs w:val="18"/>
                <w:lang w:val="de-DE"/>
              </w:rPr>
              <w:t>bit</w:t>
            </w:r>
          </w:p>
        </w:tc>
        <w:tc>
          <w:tcPr>
            <w:tcW w:w="1713" w:type="dxa"/>
            <w:tcBorders>
              <w:top w:val="nil"/>
              <w:left w:val="nil"/>
              <w:bottom w:val="nil"/>
              <w:right w:val="nil"/>
            </w:tcBorders>
          </w:tcPr>
          <w:p w:rsidR="000867AB" w:rsidRDefault="008B40AF" w14:paraId="5798A0C2"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0867AB" w:rsidRDefault="000867AB" w14:paraId="155C2472" w14:textId="77777777">
            <w:pPr>
              <w:widowControl w:val="0"/>
              <w:autoSpaceDE w:val="0"/>
              <w:autoSpaceDN w:val="0"/>
              <w:adjustRightInd w:val="0"/>
              <w:ind w:left="-14"/>
              <w:rPr>
                <w:rFonts w:cs="Arial"/>
                <w:noProof/>
                <w:sz w:val="18"/>
                <w:szCs w:val="18"/>
                <w:lang w:val="de-DE"/>
              </w:rPr>
            </w:pPr>
          </w:p>
        </w:tc>
      </w:tr>
    </w:tbl>
    <w:p w:rsidR="000867AB" w:rsidRDefault="000867AB" w14:paraId="0A323645" w14:textId="77777777">
      <w:pPr>
        <w:widowControl w:val="0"/>
        <w:autoSpaceDE w:val="0"/>
        <w:autoSpaceDN w:val="0"/>
        <w:adjustRightInd w:val="0"/>
        <w:rPr>
          <w:rFonts w:cs="Arial"/>
          <w:noProof/>
          <w:sz w:val="18"/>
          <w:szCs w:val="18"/>
          <w:lang w:val="de-DE"/>
        </w:rPr>
      </w:pPr>
    </w:p>
    <w:tbl>
      <w:tblPr>
        <w:tblW w:w="9684" w:type="dxa"/>
        <w:tblLayout w:type="fixed"/>
        <w:tblCellMar>
          <w:left w:w="144" w:type="dxa"/>
          <w:right w:w="144" w:type="dxa"/>
        </w:tblCellMar>
        <w:tblLook w:val="0000" w:firstRow="0" w:lastRow="0" w:firstColumn="0" w:lastColumn="0" w:noHBand="0" w:noVBand="0"/>
      </w:tblPr>
      <w:tblGrid>
        <w:gridCol w:w="3600"/>
        <w:gridCol w:w="3204"/>
        <w:gridCol w:w="2880"/>
      </w:tblGrid>
      <w:tr w:rsidR="000867AB" w14:paraId="4E00BDE4" w14:textId="77777777">
        <w:tc>
          <w:tcPr>
            <w:tcW w:w="3600" w:type="dxa"/>
            <w:tcBorders>
              <w:top w:val="nil"/>
              <w:left w:val="nil"/>
              <w:bottom w:val="nil"/>
              <w:right w:val="nil"/>
            </w:tcBorders>
            <w:shd w:val="clear" w:color="FFFFFF" w:fill="000000"/>
          </w:tcPr>
          <w:p w:rsidR="000867AB" w:rsidRDefault="008B40AF" w14:paraId="4358A279"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3204" w:type="dxa"/>
            <w:tcBorders>
              <w:top w:val="nil"/>
              <w:left w:val="nil"/>
              <w:bottom w:val="nil"/>
              <w:right w:val="nil"/>
            </w:tcBorders>
            <w:shd w:val="clear" w:color="FFFFFF" w:fill="000000"/>
          </w:tcPr>
          <w:p w:rsidR="000867AB" w:rsidRDefault="008B40AF" w14:paraId="3A5DD8A5"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Untergeordnet</w:t>
            </w:r>
          </w:p>
        </w:tc>
        <w:tc>
          <w:tcPr>
            <w:tcW w:w="2880" w:type="dxa"/>
            <w:tcBorders>
              <w:top w:val="nil"/>
              <w:left w:val="nil"/>
              <w:bottom w:val="nil"/>
              <w:right w:val="nil"/>
            </w:tcBorders>
            <w:shd w:val="clear" w:color="FFFFFF" w:fill="000000"/>
          </w:tcPr>
          <w:p w:rsidR="000867AB" w:rsidRDefault="008B40AF" w14:paraId="3D4CFFDE"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Übergeordnet</w:t>
            </w:r>
          </w:p>
        </w:tc>
      </w:tr>
      <w:tr w:rsidR="000867AB" w14:paraId="04C32F0A" w14:textId="77777777">
        <w:tc>
          <w:tcPr>
            <w:tcW w:w="3600" w:type="dxa"/>
            <w:tcBorders>
              <w:top w:val="nil"/>
              <w:left w:val="nil"/>
              <w:bottom w:val="nil"/>
              <w:right w:val="nil"/>
            </w:tcBorders>
          </w:tcPr>
          <w:p w:rsidR="000867AB" w:rsidRDefault="008B40AF" w14:paraId="0D81B04B"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tbl_EvDaten_tbl_Buchungen_FK1</w:t>
            </w:r>
          </w:p>
        </w:tc>
        <w:tc>
          <w:tcPr>
            <w:tcW w:w="3204" w:type="dxa"/>
            <w:tcBorders>
              <w:top w:val="nil"/>
              <w:left w:val="nil"/>
              <w:bottom w:val="nil"/>
              <w:right w:val="nil"/>
            </w:tcBorders>
          </w:tcPr>
          <w:p w:rsidR="000867AB" w:rsidRDefault="008B40AF" w14:paraId="4354E644" w14:textId="77777777">
            <w:pPr>
              <w:widowControl w:val="0"/>
              <w:autoSpaceDE w:val="0"/>
              <w:autoSpaceDN w:val="0"/>
              <w:adjustRightInd w:val="0"/>
              <w:ind w:left="-14"/>
              <w:rPr>
                <w:rFonts w:cs="Arial"/>
                <w:noProof/>
                <w:sz w:val="18"/>
                <w:szCs w:val="18"/>
                <w:lang w:val="de-DE"/>
              </w:rPr>
            </w:pPr>
            <w:r>
              <w:rPr>
                <w:rFonts w:cs="Arial"/>
                <w:noProof/>
                <w:sz w:val="18"/>
                <w:szCs w:val="18"/>
                <w:lang w:val="de-DE"/>
              </w:rPr>
              <w:t>ed_EvDatenID</w:t>
            </w:r>
          </w:p>
        </w:tc>
        <w:tc>
          <w:tcPr>
            <w:tcW w:w="2880" w:type="dxa"/>
            <w:tcBorders>
              <w:top w:val="nil"/>
              <w:left w:val="nil"/>
              <w:bottom w:val="nil"/>
              <w:right w:val="nil"/>
            </w:tcBorders>
          </w:tcPr>
          <w:p w:rsidR="000867AB" w:rsidRDefault="008B40AF" w14:paraId="2B12A14F" w14:textId="77777777">
            <w:pPr>
              <w:widowControl w:val="0"/>
              <w:autoSpaceDE w:val="0"/>
              <w:autoSpaceDN w:val="0"/>
              <w:adjustRightInd w:val="0"/>
              <w:ind w:left="-14"/>
              <w:rPr>
                <w:rFonts w:cs="Arial"/>
                <w:noProof/>
                <w:sz w:val="18"/>
                <w:szCs w:val="18"/>
                <w:lang w:val="de-DE"/>
              </w:rPr>
            </w:pPr>
            <w:r>
              <w:rPr>
                <w:rFonts w:cs="Arial"/>
                <w:noProof/>
                <w:sz w:val="18"/>
                <w:szCs w:val="18"/>
                <w:lang w:val="de-DE"/>
              </w:rPr>
              <w:t>tbl_EventDaten.ed_EvDatenID</w:t>
            </w:r>
          </w:p>
        </w:tc>
      </w:tr>
      <w:tr w:rsidR="000867AB" w14:paraId="75CFD5BD" w14:textId="77777777">
        <w:tc>
          <w:tcPr>
            <w:tcW w:w="3600" w:type="dxa"/>
            <w:tcBorders>
              <w:top w:val="nil"/>
              <w:left w:val="nil"/>
              <w:bottom w:val="nil"/>
              <w:right w:val="nil"/>
            </w:tcBorders>
          </w:tcPr>
          <w:p w:rsidR="000867AB" w:rsidRDefault="008B40AF" w14:paraId="4EF05638"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tbl_Kunden_tbl_Buchungen_FK1</w:t>
            </w:r>
          </w:p>
        </w:tc>
        <w:tc>
          <w:tcPr>
            <w:tcW w:w="3204" w:type="dxa"/>
            <w:tcBorders>
              <w:top w:val="nil"/>
              <w:left w:val="nil"/>
              <w:bottom w:val="nil"/>
              <w:right w:val="nil"/>
            </w:tcBorders>
          </w:tcPr>
          <w:p w:rsidR="000867AB" w:rsidRDefault="008B40AF" w14:paraId="75287609" w14:textId="77777777">
            <w:pPr>
              <w:widowControl w:val="0"/>
              <w:autoSpaceDE w:val="0"/>
              <w:autoSpaceDN w:val="0"/>
              <w:adjustRightInd w:val="0"/>
              <w:ind w:left="-14"/>
              <w:rPr>
                <w:rFonts w:cs="Arial"/>
                <w:noProof/>
                <w:sz w:val="18"/>
                <w:szCs w:val="18"/>
                <w:lang w:val="de-DE"/>
              </w:rPr>
            </w:pPr>
            <w:r>
              <w:rPr>
                <w:rFonts w:cs="Arial"/>
                <w:noProof/>
                <w:sz w:val="18"/>
                <w:szCs w:val="18"/>
                <w:lang w:val="de-DE"/>
              </w:rPr>
              <w:t>kd_KundenID</w:t>
            </w:r>
          </w:p>
        </w:tc>
        <w:tc>
          <w:tcPr>
            <w:tcW w:w="2880" w:type="dxa"/>
            <w:tcBorders>
              <w:top w:val="nil"/>
              <w:left w:val="nil"/>
              <w:bottom w:val="nil"/>
              <w:right w:val="nil"/>
            </w:tcBorders>
          </w:tcPr>
          <w:p w:rsidR="000867AB" w:rsidRDefault="008B40AF" w14:paraId="2C45335A" w14:textId="77777777">
            <w:pPr>
              <w:widowControl w:val="0"/>
              <w:autoSpaceDE w:val="0"/>
              <w:autoSpaceDN w:val="0"/>
              <w:adjustRightInd w:val="0"/>
              <w:ind w:left="-14"/>
              <w:rPr>
                <w:rFonts w:cs="Arial"/>
                <w:noProof/>
                <w:sz w:val="18"/>
                <w:szCs w:val="18"/>
                <w:lang w:val="de-DE"/>
              </w:rPr>
            </w:pPr>
            <w:r>
              <w:rPr>
                <w:rFonts w:cs="Arial"/>
                <w:noProof/>
                <w:sz w:val="18"/>
                <w:szCs w:val="18"/>
                <w:lang w:val="de-DE"/>
              </w:rPr>
              <w:t>tbl_Kunden.kd_KundenID</w:t>
            </w:r>
          </w:p>
        </w:tc>
      </w:tr>
    </w:tbl>
    <w:p w:rsidR="000867AB" w:rsidRDefault="000867AB" w14:paraId="4147AFE4" w14:textId="77777777">
      <w:pPr>
        <w:widowControl w:val="0"/>
        <w:autoSpaceDE w:val="0"/>
        <w:autoSpaceDN w:val="0"/>
        <w:adjustRightInd w:val="0"/>
        <w:rPr>
          <w:rFonts w:cs="Arial"/>
          <w:noProof/>
          <w:sz w:val="18"/>
          <w:szCs w:val="18"/>
          <w:lang w:val="de-DE"/>
        </w:rPr>
      </w:pPr>
    </w:p>
    <w:tbl>
      <w:tblPr>
        <w:tblW w:w="9684" w:type="dxa"/>
        <w:tblLayout w:type="fixed"/>
        <w:tblCellMar>
          <w:left w:w="144" w:type="dxa"/>
          <w:right w:w="144" w:type="dxa"/>
        </w:tblCellMar>
        <w:tblLook w:val="0000" w:firstRow="0" w:lastRow="0" w:firstColumn="0" w:lastColumn="0" w:noHBand="0" w:noVBand="0"/>
      </w:tblPr>
      <w:tblGrid>
        <w:gridCol w:w="9684"/>
      </w:tblGrid>
      <w:tr w:rsidR="000867AB" w14:paraId="353FC1EE" w14:textId="77777777">
        <w:tc>
          <w:tcPr>
            <w:tcW w:w="9684" w:type="dxa"/>
            <w:tcBorders>
              <w:top w:val="nil"/>
              <w:left w:val="nil"/>
              <w:bottom w:val="nil"/>
              <w:right w:val="nil"/>
            </w:tcBorders>
            <w:shd w:val="clear" w:color="FFFFFF" w:fill="000000"/>
          </w:tcPr>
          <w:p w:rsidR="000867AB" w:rsidRDefault="008B40AF" w14:paraId="76339DF5"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Spaltendetails</w:t>
            </w:r>
          </w:p>
        </w:tc>
      </w:tr>
    </w:tbl>
    <w:p w:rsidR="000867AB" w:rsidRDefault="008B40AF" w14:paraId="69FFA019" w14:textId="77777777">
      <w:pPr>
        <w:widowControl w:val="0"/>
        <w:autoSpaceDE w:val="0"/>
        <w:autoSpaceDN w:val="0"/>
        <w:adjustRightInd w:val="0"/>
        <w:rPr>
          <w:rFonts w:cs="Arial"/>
          <w:noProof/>
          <w:sz w:val="18"/>
          <w:szCs w:val="18"/>
          <w:lang w:val="de-DE"/>
        </w:rPr>
      </w:pPr>
      <w:r>
        <w:rPr>
          <w:rFonts w:cs="Arial"/>
          <w:b/>
          <w:bCs/>
          <w:noProof/>
          <w:sz w:val="18"/>
          <w:szCs w:val="18"/>
          <w:u w:val="single"/>
          <w:lang w:val="de-DE"/>
        </w:rPr>
        <w:t>1.  bu_BuchungsID</w:t>
      </w:r>
    </w:p>
    <w:p w:rsidR="000867AB" w:rsidRDefault="008B40AF" w14:paraId="0EADDAB8"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 identity</w:t>
      </w:r>
    </w:p>
    <w:p w:rsidR="000867AB" w:rsidRDefault="008B40AF" w14:paraId="3EAC6D1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77E186DB" w14:textId="77777777">
      <w:pPr>
        <w:widowControl w:val="0"/>
        <w:autoSpaceDE w:val="0"/>
        <w:autoSpaceDN w:val="0"/>
        <w:adjustRightInd w:val="0"/>
        <w:ind w:left="3226" w:hanging="3240"/>
        <w:rPr>
          <w:rFonts w:cs="Arial"/>
          <w:noProof/>
          <w:sz w:val="16"/>
          <w:szCs w:val="18"/>
          <w:lang w:val="de-DE"/>
        </w:rPr>
      </w:pPr>
    </w:p>
    <w:p w:rsidR="000867AB" w:rsidRDefault="008B40AF" w14:paraId="21FF83A9"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2.  kd_KundenID</w:t>
      </w:r>
      <w:r>
        <w:rPr>
          <w:rFonts w:cs="Arial"/>
          <w:noProof/>
          <w:sz w:val="18"/>
          <w:szCs w:val="18"/>
          <w:lang w:val="de-DE"/>
        </w:rPr>
        <w:t xml:space="preserve">   (FK)</w:t>
      </w:r>
    </w:p>
    <w:p w:rsidR="000867AB" w:rsidRDefault="008B40AF" w14:paraId="626AA6D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w:t>
      </w:r>
    </w:p>
    <w:p w:rsidR="000867AB" w:rsidRDefault="008B40AF" w14:paraId="3090362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277AC6D8" w14:textId="77777777">
      <w:pPr>
        <w:widowControl w:val="0"/>
        <w:autoSpaceDE w:val="0"/>
        <w:autoSpaceDN w:val="0"/>
        <w:adjustRightInd w:val="0"/>
        <w:ind w:left="3226" w:hanging="3240"/>
        <w:rPr>
          <w:rFonts w:cs="Arial"/>
          <w:noProof/>
          <w:sz w:val="16"/>
          <w:szCs w:val="18"/>
          <w:lang w:val="de-DE"/>
        </w:rPr>
      </w:pPr>
    </w:p>
    <w:p w:rsidR="000867AB" w:rsidRDefault="008B40AF" w14:paraId="2C2B214A" w14:textId="77777777">
      <w:pPr>
        <w:widowControl w:val="0"/>
        <w:autoSpaceDE w:val="0"/>
        <w:autoSpaceDN w:val="0"/>
        <w:adjustRightInd w:val="0"/>
        <w:ind w:left="3226" w:hanging="3240"/>
        <w:rPr>
          <w:rFonts w:cs="Arial"/>
          <w:noProof/>
          <w:sz w:val="18"/>
          <w:szCs w:val="18"/>
          <w:lang w:val="it-IT"/>
        </w:rPr>
      </w:pPr>
      <w:r>
        <w:rPr>
          <w:rFonts w:cs="Arial"/>
          <w:b/>
          <w:bCs/>
          <w:noProof/>
          <w:sz w:val="18"/>
          <w:szCs w:val="18"/>
          <w:u w:val="single"/>
          <w:lang w:val="it-IT"/>
        </w:rPr>
        <w:t>3.  ed_EvDatenID</w:t>
      </w:r>
      <w:r>
        <w:rPr>
          <w:rFonts w:cs="Arial"/>
          <w:noProof/>
          <w:sz w:val="18"/>
          <w:szCs w:val="18"/>
          <w:lang w:val="it-IT"/>
        </w:rPr>
        <w:t xml:space="preserve">   (FK)</w:t>
      </w:r>
    </w:p>
    <w:p w:rsidR="000867AB" w:rsidRDefault="008B40AF" w14:paraId="0DA8DF0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w:t>
      </w:r>
    </w:p>
    <w:p w:rsidR="000867AB" w:rsidRDefault="008B40AF" w14:paraId="22813D3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5316B58F" w14:textId="77777777">
      <w:pPr>
        <w:widowControl w:val="0"/>
        <w:autoSpaceDE w:val="0"/>
        <w:autoSpaceDN w:val="0"/>
        <w:adjustRightInd w:val="0"/>
        <w:ind w:left="3226" w:hanging="3240"/>
        <w:rPr>
          <w:rFonts w:cs="Arial"/>
          <w:noProof/>
          <w:sz w:val="16"/>
          <w:szCs w:val="18"/>
          <w:lang w:val="de-DE"/>
        </w:rPr>
      </w:pPr>
    </w:p>
    <w:p w:rsidR="000867AB" w:rsidRDefault="008B40AF" w14:paraId="29400079"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4.  bu_GebuchtePlaetze</w:t>
      </w:r>
    </w:p>
    <w:p w:rsidR="000867AB" w:rsidRDefault="008B40AF" w14:paraId="175EED6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w:t>
      </w:r>
    </w:p>
    <w:p w:rsidR="000867AB" w:rsidRDefault="008B40AF" w14:paraId="2FC6AB9D"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73B27109" w14:textId="77777777">
      <w:pPr>
        <w:widowControl w:val="0"/>
        <w:autoSpaceDE w:val="0"/>
        <w:autoSpaceDN w:val="0"/>
        <w:adjustRightInd w:val="0"/>
        <w:ind w:left="3226" w:hanging="3240"/>
        <w:rPr>
          <w:rFonts w:cs="Arial"/>
          <w:noProof/>
          <w:sz w:val="16"/>
          <w:szCs w:val="18"/>
          <w:lang w:val="de-DE"/>
        </w:rPr>
      </w:pPr>
    </w:p>
    <w:p w:rsidR="000867AB" w:rsidRDefault="008B40AF" w14:paraId="1FA75FA8"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5.  bu_Bezahlt</w:t>
      </w:r>
    </w:p>
    <w:p w:rsidR="000867AB" w:rsidRDefault="008B40AF" w14:paraId="730D6D6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bit</w:t>
      </w:r>
    </w:p>
    <w:p w:rsidR="000867AB" w:rsidRDefault="008B40AF" w14:paraId="652AB2D3"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321B41A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Standardwert:</w:t>
      </w:r>
      <w:r>
        <w:rPr>
          <w:rFonts w:cs="Arial"/>
          <w:noProof/>
          <w:sz w:val="18"/>
          <w:szCs w:val="18"/>
          <w:lang w:val="de-DE"/>
        </w:rPr>
        <w:tab/>
      </w:r>
      <w:r>
        <w:rPr>
          <w:rFonts w:cs="Arial"/>
          <w:noProof/>
          <w:sz w:val="18"/>
          <w:szCs w:val="18"/>
          <w:lang w:val="de-DE"/>
        </w:rPr>
        <w:t>0</w:t>
      </w:r>
    </w:p>
    <w:p w:rsidR="000867AB" w:rsidRDefault="000867AB" w14:paraId="5AB2D7A5" w14:textId="77777777">
      <w:pPr>
        <w:widowControl w:val="0"/>
        <w:autoSpaceDE w:val="0"/>
        <w:autoSpaceDN w:val="0"/>
        <w:adjustRightInd w:val="0"/>
        <w:ind w:left="3226" w:hanging="3240"/>
        <w:rPr>
          <w:rFonts w:cs="Arial"/>
          <w:noProof/>
          <w:sz w:val="16"/>
          <w:szCs w:val="18"/>
          <w:lang w:val="de-DE"/>
        </w:rPr>
      </w:pPr>
    </w:p>
    <w:p w:rsidR="000867AB" w:rsidRDefault="008B40AF" w14:paraId="1A07BA52"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6.  bu_Storniert</w:t>
      </w:r>
    </w:p>
    <w:p w:rsidR="000867AB" w:rsidRDefault="008B40AF" w14:paraId="3583AC6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bit</w:t>
      </w:r>
    </w:p>
    <w:p w:rsidR="000867AB" w:rsidRDefault="008B40AF" w14:paraId="177A2312"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43A024B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Standardwert:</w:t>
      </w:r>
      <w:r>
        <w:rPr>
          <w:rFonts w:cs="Arial"/>
          <w:noProof/>
          <w:sz w:val="18"/>
          <w:szCs w:val="18"/>
          <w:lang w:val="de-DE"/>
        </w:rPr>
        <w:tab/>
      </w:r>
      <w:r>
        <w:rPr>
          <w:rFonts w:cs="Arial"/>
          <w:noProof/>
          <w:sz w:val="18"/>
          <w:szCs w:val="18"/>
          <w:lang w:val="de-DE"/>
        </w:rPr>
        <w:t>0</w:t>
      </w:r>
    </w:p>
    <w:p w:rsidR="000867AB" w:rsidRDefault="000867AB" w14:paraId="71AE06CD" w14:textId="77777777">
      <w:pPr>
        <w:widowControl w:val="0"/>
        <w:autoSpaceDE w:val="0"/>
        <w:autoSpaceDN w:val="0"/>
        <w:adjustRightInd w:val="0"/>
        <w:ind w:left="3226" w:hanging="3240"/>
        <w:rPr>
          <w:rFonts w:cs="Arial"/>
          <w:noProof/>
          <w:sz w:val="16"/>
          <w:szCs w:val="18"/>
          <w:lang w:val="de-DE"/>
        </w:rPr>
      </w:pPr>
    </w:p>
    <w:p w:rsidR="000867AB" w:rsidRDefault="008B40AF" w14:paraId="3C47E3C1"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7.  bu_RechnungErstellt</w:t>
      </w:r>
    </w:p>
    <w:p w:rsidR="000867AB" w:rsidRDefault="008B40AF" w14:paraId="2CF93191"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bit</w:t>
      </w:r>
    </w:p>
    <w:p w:rsidR="000867AB" w:rsidRDefault="008B40AF" w14:paraId="6EEF41F8"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6BC2AD12"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Standardwert:</w:t>
      </w:r>
      <w:r>
        <w:rPr>
          <w:rFonts w:cs="Arial"/>
          <w:noProof/>
          <w:sz w:val="18"/>
          <w:szCs w:val="18"/>
          <w:lang w:val="de-DE"/>
        </w:rPr>
        <w:tab/>
      </w:r>
      <w:r>
        <w:rPr>
          <w:rFonts w:cs="Arial"/>
          <w:noProof/>
          <w:sz w:val="18"/>
          <w:szCs w:val="18"/>
          <w:lang w:val="de-DE"/>
        </w:rPr>
        <w:t>0</w:t>
      </w:r>
    </w:p>
    <w:p w:rsidR="000867AB" w:rsidRDefault="000867AB" w14:paraId="26766D9F" w14:textId="77777777">
      <w:pPr>
        <w:widowControl w:val="0"/>
        <w:autoSpaceDE w:val="0"/>
        <w:autoSpaceDN w:val="0"/>
        <w:adjustRightInd w:val="0"/>
        <w:ind w:left="3226" w:hanging="3240"/>
        <w:rPr>
          <w:rFonts w:cs="Arial"/>
          <w:noProof/>
          <w:sz w:val="18"/>
          <w:szCs w:val="18"/>
          <w:lang w:val="de-DE"/>
        </w:rPr>
      </w:pPr>
    </w:p>
    <w:p w:rsidR="000867AB" w:rsidRDefault="000867AB" w14:paraId="28583DC3" w14:textId="77777777">
      <w:pPr>
        <w:widowControl w:val="0"/>
        <w:autoSpaceDE w:val="0"/>
        <w:autoSpaceDN w:val="0"/>
        <w:adjustRightInd w:val="0"/>
        <w:rPr>
          <w:rFonts w:cs="Arial"/>
          <w:noProof/>
          <w:sz w:val="18"/>
          <w:szCs w:val="18"/>
          <w:lang w:val="de-DE"/>
        </w:rPr>
      </w:pPr>
    </w:p>
    <w:p w:rsidR="000867AB" w:rsidRDefault="000867AB" w14:paraId="5C4622E0" w14:textId="77777777">
      <w:pPr>
        <w:widowControl w:val="0"/>
        <w:autoSpaceDE w:val="0"/>
        <w:autoSpaceDN w:val="0"/>
        <w:adjustRightInd w:val="0"/>
        <w:rPr>
          <w:rFonts w:cs="Arial"/>
          <w:noProof/>
          <w:sz w:val="18"/>
          <w:szCs w:val="18"/>
          <w:lang w:val="de-DE"/>
        </w:rPr>
      </w:pPr>
    </w:p>
    <w:p w:rsidR="000867AB" w:rsidRDefault="000867AB" w14:paraId="09B4DEB1" w14:textId="77777777">
      <w:pPr>
        <w:widowControl w:val="0"/>
        <w:autoSpaceDE w:val="0"/>
        <w:autoSpaceDN w:val="0"/>
        <w:adjustRightInd w:val="0"/>
        <w:rPr>
          <w:rFonts w:cs="Arial"/>
          <w:noProof/>
          <w:sz w:val="18"/>
          <w:szCs w:val="18"/>
          <w:lang w:val="de-DE"/>
        </w:rPr>
      </w:pPr>
    </w:p>
    <w:p w:rsidR="000867AB" w:rsidRDefault="000867AB" w14:paraId="7ACFF4AE" w14:textId="77777777">
      <w:pPr>
        <w:widowControl w:val="0"/>
        <w:autoSpaceDE w:val="0"/>
        <w:autoSpaceDN w:val="0"/>
        <w:adjustRightInd w:val="0"/>
        <w:rPr>
          <w:rFonts w:cs="Arial"/>
          <w:noProof/>
          <w:sz w:val="18"/>
          <w:szCs w:val="18"/>
          <w:lang w:val="de-DE"/>
        </w:rPr>
      </w:pPr>
    </w:p>
    <w:p w:rsidR="000867AB" w:rsidRDefault="000867AB" w14:paraId="16EAA2E3" w14:textId="77777777">
      <w:pPr>
        <w:widowControl w:val="0"/>
        <w:autoSpaceDE w:val="0"/>
        <w:autoSpaceDN w:val="0"/>
        <w:adjustRightInd w:val="0"/>
        <w:rPr>
          <w:rFonts w:cs="Arial"/>
          <w:noProof/>
          <w:sz w:val="18"/>
          <w:szCs w:val="18"/>
          <w:lang w:val="de-DE"/>
        </w:rPr>
      </w:pPr>
    </w:p>
    <w:p w:rsidR="000867AB" w:rsidRDefault="000867AB" w14:paraId="427792B1" w14:textId="77777777">
      <w:pPr>
        <w:widowControl w:val="0"/>
        <w:autoSpaceDE w:val="0"/>
        <w:autoSpaceDN w:val="0"/>
        <w:adjustRightInd w:val="0"/>
        <w:rPr>
          <w:rFonts w:cs="Arial"/>
          <w:noProof/>
          <w:sz w:val="18"/>
          <w:szCs w:val="18"/>
          <w:lang w:val="de-DE"/>
        </w:rPr>
      </w:pPr>
    </w:p>
    <w:p w:rsidR="000867AB" w:rsidRDefault="000867AB" w14:paraId="00435AEF" w14:textId="77777777">
      <w:pPr>
        <w:widowControl w:val="0"/>
        <w:autoSpaceDE w:val="0"/>
        <w:autoSpaceDN w:val="0"/>
        <w:adjustRightInd w:val="0"/>
        <w:rPr>
          <w:rFonts w:cs="Arial"/>
          <w:noProof/>
          <w:sz w:val="18"/>
          <w:szCs w:val="18"/>
          <w:lang w:val="de-DE"/>
        </w:rPr>
      </w:pPr>
    </w:p>
    <w:p w:rsidR="000867AB" w:rsidRDefault="000867AB" w14:paraId="33043301" w14:textId="77777777">
      <w:pPr>
        <w:widowControl w:val="0"/>
        <w:autoSpaceDE w:val="0"/>
        <w:autoSpaceDN w:val="0"/>
        <w:adjustRightInd w:val="0"/>
        <w:rPr>
          <w:rFonts w:cs="Arial"/>
          <w:noProof/>
          <w:sz w:val="18"/>
          <w:szCs w:val="18"/>
          <w:lang w:val="de-DE"/>
        </w:rPr>
      </w:pPr>
    </w:p>
    <w:p w:rsidR="000867AB" w:rsidRDefault="000867AB" w14:paraId="43257F56"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0867AB" w14:paraId="6E2F9159" w14:textId="77777777">
        <w:tc>
          <w:tcPr>
            <w:tcW w:w="9504" w:type="dxa"/>
            <w:tcBorders>
              <w:top w:val="nil"/>
              <w:left w:val="nil"/>
              <w:bottom w:val="nil"/>
              <w:right w:val="nil"/>
            </w:tcBorders>
            <w:shd w:val="clear" w:color="FFFFFF" w:fill="000000"/>
          </w:tcPr>
          <w:p w:rsidR="000867AB" w:rsidRDefault="008B40AF" w14:paraId="1092E388"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Fremdschlüsseldetails (untergeordnet)</w:t>
            </w:r>
          </w:p>
        </w:tc>
      </w:tr>
    </w:tbl>
    <w:p w:rsidR="000867AB" w:rsidRDefault="008B40AF" w14:paraId="31E80555" w14:textId="77777777">
      <w:pPr>
        <w:widowControl w:val="0"/>
        <w:autoSpaceDE w:val="0"/>
        <w:autoSpaceDN w:val="0"/>
        <w:adjustRightInd w:val="0"/>
        <w:rPr>
          <w:rFonts w:cs="Arial"/>
          <w:noProof/>
          <w:sz w:val="18"/>
          <w:szCs w:val="18"/>
          <w:lang w:val="de-DE"/>
        </w:rPr>
      </w:pPr>
      <w:r>
        <w:rPr>
          <w:rFonts w:cs="Arial"/>
          <w:b/>
          <w:bCs/>
          <w:noProof/>
          <w:sz w:val="18"/>
          <w:szCs w:val="18"/>
          <w:u w:val="single"/>
          <w:lang w:val="de-DE"/>
        </w:rPr>
        <w:t>tbl_EvDaten_tbl_Buchungen_FK1</w:t>
      </w:r>
    </w:p>
    <w:p w:rsidR="000867AB" w:rsidRDefault="000867AB" w14:paraId="2D216D6A" w14:textId="77777777">
      <w:pPr>
        <w:widowControl w:val="0"/>
        <w:autoSpaceDE w:val="0"/>
        <w:autoSpaceDN w:val="0"/>
        <w:adjustRightInd w:val="0"/>
        <w:rPr>
          <w:rFonts w:cs="Arial"/>
          <w:noProof/>
          <w:sz w:val="18"/>
          <w:szCs w:val="18"/>
          <w:lang w:val="de-DE"/>
        </w:rPr>
      </w:pPr>
    </w:p>
    <w:p w:rsidR="000867AB" w:rsidRDefault="008B40AF" w14:paraId="766F45AF" w14:textId="77777777">
      <w:pPr>
        <w:widowControl w:val="0"/>
        <w:tabs>
          <w:tab w:val="left" w:pos="3240"/>
          <w:tab w:val="left" w:pos="612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b/>
          <w:bCs/>
          <w:noProof/>
          <w:sz w:val="18"/>
          <w:szCs w:val="18"/>
          <w:lang w:val="de-DE"/>
        </w:rPr>
        <w:tab/>
      </w:r>
      <w:r>
        <w:rPr>
          <w:rFonts w:cs="Arial"/>
          <w:b/>
          <w:bCs/>
          <w:noProof/>
          <w:sz w:val="18"/>
          <w:szCs w:val="18"/>
          <w:lang w:val="de-DE"/>
        </w:rPr>
        <w:t>Untergeordnet</w:t>
      </w:r>
      <w:r>
        <w:rPr>
          <w:rFonts w:cs="Arial"/>
          <w:b/>
          <w:bCs/>
          <w:noProof/>
          <w:sz w:val="18"/>
          <w:szCs w:val="18"/>
          <w:lang w:val="de-DE"/>
        </w:rPr>
        <w:tab/>
      </w:r>
      <w:r>
        <w:rPr>
          <w:rFonts w:cs="Arial"/>
          <w:b/>
          <w:bCs/>
          <w:noProof/>
          <w:sz w:val="18"/>
          <w:szCs w:val="18"/>
          <w:lang w:val="de-DE"/>
        </w:rPr>
        <w:t>Übergeordnet</w:t>
      </w:r>
      <w:r>
        <w:rPr>
          <w:rFonts w:cs="Arial"/>
          <w:b/>
          <w:bCs/>
          <w:noProof/>
          <w:sz w:val="18"/>
          <w:szCs w:val="18"/>
          <w:lang w:val="de-DE"/>
        </w:rPr>
        <w:br/>
      </w:r>
      <w:r>
        <w:rPr>
          <w:rFonts w:cs="Arial"/>
          <w:noProof/>
          <w:sz w:val="18"/>
          <w:szCs w:val="18"/>
          <w:lang w:val="de-DE"/>
        </w:rPr>
        <w:t>ed_EvDatenID</w:t>
      </w:r>
      <w:r>
        <w:rPr>
          <w:rFonts w:cs="Arial"/>
          <w:noProof/>
          <w:sz w:val="18"/>
          <w:szCs w:val="18"/>
          <w:lang w:val="de-DE"/>
        </w:rPr>
        <w:tab/>
      </w:r>
      <w:r>
        <w:rPr>
          <w:rFonts w:cs="Arial"/>
          <w:noProof/>
          <w:sz w:val="18"/>
          <w:szCs w:val="18"/>
          <w:lang w:val="de-DE"/>
        </w:rPr>
        <w:t>tbl_EventDaten.ed_EvDatenID</w:t>
      </w:r>
    </w:p>
    <w:p w:rsidR="000867AB" w:rsidRDefault="000867AB" w14:paraId="25D14409" w14:textId="77777777">
      <w:pPr>
        <w:widowControl w:val="0"/>
        <w:tabs>
          <w:tab w:val="left" w:pos="3240"/>
          <w:tab w:val="left" w:pos="6120"/>
        </w:tabs>
        <w:autoSpaceDE w:val="0"/>
        <w:autoSpaceDN w:val="0"/>
        <w:adjustRightInd w:val="0"/>
        <w:ind w:left="3226" w:hanging="3240"/>
        <w:rPr>
          <w:rFonts w:cs="Arial"/>
          <w:noProof/>
          <w:sz w:val="18"/>
          <w:szCs w:val="18"/>
          <w:lang w:val="de-DE"/>
        </w:rPr>
      </w:pPr>
    </w:p>
    <w:p w:rsidR="000867AB" w:rsidRDefault="008B40AF" w14:paraId="682BD1AD"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Beziehungstyp:</w:t>
      </w:r>
      <w:r>
        <w:rPr>
          <w:rFonts w:cs="Arial"/>
          <w:noProof/>
          <w:sz w:val="18"/>
          <w:szCs w:val="18"/>
          <w:lang w:val="de-DE"/>
        </w:rPr>
        <w:tab/>
      </w:r>
      <w:r>
        <w:rPr>
          <w:rFonts w:cs="Arial"/>
          <w:noProof/>
          <w:sz w:val="18"/>
          <w:szCs w:val="18"/>
          <w:lang w:val="de-DE"/>
        </w:rPr>
        <w:t>Nicht identifizierend</w:t>
      </w:r>
    </w:p>
    <w:p w:rsidR="000867AB" w:rsidRDefault="008B40AF" w14:paraId="7417D3D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Kardinalität:</w:t>
      </w:r>
      <w:r>
        <w:rPr>
          <w:rFonts w:cs="Arial"/>
          <w:noProof/>
          <w:sz w:val="18"/>
          <w:szCs w:val="18"/>
          <w:lang w:val="de-DE"/>
        </w:rPr>
        <w:tab/>
      </w:r>
      <w:r>
        <w:rPr>
          <w:rFonts w:cs="Arial"/>
          <w:noProof/>
          <w:sz w:val="18"/>
          <w:szCs w:val="18"/>
          <w:lang w:val="de-DE"/>
        </w:rPr>
        <w:t>Eins -zu- Null-oder-Mehr</w:t>
      </w:r>
    </w:p>
    <w:p w:rsidR="000867AB" w:rsidRDefault="008B40AF" w14:paraId="5126612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4869053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noProof/>
          <w:sz w:val="18"/>
          <w:szCs w:val="18"/>
          <w:lang w:val="de-DE"/>
        </w:rPr>
        <w:tab/>
      </w:r>
      <w:r>
        <w:rPr>
          <w:rFonts w:cs="Arial"/>
          <w:noProof/>
          <w:sz w:val="18"/>
          <w:szCs w:val="18"/>
          <w:lang w:val="de-DE"/>
        </w:rPr>
        <w:t>hattbl_EvDaten_tbl_Buchungen_FK1</w:t>
      </w:r>
    </w:p>
    <w:p w:rsidR="000867AB" w:rsidRDefault="008B40AF" w14:paraId="7FFA84E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Inverse Phrase:</w:t>
      </w:r>
      <w:r>
        <w:rPr>
          <w:rFonts w:cs="Arial"/>
          <w:noProof/>
          <w:sz w:val="18"/>
          <w:szCs w:val="18"/>
          <w:lang w:val="de-DE"/>
        </w:rPr>
        <w:tab/>
      </w:r>
      <w:r>
        <w:rPr>
          <w:rFonts w:cs="Arial"/>
          <w:noProof/>
          <w:sz w:val="18"/>
          <w:szCs w:val="18"/>
          <w:lang w:val="de-DE"/>
        </w:rPr>
        <w:t>ist von</w:t>
      </w:r>
    </w:p>
    <w:p w:rsidR="000867AB" w:rsidRDefault="008B40AF" w14:paraId="48C9249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Aktualisieren:</w:t>
      </w:r>
      <w:r>
        <w:rPr>
          <w:rFonts w:cs="Arial"/>
          <w:noProof/>
          <w:sz w:val="18"/>
          <w:szCs w:val="18"/>
          <w:lang w:val="de-DE"/>
        </w:rPr>
        <w:tab/>
      </w:r>
      <w:r>
        <w:rPr>
          <w:rFonts w:cs="Arial"/>
          <w:noProof/>
          <w:sz w:val="18"/>
          <w:szCs w:val="18"/>
          <w:lang w:val="de-DE"/>
        </w:rPr>
        <w:t>Keine Aktion</w:t>
      </w:r>
    </w:p>
    <w:p w:rsidR="000867AB" w:rsidRDefault="008B40AF" w14:paraId="678CFE15"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Löschen:</w:t>
      </w:r>
      <w:r>
        <w:rPr>
          <w:rFonts w:cs="Arial"/>
          <w:noProof/>
          <w:sz w:val="18"/>
          <w:szCs w:val="18"/>
          <w:lang w:val="de-DE"/>
        </w:rPr>
        <w:tab/>
      </w:r>
      <w:r>
        <w:rPr>
          <w:rFonts w:cs="Arial"/>
          <w:noProof/>
          <w:sz w:val="18"/>
          <w:szCs w:val="18"/>
          <w:lang w:val="de-DE"/>
        </w:rPr>
        <w:t>Keine Aktion</w:t>
      </w:r>
    </w:p>
    <w:p w:rsidR="000867AB" w:rsidRDefault="000867AB" w14:paraId="26FC4DF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8B40AF" w14:paraId="3846AFA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u w:val="single"/>
          <w:lang w:val="de-DE"/>
        </w:rPr>
        <w:t>tbl_Kunden_tbl_Buchungen_FK1</w:t>
      </w:r>
    </w:p>
    <w:p w:rsidR="000867AB" w:rsidRDefault="000867AB" w14:paraId="0ACD6DBE"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8B40AF" w14:paraId="05F7BDDC" w14:textId="77777777">
      <w:pPr>
        <w:widowControl w:val="0"/>
        <w:tabs>
          <w:tab w:val="left" w:pos="3240"/>
          <w:tab w:val="left" w:pos="612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b/>
          <w:bCs/>
          <w:noProof/>
          <w:sz w:val="18"/>
          <w:szCs w:val="18"/>
          <w:lang w:val="de-DE"/>
        </w:rPr>
        <w:tab/>
      </w:r>
      <w:r>
        <w:rPr>
          <w:rFonts w:cs="Arial"/>
          <w:b/>
          <w:bCs/>
          <w:noProof/>
          <w:sz w:val="18"/>
          <w:szCs w:val="18"/>
          <w:lang w:val="de-DE"/>
        </w:rPr>
        <w:t>Untergeordnet</w:t>
      </w:r>
      <w:r>
        <w:rPr>
          <w:rFonts w:cs="Arial"/>
          <w:b/>
          <w:bCs/>
          <w:noProof/>
          <w:sz w:val="18"/>
          <w:szCs w:val="18"/>
          <w:lang w:val="de-DE"/>
        </w:rPr>
        <w:tab/>
      </w:r>
      <w:r>
        <w:rPr>
          <w:rFonts w:cs="Arial"/>
          <w:b/>
          <w:bCs/>
          <w:noProof/>
          <w:sz w:val="18"/>
          <w:szCs w:val="18"/>
          <w:lang w:val="de-DE"/>
        </w:rPr>
        <w:t>Übergeordnet</w:t>
      </w:r>
      <w:r>
        <w:rPr>
          <w:rFonts w:cs="Arial"/>
          <w:b/>
          <w:bCs/>
          <w:noProof/>
          <w:sz w:val="18"/>
          <w:szCs w:val="18"/>
          <w:lang w:val="de-DE"/>
        </w:rPr>
        <w:br/>
      </w:r>
      <w:r>
        <w:rPr>
          <w:rFonts w:cs="Arial"/>
          <w:noProof/>
          <w:sz w:val="18"/>
          <w:szCs w:val="18"/>
          <w:lang w:val="de-DE"/>
        </w:rPr>
        <w:t>kd_KundenID</w:t>
      </w:r>
      <w:r>
        <w:rPr>
          <w:rFonts w:cs="Arial"/>
          <w:noProof/>
          <w:sz w:val="18"/>
          <w:szCs w:val="18"/>
          <w:lang w:val="de-DE"/>
        </w:rPr>
        <w:tab/>
      </w:r>
      <w:r>
        <w:rPr>
          <w:rFonts w:cs="Arial"/>
          <w:noProof/>
          <w:sz w:val="18"/>
          <w:szCs w:val="18"/>
          <w:lang w:val="de-DE"/>
        </w:rPr>
        <w:t>tbl_Kunden.kd_KundenID</w:t>
      </w:r>
    </w:p>
    <w:p w:rsidR="000867AB" w:rsidRDefault="000867AB" w14:paraId="0C3B5E5E" w14:textId="77777777">
      <w:pPr>
        <w:widowControl w:val="0"/>
        <w:tabs>
          <w:tab w:val="left" w:pos="3240"/>
          <w:tab w:val="left" w:pos="6120"/>
        </w:tabs>
        <w:autoSpaceDE w:val="0"/>
        <w:autoSpaceDN w:val="0"/>
        <w:adjustRightInd w:val="0"/>
        <w:ind w:left="3226" w:hanging="3240"/>
        <w:rPr>
          <w:rFonts w:cs="Arial"/>
          <w:noProof/>
          <w:sz w:val="18"/>
          <w:szCs w:val="18"/>
          <w:lang w:val="de-DE"/>
        </w:rPr>
      </w:pPr>
    </w:p>
    <w:p w:rsidR="000867AB" w:rsidRDefault="008B40AF" w14:paraId="5C9FED8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Beziehungstyp:</w:t>
      </w:r>
      <w:r>
        <w:rPr>
          <w:rFonts w:cs="Arial"/>
          <w:noProof/>
          <w:sz w:val="18"/>
          <w:szCs w:val="18"/>
          <w:lang w:val="de-DE"/>
        </w:rPr>
        <w:tab/>
      </w:r>
      <w:r>
        <w:rPr>
          <w:rFonts w:cs="Arial"/>
          <w:noProof/>
          <w:sz w:val="18"/>
          <w:szCs w:val="18"/>
          <w:lang w:val="de-DE"/>
        </w:rPr>
        <w:t>Nicht identifizierend</w:t>
      </w:r>
    </w:p>
    <w:p w:rsidR="000867AB" w:rsidRDefault="008B40AF" w14:paraId="7E68226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Kardinalität:</w:t>
      </w:r>
      <w:r>
        <w:rPr>
          <w:rFonts w:cs="Arial"/>
          <w:noProof/>
          <w:sz w:val="18"/>
          <w:szCs w:val="18"/>
          <w:lang w:val="de-DE"/>
        </w:rPr>
        <w:tab/>
      </w:r>
      <w:r>
        <w:rPr>
          <w:rFonts w:cs="Arial"/>
          <w:noProof/>
          <w:sz w:val="18"/>
          <w:szCs w:val="18"/>
          <w:lang w:val="de-DE"/>
        </w:rPr>
        <w:t>Eins -zu- Null-oder-Mehr</w:t>
      </w:r>
    </w:p>
    <w:p w:rsidR="000867AB" w:rsidRDefault="008B40AF" w14:paraId="7BFD3C8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3D09242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noProof/>
          <w:sz w:val="18"/>
          <w:szCs w:val="18"/>
          <w:lang w:val="de-DE"/>
        </w:rPr>
        <w:tab/>
      </w:r>
      <w:r>
        <w:rPr>
          <w:rFonts w:cs="Arial"/>
          <w:noProof/>
          <w:sz w:val="18"/>
          <w:szCs w:val="18"/>
          <w:lang w:val="de-DE"/>
        </w:rPr>
        <w:t>hattbl_Kunden_tbl_Buchungen_FK1</w:t>
      </w:r>
    </w:p>
    <w:p w:rsidR="000867AB" w:rsidRDefault="008B40AF" w14:paraId="22BBA1F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Inverse Phrase:</w:t>
      </w:r>
      <w:r>
        <w:rPr>
          <w:rFonts w:cs="Arial"/>
          <w:noProof/>
          <w:sz w:val="18"/>
          <w:szCs w:val="18"/>
          <w:lang w:val="de-DE"/>
        </w:rPr>
        <w:tab/>
      </w:r>
      <w:r>
        <w:rPr>
          <w:rFonts w:cs="Arial"/>
          <w:noProof/>
          <w:sz w:val="18"/>
          <w:szCs w:val="18"/>
          <w:lang w:val="de-DE"/>
        </w:rPr>
        <w:t>ist von</w:t>
      </w:r>
    </w:p>
    <w:p w:rsidR="000867AB" w:rsidRDefault="008B40AF" w14:paraId="1340448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Aktualisieren:</w:t>
      </w:r>
      <w:r>
        <w:rPr>
          <w:rFonts w:cs="Arial"/>
          <w:noProof/>
          <w:sz w:val="18"/>
          <w:szCs w:val="18"/>
          <w:lang w:val="de-DE"/>
        </w:rPr>
        <w:tab/>
      </w:r>
      <w:r>
        <w:rPr>
          <w:rFonts w:cs="Arial"/>
          <w:noProof/>
          <w:sz w:val="18"/>
          <w:szCs w:val="18"/>
          <w:lang w:val="de-DE"/>
        </w:rPr>
        <w:t>Keine Aktion</w:t>
      </w:r>
    </w:p>
    <w:p w:rsidR="000867AB" w:rsidRDefault="008B40AF" w14:paraId="239124A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Löschen:</w:t>
      </w:r>
      <w:r>
        <w:rPr>
          <w:rFonts w:cs="Arial"/>
          <w:noProof/>
          <w:sz w:val="18"/>
          <w:szCs w:val="18"/>
          <w:lang w:val="de-DE"/>
        </w:rPr>
        <w:tab/>
      </w:r>
      <w:r>
        <w:rPr>
          <w:rFonts w:cs="Arial"/>
          <w:noProof/>
          <w:sz w:val="18"/>
          <w:szCs w:val="18"/>
          <w:lang w:val="de-DE"/>
        </w:rPr>
        <w:t>Keine Aktion</w:t>
      </w:r>
    </w:p>
    <w:p w:rsidR="000867AB" w:rsidRDefault="000867AB" w14:paraId="1237734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0867AB" w14:paraId="744D6FFC"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8B40AF" w14:paraId="59CDFB8D"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rPr>
          <w:rFonts w:cs="Arial"/>
          <w:b/>
          <w:bCs/>
          <w:noProof/>
          <w:sz w:val="28"/>
          <w:szCs w:val="28"/>
          <w:lang w:val="de-DE"/>
        </w:rPr>
      </w:pPr>
      <w:r>
        <w:rPr>
          <w:rFonts w:cs="Arial"/>
          <w:noProof/>
          <w:sz w:val="18"/>
          <w:szCs w:val="18"/>
          <w:lang w:val="de-DE"/>
        </w:rPr>
        <w:br w:type="page"/>
      </w:r>
      <w:r>
        <w:rPr>
          <w:rFonts w:cs="Arial"/>
          <w:b/>
          <w:bCs/>
          <w:noProof/>
          <w:sz w:val="28"/>
          <w:szCs w:val="28"/>
          <w:lang w:val="de-DE"/>
        </w:rPr>
        <w:t>tbl_EventDaten</w:t>
      </w:r>
    </w:p>
    <w:p w:rsidR="000867AB" w:rsidRDefault="000867AB" w14:paraId="4E38245E"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center"/>
        <w:rPr>
          <w:rFonts w:cs="Arial"/>
          <w:b/>
          <w:bCs/>
          <w:noProof/>
          <w:sz w:val="28"/>
          <w:szCs w:val="28"/>
          <w:lang w:val="de-DE"/>
        </w:rPr>
      </w:pPr>
    </w:p>
    <w:p w:rsidR="000867AB" w:rsidRDefault="008B40AF" w14:paraId="5AD8035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Besitzer:</w:t>
      </w:r>
      <w:r>
        <w:rPr>
          <w:rFonts w:cs="Arial"/>
          <w:noProof/>
          <w:sz w:val="18"/>
          <w:szCs w:val="18"/>
          <w:lang w:val="de-DE"/>
        </w:rPr>
        <w:tab/>
      </w:r>
      <w:r>
        <w:rPr>
          <w:rFonts w:cs="Arial"/>
          <w:noProof/>
          <w:sz w:val="18"/>
          <w:szCs w:val="18"/>
          <w:lang w:val="de-DE"/>
        </w:rPr>
        <w:t>dbo</w:t>
      </w:r>
    </w:p>
    <w:p w:rsidR="000867AB" w:rsidRDefault="008B40AF" w14:paraId="2C03F3B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Ziel-DB-Name:</w:t>
      </w:r>
      <w:r>
        <w:rPr>
          <w:rFonts w:cs="Arial"/>
          <w:noProof/>
          <w:sz w:val="18"/>
          <w:szCs w:val="18"/>
          <w:lang w:val="de-DE"/>
        </w:rPr>
        <w:tab/>
      </w:r>
      <w:r>
        <w:rPr>
          <w:rFonts w:cs="Arial"/>
          <w:noProof/>
          <w:sz w:val="18"/>
          <w:szCs w:val="18"/>
          <w:lang w:val="de-DE"/>
        </w:rPr>
        <w:t>KundenBuchungsSystem</w:t>
      </w:r>
    </w:p>
    <w:p w:rsidR="000867AB" w:rsidRDefault="008B40AF" w14:paraId="2EAABE8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Spalten:</w:t>
      </w:r>
      <w:r>
        <w:rPr>
          <w:rFonts w:cs="Arial"/>
          <w:noProof/>
          <w:sz w:val="18"/>
          <w:szCs w:val="18"/>
          <w:lang w:val="de-DE"/>
        </w:rPr>
        <w:tab/>
      </w:r>
      <w:r>
        <w:rPr>
          <w:rFonts w:cs="Arial"/>
          <w:noProof/>
          <w:sz w:val="18"/>
          <w:szCs w:val="18"/>
          <w:lang w:val="de-DE"/>
        </w:rPr>
        <w:t>12</w:t>
      </w:r>
    </w:p>
    <w:p w:rsidR="000867AB" w:rsidRDefault="008B40AF" w14:paraId="675B25B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Indizes:</w:t>
      </w:r>
      <w:r>
        <w:rPr>
          <w:rFonts w:cs="Arial"/>
          <w:noProof/>
          <w:sz w:val="18"/>
          <w:szCs w:val="18"/>
          <w:lang w:val="de-DE"/>
        </w:rPr>
        <w:tab/>
      </w:r>
      <w:r>
        <w:rPr>
          <w:rFonts w:cs="Arial"/>
          <w:noProof/>
          <w:sz w:val="18"/>
          <w:szCs w:val="18"/>
          <w:lang w:val="de-DE"/>
        </w:rPr>
        <w:t>0</w:t>
      </w:r>
    </w:p>
    <w:p w:rsidR="000867AB" w:rsidRDefault="008B40AF" w14:paraId="2EC2C8EE"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Fremdschlüssel:</w:t>
      </w:r>
      <w:r>
        <w:rPr>
          <w:rFonts w:cs="Arial"/>
          <w:noProof/>
          <w:sz w:val="18"/>
          <w:szCs w:val="18"/>
          <w:lang w:val="de-DE"/>
        </w:rPr>
        <w:tab/>
      </w:r>
      <w:r>
        <w:rPr>
          <w:rFonts w:cs="Arial"/>
          <w:noProof/>
          <w:sz w:val="18"/>
          <w:szCs w:val="18"/>
          <w:lang w:val="de-DE"/>
        </w:rPr>
        <w:t>1</w:t>
      </w:r>
    </w:p>
    <w:p w:rsidR="000867AB" w:rsidRDefault="008B40AF" w14:paraId="01A3181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Codes:</w:t>
      </w:r>
      <w:r>
        <w:rPr>
          <w:rFonts w:cs="Arial"/>
          <w:noProof/>
          <w:sz w:val="18"/>
          <w:szCs w:val="18"/>
          <w:lang w:val="de-DE"/>
        </w:rPr>
        <w:tab/>
      </w:r>
      <w:r>
        <w:rPr>
          <w:rFonts w:cs="Arial"/>
          <w:noProof/>
          <w:sz w:val="18"/>
          <w:szCs w:val="18"/>
          <w:lang w:val="de-DE"/>
        </w:rPr>
        <w:t>0</w:t>
      </w:r>
    </w:p>
    <w:p w:rsidR="000867AB" w:rsidRDefault="008B40AF" w14:paraId="68DF3A8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Typ:</w:t>
      </w:r>
      <w:r>
        <w:rPr>
          <w:rFonts w:cs="Arial"/>
          <w:noProof/>
          <w:sz w:val="18"/>
          <w:szCs w:val="18"/>
          <w:lang w:val="de-DE"/>
        </w:rPr>
        <w:tab/>
      </w:r>
      <w:r>
        <w:rPr>
          <w:rFonts w:cs="Arial"/>
          <w:noProof/>
          <w:sz w:val="18"/>
          <w:szCs w:val="18"/>
          <w:lang w:val="de-DE"/>
        </w:rPr>
        <w:t>Tabelle</w:t>
      </w:r>
    </w:p>
    <w:p w:rsidR="000867AB" w:rsidRDefault="000867AB" w14:paraId="56D67FD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p>
    <w:p w:rsidRPr="00B83BA3" w:rsidR="000867AB" w:rsidRDefault="008B40AF" w14:paraId="7DF3B5D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en-US"/>
        </w:rPr>
      </w:pPr>
      <w:r w:rsidRPr="00B83BA3">
        <w:rPr>
          <w:rFonts w:cs="Arial"/>
          <w:b/>
          <w:bCs/>
          <w:noProof/>
          <w:sz w:val="18"/>
          <w:szCs w:val="18"/>
          <w:lang w:val="en-US"/>
        </w:rPr>
        <w:t>Erweiterte Attribute:</w:t>
      </w:r>
    </w:p>
    <w:p w:rsidR="000867AB" w:rsidRDefault="008B40AF" w14:paraId="09931B2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r>
        <w:rPr>
          <w:rFonts w:cs="Arial"/>
          <w:b/>
          <w:bCs/>
          <w:noProof/>
          <w:sz w:val="18"/>
          <w:szCs w:val="18"/>
          <w:lang w:val="en-US"/>
        </w:rPr>
        <w:t>OnFileGroup</w:t>
      </w:r>
      <w:r>
        <w:rPr>
          <w:rFonts w:cs="Arial"/>
          <w:noProof/>
          <w:sz w:val="18"/>
          <w:szCs w:val="18"/>
          <w:lang w:val="en-US"/>
        </w:rPr>
        <w:tab/>
      </w:r>
      <w:r>
        <w:rPr>
          <w:rFonts w:cs="Arial"/>
          <w:noProof/>
          <w:sz w:val="18"/>
          <w:szCs w:val="18"/>
          <w:lang w:val="en-US"/>
        </w:rPr>
        <w:t>PRIMARY</w:t>
      </w:r>
    </w:p>
    <w:p w:rsidR="000867AB" w:rsidRDefault="008B40AF" w14:paraId="6B853CF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r>
        <w:rPr>
          <w:rFonts w:cs="Arial"/>
          <w:b/>
          <w:bCs/>
          <w:noProof/>
          <w:sz w:val="18"/>
          <w:szCs w:val="18"/>
          <w:lang w:val="en-US"/>
        </w:rPr>
        <w:t>Clustered PK</w:t>
      </w:r>
      <w:r>
        <w:rPr>
          <w:rFonts w:cs="Arial"/>
          <w:noProof/>
          <w:sz w:val="18"/>
          <w:szCs w:val="18"/>
          <w:lang w:val="en-US"/>
        </w:rPr>
        <w:tab/>
      </w:r>
      <w:r>
        <w:rPr>
          <w:rFonts w:cs="Arial"/>
          <w:noProof/>
          <w:sz w:val="18"/>
          <w:szCs w:val="18"/>
          <w:lang w:val="en-US"/>
        </w:rPr>
        <w:t>Ja</w:t>
      </w:r>
    </w:p>
    <w:p w:rsidR="000867AB" w:rsidRDefault="000867AB" w14:paraId="7180F0D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p>
    <w:tbl>
      <w:tblPr>
        <w:tblW w:w="0" w:type="auto"/>
        <w:tblLayout w:type="fixed"/>
        <w:tblCellMar>
          <w:left w:w="144" w:type="dxa"/>
          <w:right w:w="144" w:type="dxa"/>
        </w:tblCellMar>
        <w:tblLook w:val="0000" w:firstRow="0" w:lastRow="0" w:firstColumn="0" w:lastColumn="0" w:noHBand="0" w:noVBand="0"/>
      </w:tblPr>
      <w:tblGrid>
        <w:gridCol w:w="3427"/>
        <w:gridCol w:w="1569"/>
        <w:gridCol w:w="1713"/>
        <w:gridCol w:w="2615"/>
      </w:tblGrid>
      <w:tr w:rsidR="000867AB" w14:paraId="33F5FDE6" w14:textId="77777777">
        <w:tc>
          <w:tcPr>
            <w:tcW w:w="3427" w:type="dxa"/>
            <w:tcBorders>
              <w:top w:val="nil"/>
              <w:left w:val="nil"/>
              <w:bottom w:val="nil"/>
              <w:right w:val="nil"/>
            </w:tcBorders>
            <w:shd w:val="clear" w:color="FFFFFF" w:fill="000000"/>
          </w:tcPr>
          <w:p w:rsidR="000867AB" w:rsidRDefault="008B40AF" w14:paraId="7AA3BCDE"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569" w:type="dxa"/>
            <w:tcBorders>
              <w:top w:val="nil"/>
              <w:left w:val="nil"/>
              <w:bottom w:val="nil"/>
              <w:right w:val="nil"/>
            </w:tcBorders>
            <w:shd w:val="clear" w:color="FFFFFF" w:fill="000000"/>
          </w:tcPr>
          <w:p w:rsidR="000867AB" w:rsidRDefault="008B40AF" w14:paraId="7691985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Datentyp</w:t>
            </w:r>
          </w:p>
        </w:tc>
        <w:tc>
          <w:tcPr>
            <w:tcW w:w="1713" w:type="dxa"/>
            <w:tcBorders>
              <w:top w:val="nil"/>
              <w:left w:val="nil"/>
              <w:bottom w:val="nil"/>
              <w:right w:val="nil"/>
            </w:tcBorders>
            <w:shd w:val="clear" w:color="FFFFFF" w:fill="000000"/>
          </w:tcPr>
          <w:p w:rsidR="000867AB" w:rsidRDefault="008B40AF" w14:paraId="4A8E400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NULL zulassen</w:t>
            </w:r>
          </w:p>
        </w:tc>
        <w:tc>
          <w:tcPr>
            <w:tcW w:w="2615" w:type="dxa"/>
            <w:tcBorders>
              <w:top w:val="nil"/>
              <w:left w:val="nil"/>
              <w:bottom w:val="nil"/>
              <w:right w:val="nil"/>
            </w:tcBorders>
            <w:shd w:val="clear" w:color="FFFFFF" w:fill="000000"/>
          </w:tcPr>
          <w:p w:rsidR="000867AB" w:rsidRDefault="008B40AF" w14:paraId="4E3A770D"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Wert/Bereich</w:t>
            </w:r>
          </w:p>
        </w:tc>
      </w:tr>
      <w:tr w:rsidR="000867AB" w14:paraId="5E06FE63" w14:textId="77777777">
        <w:tc>
          <w:tcPr>
            <w:tcW w:w="3427" w:type="dxa"/>
            <w:tcBorders>
              <w:top w:val="nil"/>
              <w:left w:val="nil"/>
              <w:bottom w:val="nil"/>
              <w:right w:val="nil"/>
            </w:tcBorders>
          </w:tcPr>
          <w:p w:rsidR="000867AB" w:rsidRDefault="008B40AF" w14:paraId="7F1A21A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ed_EvDatenID</w:t>
            </w:r>
          </w:p>
        </w:tc>
        <w:tc>
          <w:tcPr>
            <w:tcW w:w="1569" w:type="dxa"/>
            <w:tcBorders>
              <w:top w:val="nil"/>
              <w:left w:val="nil"/>
              <w:bottom w:val="nil"/>
              <w:right w:val="nil"/>
            </w:tcBorders>
          </w:tcPr>
          <w:p w:rsidR="000867AB" w:rsidRDefault="008B40AF" w14:paraId="288A710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 identity</w:t>
            </w:r>
          </w:p>
        </w:tc>
        <w:tc>
          <w:tcPr>
            <w:tcW w:w="1713" w:type="dxa"/>
            <w:tcBorders>
              <w:top w:val="nil"/>
              <w:left w:val="nil"/>
              <w:bottom w:val="nil"/>
              <w:right w:val="nil"/>
            </w:tcBorders>
          </w:tcPr>
          <w:p w:rsidR="000867AB" w:rsidRDefault="008B40AF" w14:paraId="621F774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6C2EE4A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68FB1279" w14:textId="77777777">
        <w:tc>
          <w:tcPr>
            <w:tcW w:w="3427" w:type="dxa"/>
            <w:tcBorders>
              <w:top w:val="nil"/>
              <w:left w:val="nil"/>
              <w:bottom w:val="nil"/>
              <w:right w:val="nil"/>
            </w:tcBorders>
          </w:tcPr>
          <w:p w:rsidR="000867AB" w:rsidRDefault="008B40AF" w14:paraId="4D59F175"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fr-FR"/>
              </w:rPr>
            </w:pPr>
            <w:r>
              <w:rPr>
                <w:rFonts w:cs="Arial"/>
                <w:b/>
                <w:bCs/>
                <w:noProof/>
                <w:sz w:val="18"/>
                <w:szCs w:val="18"/>
                <w:lang w:val="fr-FR"/>
              </w:rPr>
              <w:t>et_EventID   (FK)</w:t>
            </w:r>
          </w:p>
        </w:tc>
        <w:tc>
          <w:tcPr>
            <w:tcW w:w="1569" w:type="dxa"/>
            <w:tcBorders>
              <w:top w:val="nil"/>
              <w:left w:val="nil"/>
              <w:bottom w:val="nil"/>
              <w:right w:val="nil"/>
            </w:tcBorders>
          </w:tcPr>
          <w:p w:rsidR="000867AB" w:rsidRDefault="008B40AF" w14:paraId="0E90F90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0867AB" w:rsidRDefault="008B40AF" w14:paraId="6AADA3F5"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2277CCDE"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08FDCEFD" w14:textId="77777777">
        <w:tc>
          <w:tcPr>
            <w:tcW w:w="3427" w:type="dxa"/>
            <w:tcBorders>
              <w:top w:val="nil"/>
              <w:left w:val="nil"/>
              <w:bottom w:val="nil"/>
              <w:right w:val="nil"/>
            </w:tcBorders>
          </w:tcPr>
          <w:p w:rsidR="000867AB" w:rsidRDefault="008B40AF" w14:paraId="0300A425"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en-US"/>
              </w:rPr>
            </w:pPr>
            <w:r>
              <w:rPr>
                <w:rFonts w:cs="Arial"/>
                <w:b/>
                <w:bCs/>
                <w:noProof/>
                <w:sz w:val="18"/>
                <w:szCs w:val="18"/>
                <w:lang w:val="en-US"/>
              </w:rPr>
              <w:t>ed_Preis</w:t>
            </w:r>
          </w:p>
        </w:tc>
        <w:tc>
          <w:tcPr>
            <w:tcW w:w="1569" w:type="dxa"/>
            <w:tcBorders>
              <w:top w:val="nil"/>
              <w:left w:val="nil"/>
              <w:bottom w:val="nil"/>
              <w:right w:val="nil"/>
            </w:tcBorders>
          </w:tcPr>
          <w:p w:rsidR="000867AB" w:rsidRDefault="008B40AF" w14:paraId="4AA5E06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en-US"/>
              </w:rPr>
            </w:pPr>
            <w:r>
              <w:rPr>
                <w:rFonts w:cs="Arial"/>
                <w:noProof/>
                <w:sz w:val="18"/>
                <w:szCs w:val="18"/>
                <w:lang w:val="en-US"/>
              </w:rPr>
              <w:t>smallmoney</w:t>
            </w:r>
          </w:p>
        </w:tc>
        <w:tc>
          <w:tcPr>
            <w:tcW w:w="1713" w:type="dxa"/>
            <w:tcBorders>
              <w:top w:val="nil"/>
              <w:left w:val="nil"/>
              <w:bottom w:val="nil"/>
              <w:right w:val="nil"/>
            </w:tcBorders>
          </w:tcPr>
          <w:p w:rsidR="000867AB" w:rsidRDefault="008B40AF" w14:paraId="589EBBC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5C9631B5"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4E31B53F" w14:textId="77777777">
        <w:tc>
          <w:tcPr>
            <w:tcW w:w="3427" w:type="dxa"/>
            <w:tcBorders>
              <w:top w:val="nil"/>
              <w:left w:val="nil"/>
              <w:bottom w:val="nil"/>
              <w:right w:val="nil"/>
            </w:tcBorders>
          </w:tcPr>
          <w:p w:rsidR="000867AB" w:rsidRDefault="008B40AF" w14:paraId="0BFA7869"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ed_Beginn</w:t>
            </w:r>
          </w:p>
        </w:tc>
        <w:tc>
          <w:tcPr>
            <w:tcW w:w="1569" w:type="dxa"/>
            <w:tcBorders>
              <w:top w:val="nil"/>
              <w:left w:val="nil"/>
              <w:bottom w:val="nil"/>
              <w:right w:val="nil"/>
            </w:tcBorders>
          </w:tcPr>
          <w:p w:rsidR="000867AB" w:rsidRDefault="008B40AF" w14:paraId="22EA05F9"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datetime</w:t>
            </w:r>
          </w:p>
        </w:tc>
        <w:tc>
          <w:tcPr>
            <w:tcW w:w="1713" w:type="dxa"/>
            <w:tcBorders>
              <w:top w:val="nil"/>
              <w:left w:val="nil"/>
              <w:bottom w:val="nil"/>
              <w:right w:val="nil"/>
            </w:tcBorders>
          </w:tcPr>
          <w:p w:rsidR="000867AB" w:rsidRDefault="008B40AF" w14:paraId="06F3F34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57C8D21E"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28F2F7DF" w14:textId="77777777">
        <w:tc>
          <w:tcPr>
            <w:tcW w:w="3427" w:type="dxa"/>
            <w:tcBorders>
              <w:top w:val="nil"/>
              <w:left w:val="nil"/>
              <w:bottom w:val="nil"/>
              <w:right w:val="nil"/>
            </w:tcBorders>
          </w:tcPr>
          <w:p w:rsidR="000867AB" w:rsidRDefault="008B40AF" w14:paraId="6402FE6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it-IT"/>
              </w:rPr>
            </w:pPr>
            <w:r>
              <w:rPr>
                <w:rFonts w:cs="Arial"/>
                <w:b/>
                <w:bCs/>
                <w:noProof/>
                <w:sz w:val="18"/>
                <w:szCs w:val="18"/>
                <w:lang w:val="it-IT"/>
              </w:rPr>
              <w:t>ed_Ende</w:t>
            </w:r>
          </w:p>
        </w:tc>
        <w:tc>
          <w:tcPr>
            <w:tcW w:w="1569" w:type="dxa"/>
            <w:tcBorders>
              <w:top w:val="nil"/>
              <w:left w:val="nil"/>
              <w:bottom w:val="nil"/>
              <w:right w:val="nil"/>
            </w:tcBorders>
          </w:tcPr>
          <w:p w:rsidR="000867AB" w:rsidRDefault="008B40AF" w14:paraId="61E6074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it-IT"/>
              </w:rPr>
            </w:pPr>
            <w:r>
              <w:rPr>
                <w:rFonts w:cs="Arial"/>
                <w:noProof/>
                <w:sz w:val="18"/>
                <w:szCs w:val="18"/>
                <w:lang w:val="it-IT"/>
              </w:rPr>
              <w:t>datetime</w:t>
            </w:r>
          </w:p>
        </w:tc>
        <w:tc>
          <w:tcPr>
            <w:tcW w:w="1713" w:type="dxa"/>
            <w:tcBorders>
              <w:top w:val="nil"/>
              <w:left w:val="nil"/>
              <w:bottom w:val="nil"/>
              <w:right w:val="nil"/>
            </w:tcBorders>
          </w:tcPr>
          <w:p w:rsidR="000867AB" w:rsidRDefault="008B40AF" w14:paraId="50B1736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42A4022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1A3B51F3" w14:textId="77777777">
        <w:tc>
          <w:tcPr>
            <w:tcW w:w="3427" w:type="dxa"/>
            <w:tcBorders>
              <w:top w:val="nil"/>
              <w:left w:val="nil"/>
              <w:bottom w:val="nil"/>
              <w:right w:val="nil"/>
            </w:tcBorders>
          </w:tcPr>
          <w:p w:rsidR="000867AB" w:rsidRDefault="008B40AF" w14:paraId="0C1BE2D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ed_StartOrt</w:t>
            </w:r>
          </w:p>
        </w:tc>
        <w:tc>
          <w:tcPr>
            <w:tcW w:w="1569" w:type="dxa"/>
            <w:tcBorders>
              <w:top w:val="nil"/>
              <w:left w:val="nil"/>
              <w:bottom w:val="nil"/>
              <w:right w:val="nil"/>
            </w:tcBorders>
          </w:tcPr>
          <w:p w:rsidR="000867AB" w:rsidRDefault="008B40AF" w14:paraId="24DAB1E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0867AB" w:rsidRDefault="008B40AF" w14:paraId="74E84D59"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0EEC4C6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24F842F0" w14:textId="77777777">
        <w:tc>
          <w:tcPr>
            <w:tcW w:w="3427" w:type="dxa"/>
            <w:tcBorders>
              <w:top w:val="nil"/>
              <w:left w:val="nil"/>
              <w:bottom w:val="nil"/>
              <w:right w:val="nil"/>
            </w:tcBorders>
          </w:tcPr>
          <w:p w:rsidR="000867AB" w:rsidRDefault="008B40AF" w14:paraId="70C3A4E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ed_Zielort</w:t>
            </w:r>
          </w:p>
        </w:tc>
        <w:tc>
          <w:tcPr>
            <w:tcW w:w="1569" w:type="dxa"/>
            <w:tcBorders>
              <w:top w:val="nil"/>
              <w:left w:val="nil"/>
              <w:bottom w:val="nil"/>
              <w:right w:val="nil"/>
            </w:tcBorders>
          </w:tcPr>
          <w:p w:rsidR="000867AB" w:rsidRDefault="008B40AF" w14:paraId="1C9A12A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0867AB" w:rsidRDefault="008B40AF" w14:paraId="5DCA575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Erlaubt</w:t>
            </w:r>
          </w:p>
        </w:tc>
        <w:tc>
          <w:tcPr>
            <w:tcW w:w="2615" w:type="dxa"/>
            <w:tcBorders>
              <w:top w:val="nil"/>
              <w:left w:val="nil"/>
              <w:bottom w:val="nil"/>
              <w:right w:val="nil"/>
            </w:tcBorders>
          </w:tcPr>
          <w:p w:rsidR="000867AB" w:rsidRDefault="000867AB" w14:paraId="3684F00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05BC1BC2" w14:textId="77777777">
        <w:tc>
          <w:tcPr>
            <w:tcW w:w="3427" w:type="dxa"/>
            <w:tcBorders>
              <w:top w:val="nil"/>
              <w:left w:val="nil"/>
              <w:bottom w:val="nil"/>
              <w:right w:val="nil"/>
            </w:tcBorders>
          </w:tcPr>
          <w:p w:rsidR="000867AB" w:rsidRDefault="008B40AF" w14:paraId="632CAC3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ed_MaxTeilnehmer</w:t>
            </w:r>
          </w:p>
        </w:tc>
        <w:tc>
          <w:tcPr>
            <w:tcW w:w="1569" w:type="dxa"/>
            <w:tcBorders>
              <w:top w:val="nil"/>
              <w:left w:val="nil"/>
              <w:bottom w:val="nil"/>
              <w:right w:val="nil"/>
            </w:tcBorders>
          </w:tcPr>
          <w:p w:rsidR="000867AB" w:rsidRDefault="008B40AF" w14:paraId="43D8325E"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0867AB" w:rsidRDefault="008B40AF" w14:paraId="58111F4E"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23EAE76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2F3557B4" w14:textId="77777777">
        <w:tc>
          <w:tcPr>
            <w:tcW w:w="3427" w:type="dxa"/>
            <w:tcBorders>
              <w:top w:val="nil"/>
              <w:left w:val="nil"/>
              <w:bottom w:val="nil"/>
              <w:right w:val="nil"/>
            </w:tcBorders>
          </w:tcPr>
          <w:p w:rsidR="000867AB" w:rsidRDefault="008B40AF" w14:paraId="1C81A3F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ed_AktTeilnehmer</w:t>
            </w:r>
          </w:p>
        </w:tc>
        <w:tc>
          <w:tcPr>
            <w:tcW w:w="1569" w:type="dxa"/>
            <w:tcBorders>
              <w:top w:val="nil"/>
              <w:left w:val="nil"/>
              <w:bottom w:val="nil"/>
              <w:right w:val="nil"/>
            </w:tcBorders>
          </w:tcPr>
          <w:p w:rsidR="000867AB" w:rsidRDefault="008B40AF" w14:paraId="347B0C7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0867AB" w:rsidRDefault="008B40AF" w14:paraId="6F995E95"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69CE6CE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7F08AEE5" w14:textId="77777777">
        <w:tc>
          <w:tcPr>
            <w:tcW w:w="3427" w:type="dxa"/>
            <w:tcBorders>
              <w:top w:val="nil"/>
              <w:left w:val="nil"/>
              <w:bottom w:val="nil"/>
              <w:right w:val="nil"/>
            </w:tcBorders>
          </w:tcPr>
          <w:p w:rsidR="000867AB" w:rsidRDefault="008B40AF" w14:paraId="2C72502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ed_Freigegeben</w:t>
            </w:r>
          </w:p>
        </w:tc>
        <w:tc>
          <w:tcPr>
            <w:tcW w:w="1569" w:type="dxa"/>
            <w:tcBorders>
              <w:top w:val="nil"/>
              <w:left w:val="nil"/>
              <w:bottom w:val="nil"/>
              <w:right w:val="nil"/>
            </w:tcBorders>
          </w:tcPr>
          <w:p w:rsidR="000867AB" w:rsidRDefault="008B40AF" w14:paraId="387AF2F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bit</w:t>
            </w:r>
          </w:p>
        </w:tc>
        <w:tc>
          <w:tcPr>
            <w:tcW w:w="1713" w:type="dxa"/>
            <w:tcBorders>
              <w:top w:val="nil"/>
              <w:left w:val="nil"/>
              <w:bottom w:val="nil"/>
              <w:right w:val="nil"/>
            </w:tcBorders>
          </w:tcPr>
          <w:p w:rsidR="000867AB" w:rsidRDefault="008B40AF" w14:paraId="5FC7CA0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0E9ED97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373B350C" w14:textId="77777777">
        <w:tc>
          <w:tcPr>
            <w:tcW w:w="3427" w:type="dxa"/>
            <w:tcBorders>
              <w:top w:val="nil"/>
              <w:left w:val="nil"/>
              <w:bottom w:val="nil"/>
              <w:right w:val="nil"/>
            </w:tcBorders>
          </w:tcPr>
          <w:p w:rsidR="000867AB" w:rsidRDefault="008B40AF" w14:paraId="0B2A882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it-IT"/>
              </w:rPr>
            </w:pPr>
            <w:r>
              <w:rPr>
                <w:rFonts w:cs="Arial"/>
                <w:b/>
                <w:bCs/>
                <w:noProof/>
                <w:sz w:val="18"/>
                <w:szCs w:val="18"/>
                <w:lang w:val="it-IT"/>
              </w:rPr>
              <w:t>ed_Rabatt</w:t>
            </w:r>
          </w:p>
        </w:tc>
        <w:tc>
          <w:tcPr>
            <w:tcW w:w="1569" w:type="dxa"/>
            <w:tcBorders>
              <w:top w:val="nil"/>
              <w:left w:val="nil"/>
              <w:bottom w:val="nil"/>
              <w:right w:val="nil"/>
            </w:tcBorders>
          </w:tcPr>
          <w:p w:rsidR="000867AB" w:rsidRDefault="008B40AF" w14:paraId="79B5BE2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it-IT"/>
              </w:rPr>
            </w:pPr>
            <w:r>
              <w:rPr>
                <w:rFonts w:cs="Arial"/>
                <w:noProof/>
                <w:sz w:val="18"/>
                <w:szCs w:val="18"/>
                <w:lang w:val="it-IT"/>
              </w:rPr>
              <w:t>decimal(18;0)</w:t>
            </w:r>
          </w:p>
        </w:tc>
        <w:tc>
          <w:tcPr>
            <w:tcW w:w="1713" w:type="dxa"/>
            <w:tcBorders>
              <w:top w:val="nil"/>
              <w:left w:val="nil"/>
              <w:bottom w:val="nil"/>
              <w:right w:val="nil"/>
            </w:tcBorders>
          </w:tcPr>
          <w:p w:rsidR="000867AB" w:rsidRDefault="008B40AF" w14:paraId="4C4C6EF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2B49547E"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3B504B8B" w14:textId="77777777">
        <w:tc>
          <w:tcPr>
            <w:tcW w:w="3427" w:type="dxa"/>
            <w:tcBorders>
              <w:top w:val="nil"/>
              <w:left w:val="nil"/>
              <w:bottom w:val="nil"/>
              <w:right w:val="nil"/>
            </w:tcBorders>
          </w:tcPr>
          <w:p w:rsidR="000867AB" w:rsidRDefault="008B40AF" w14:paraId="756EEDF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ed_VeranstalterBenachrichtigt</w:t>
            </w:r>
          </w:p>
        </w:tc>
        <w:tc>
          <w:tcPr>
            <w:tcW w:w="1569" w:type="dxa"/>
            <w:tcBorders>
              <w:top w:val="nil"/>
              <w:left w:val="nil"/>
              <w:bottom w:val="nil"/>
              <w:right w:val="nil"/>
            </w:tcBorders>
          </w:tcPr>
          <w:p w:rsidR="000867AB" w:rsidRDefault="008B40AF" w14:paraId="3BAB158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bit</w:t>
            </w:r>
          </w:p>
        </w:tc>
        <w:tc>
          <w:tcPr>
            <w:tcW w:w="1713" w:type="dxa"/>
            <w:tcBorders>
              <w:top w:val="nil"/>
              <w:left w:val="nil"/>
              <w:bottom w:val="nil"/>
              <w:right w:val="nil"/>
            </w:tcBorders>
          </w:tcPr>
          <w:p w:rsidR="000867AB" w:rsidRDefault="008B40AF" w14:paraId="2D66F51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61D4C9D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bl>
    <w:p w:rsidR="000867AB" w:rsidRDefault="000867AB" w14:paraId="126EF8CD" w14:textId="77777777">
      <w:pPr>
        <w:widowControl w:val="0"/>
        <w:autoSpaceDE w:val="0"/>
        <w:autoSpaceDN w:val="0"/>
        <w:adjustRightInd w:val="0"/>
        <w:rPr>
          <w:rFonts w:cs="Arial"/>
          <w:noProof/>
          <w:sz w:val="18"/>
          <w:szCs w:val="18"/>
          <w:lang w:val="de-DE"/>
        </w:rPr>
      </w:pPr>
    </w:p>
    <w:tbl>
      <w:tblPr>
        <w:tblW w:w="0" w:type="auto"/>
        <w:tblLayout w:type="fixed"/>
        <w:tblCellMar>
          <w:left w:w="144" w:type="dxa"/>
          <w:right w:w="144" w:type="dxa"/>
        </w:tblCellMar>
        <w:tblLook w:val="0000" w:firstRow="0" w:lastRow="0" w:firstColumn="0" w:lastColumn="0" w:noHBand="0" w:noVBand="0"/>
      </w:tblPr>
      <w:tblGrid>
        <w:gridCol w:w="3600"/>
        <w:gridCol w:w="3204"/>
        <w:gridCol w:w="2520"/>
      </w:tblGrid>
      <w:tr w:rsidR="000867AB" w14:paraId="2A42635E" w14:textId="77777777">
        <w:tc>
          <w:tcPr>
            <w:tcW w:w="3600" w:type="dxa"/>
            <w:tcBorders>
              <w:top w:val="nil"/>
              <w:left w:val="nil"/>
              <w:bottom w:val="nil"/>
              <w:right w:val="nil"/>
            </w:tcBorders>
            <w:shd w:val="clear" w:color="FFFFFF" w:fill="000000"/>
          </w:tcPr>
          <w:p w:rsidR="000867AB" w:rsidRDefault="008B40AF" w14:paraId="464B9A21"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3204" w:type="dxa"/>
            <w:tcBorders>
              <w:top w:val="nil"/>
              <w:left w:val="nil"/>
              <w:bottom w:val="nil"/>
              <w:right w:val="nil"/>
            </w:tcBorders>
            <w:shd w:val="clear" w:color="FFFFFF" w:fill="000000"/>
          </w:tcPr>
          <w:p w:rsidR="000867AB" w:rsidRDefault="008B40AF" w14:paraId="5D64ACAB"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Untergeordnet</w:t>
            </w:r>
          </w:p>
        </w:tc>
        <w:tc>
          <w:tcPr>
            <w:tcW w:w="2520" w:type="dxa"/>
            <w:tcBorders>
              <w:top w:val="nil"/>
              <w:left w:val="nil"/>
              <w:bottom w:val="nil"/>
              <w:right w:val="nil"/>
            </w:tcBorders>
            <w:shd w:val="clear" w:color="FFFFFF" w:fill="000000"/>
          </w:tcPr>
          <w:p w:rsidR="000867AB" w:rsidRDefault="008B40AF" w14:paraId="7A40FD4D"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Übergeordnet</w:t>
            </w:r>
          </w:p>
        </w:tc>
      </w:tr>
      <w:tr w:rsidR="000867AB" w14:paraId="1A79EEA8" w14:textId="77777777">
        <w:tc>
          <w:tcPr>
            <w:tcW w:w="3600" w:type="dxa"/>
            <w:tcBorders>
              <w:top w:val="nil"/>
              <w:left w:val="nil"/>
              <w:bottom w:val="nil"/>
              <w:right w:val="nil"/>
            </w:tcBorders>
          </w:tcPr>
          <w:p w:rsidR="000867AB" w:rsidRDefault="008B40AF" w14:paraId="4FEAD24E"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tbl_Events_tbl_EvDaten_FK1</w:t>
            </w:r>
          </w:p>
        </w:tc>
        <w:tc>
          <w:tcPr>
            <w:tcW w:w="3204" w:type="dxa"/>
            <w:tcBorders>
              <w:top w:val="nil"/>
              <w:left w:val="nil"/>
              <w:bottom w:val="nil"/>
              <w:right w:val="nil"/>
            </w:tcBorders>
          </w:tcPr>
          <w:p w:rsidR="000867AB" w:rsidRDefault="008B40AF" w14:paraId="7E92ED46" w14:textId="77777777">
            <w:pPr>
              <w:widowControl w:val="0"/>
              <w:autoSpaceDE w:val="0"/>
              <w:autoSpaceDN w:val="0"/>
              <w:adjustRightInd w:val="0"/>
              <w:ind w:left="-14"/>
              <w:rPr>
                <w:rFonts w:cs="Arial"/>
                <w:noProof/>
                <w:sz w:val="18"/>
                <w:szCs w:val="18"/>
                <w:lang w:val="de-DE"/>
              </w:rPr>
            </w:pPr>
            <w:r>
              <w:rPr>
                <w:rFonts w:cs="Arial"/>
                <w:noProof/>
                <w:sz w:val="18"/>
                <w:szCs w:val="18"/>
                <w:lang w:val="de-DE"/>
              </w:rPr>
              <w:t>et_EventID</w:t>
            </w:r>
          </w:p>
        </w:tc>
        <w:tc>
          <w:tcPr>
            <w:tcW w:w="2520" w:type="dxa"/>
            <w:tcBorders>
              <w:top w:val="nil"/>
              <w:left w:val="nil"/>
              <w:bottom w:val="nil"/>
              <w:right w:val="nil"/>
            </w:tcBorders>
          </w:tcPr>
          <w:p w:rsidR="000867AB" w:rsidRDefault="008B40AF" w14:paraId="65A588B2" w14:textId="77777777">
            <w:pPr>
              <w:widowControl w:val="0"/>
              <w:autoSpaceDE w:val="0"/>
              <w:autoSpaceDN w:val="0"/>
              <w:adjustRightInd w:val="0"/>
              <w:ind w:left="-14"/>
              <w:rPr>
                <w:rFonts w:cs="Arial"/>
                <w:noProof/>
                <w:sz w:val="18"/>
                <w:szCs w:val="18"/>
                <w:lang w:val="de-DE"/>
              </w:rPr>
            </w:pPr>
            <w:r>
              <w:rPr>
                <w:rFonts w:cs="Arial"/>
                <w:noProof/>
                <w:sz w:val="18"/>
                <w:szCs w:val="18"/>
                <w:lang w:val="de-DE"/>
              </w:rPr>
              <w:t>tbl_Events.et_EventID</w:t>
            </w:r>
          </w:p>
        </w:tc>
      </w:tr>
      <w:tr w:rsidR="000867AB" w14:paraId="02B79BE8" w14:textId="77777777">
        <w:tc>
          <w:tcPr>
            <w:tcW w:w="3600" w:type="dxa"/>
            <w:tcBorders>
              <w:top w:val="nil"/>
              <w:left w:val="nil"/>
              <w:bottom w:val="nil"/>
              <w:right w:val="nil"/>
            </w:tcBorders>
          </w:tcPr>
          <w:p w:rsidR="000867AB" w:rsidRDefault="008B40AF" w14:paraId="52C55C47"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tbl_EvDaten_tbl_Buchungen_FK1</w:t>
            </w:r>
          </w:p>
        </w:tc>
        <w:tc>
          <w:tcPr>
            <w:tcW w:w="3204" w:type="dxa"/>
            <w:tcBorders>
              <w:top w:val="nil"/>
              <w:left w:val="nil"/>
              <w:bottom w:val="nil"/>
              <w:right w:val="nil"/>
            </w:tcBorders>
          </w:tcPr>
          <w:p w:rsidR="000867AB" w:rsidRDefault="008B40AF" w14:paraId="7871E0F0" w14:textId="77777777">
            <w:pPr>
              <w:widowControl w:val="0"/>
              <w:autoSpaceDE w:val="0"/>
              <w:autoSpaceDN w:val="0"/>
              <w:adjustRightInd w:val="0"/>
              <w:ind w:left="-14"/>
              <w:rPr>
                <w:rFonts w:cs="Arial"/>
                <w:noProof/>
                <w:sz w:val="18"/>
                <w:szCs w:val="18"/>
                <w:lang w:val="de-DE"/>
              </w:rPr>
            </w:pPr>
            <w:r>
              <w:rPr>
                <w:rFonts w:cs="Arial"/>
                <w:noProof/>
                <w:sz w:val="18"/>
                <w:szCs w:val="18"/>
                <w:lang w:val="de-DE"/>
              </w:rPr>
              <w:t>tbl_Buchungen.ed_EvDatenID</w:t>
            </w:r>
          </w:p>
        </w:tc>
        <w:tc>
          <w:tcPr>
            <w:tcW w:w="2520" w:type="dxa"/>
            <w:tcBorders>
              <w:top w:val="nil"/>
              <w:left w:val="nil"/>
              <w:bottom w:val="nil"/>
              <w:right w:val="nil"/>
            </w:tcBorders>
          </w:tcPr>
          <w:p w:rsidR="000867AB" w:rsidRDefault="008B40AF" w14:paraId="43CF4C86" w14:textId="77777777">
            <w:pPr>
              <w:widowControl w:val="0"/>
              <w:autoSpaceDE w:val="0"/>
              <w:autoSpaceDN w:val="0"/>
              <w:adjustRightInd w:val="0"/>
              <w:ind w:left="-14"/>
              <w:rPr>
                <w:rFonts w:cs="Arial"/>
                <w:noProof/>
                <w:sz w:val="18"/>
                <w:szCs w:val="18"/>
                <w:lang w:val="de-DE"/>
              </w:rPr>
            </w:pPr>
            <w:r>
              <w:rPr>
                <w:rFonts w:cs="Arial"/>
                <w:noProof/>
                <w:sz w:val="18"/>
                <w:szCs w:val="18"/>
                <w:lang w:val="de-DE"/>
              </w:rPr>
              <w:t>ed_EvDatenID</w:t>
            </w:r>
          </w:p>
        </w:tc>
      </w:tr>
    </w:tbl>
    <w:p w:rsidR="000867AB" w:rsidRDefault="000867AB" w14:paraId="58E4C3FC" w14:textId="77777777">
      <w:pPr>
        <w:widowControl w:val="0"/>
        <w:autoSpaceDE w:val="0"/>
        <w:autoSpaceDN w:val="0"/>
        <w:adjustRightInd w:val="0"/>
        <w:rPr>
          <w:rFonts w:cs="Arial"/>
          <w:noProof/>
          <w:sz w:val="18"/>
          <w:szCs w:val="18"/>
          <w:lang w:val="de-DE"/>
        </w:rPr>
      </w:pPr>
    </w:p>
    <w:tbl>
      <w:tblPr>
        <w:tblW w:w="0" w:type="auto"/>
        <w:tblLayout w:type="fixed"/>
        <w:tblCellMar>
          <w:left w:w="144" w:type="dxa"/>
          <w:right w:w="144" w:type="dxa"/>
        </w:tblCellMar>
        <w:tblLook w:val="0000" w:firstRow="0" w:lastRow="0" w:firstColumn="0" w:lastColumn="0" w:noHBand="0" w:noVBand="0"/>
      </w:tblPr>
      <w:tblGrid>
        <w:gridCol w:w="9324"/>
      </w:tblGrid>
      <w:tr w:rsidR="000867AB" w14:paraId="2CC29E3E" w14:textId="77777777">
        <w:tc>
          <w:tcPr>
            <w:tcW w:w="9324" w:type="dxa"/>
            <w:tcBorders>
              <w:top w:val="nil"/>
              <w:left w:val="nil"/>
              <w:bottom w:val="nil"/>
              <w:right w:val="nil"/>
            </w:tcBorders>
            <w:shd w:val="clear" w:color="FFFFFF" w:fill="000000"/>
          </w:tcPr>
          <w:p w:rsidR="000867AB" w:rsidRDefault="008B40AF" w14:paraId="5B3F76EF"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Spaltendetails</w:t>
            </w:r>
          </w:p>
        </w:tc>
      </w:tr>
    </w:tbl>
    <w:p w:rsidR="000867AB" w:rsidRDefault="008B40AF" w14:paraId="413D8E2F" w14:textId="77777777">
      <w:pPr>
        <w:widowControl w:val="0"/>
        <w:autoSpaceDE w:val="0"/>
        <w:autoSpaceDN w:val="0"/>
        <w:adjustRightInd w:val="0"/>
        <w:rPr>
          <w:rFonts w:cs="Arial"/>
          <w:noProof/>
          <w:sz w:val="18"/>
          <w:szCs w:val="18"/>
          <w:lang w:val="de-DE"/>
        </w:rPr>
      </w:pPr>
      <w:r>
        <w:rPr>
          <w:rFonts w:cs="Arial"/>
          <w:b/>
          <w:bCs/>
          <w:noProof/>
          <w:sz w:val="18"/>
          <w:szCs w:val="18"/>
          <w:u w:val="single"/>
          <w:lang w:val="de-DE"/>
        </w:rPr>
        <w:t>1.  ed_EvDatenID</w:t>
      </w:r>
    </w:p>
    <w:p w:rsidR="000867AB" w:rsidRDefault="008B40AF" w14:paraId="71847CD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 identity</w:t>
      </w:r>
    </w:p>
    <w:p w:rsidR="000867AB" w:rsidRDefault="008B40AF" w14:paraId="02B6F152"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3F5491C2" w14:textId="77777777">
      <w:pPr>
        <w:widowControl w:val="0"/>
        <w:autoSpaceDE w:val="0"/>
        <w:autoSpaceDN w:val="0"/>
        <w:adjustRightInd w:val="0"/>
        <w:ind w:left="3226" w:hanging="3240"/>
        <w:rPr>
          <w:rFonts w:cs="Arial"/>
          <w:noProof/>
          <w:sz w:val="16"/>
          <w:szCs w:val="18"/>
          <w:lang w:val="de-DE"/>
        </w:rPr>
      </w:pPr>
    </w:p>
    <w:p w:rsidR="000867AB" w:rsidRDefault="008B40AF" w14:paraId="2A689772" w14:textId="77777777">
      <w:pPr>
        <w:widowControl w:val="0"/>
        <w:autoSpaceDE w:val="0"/>
        <w:autoSpaceDN w:val="0"/>
        <w:adjustRightInd w:val="0"/>
        <w:ind w:left="3226" w:hanging="3240"/>
        <w:rPr>
          <w:rFonts w:cs="Arial"/>
          <w:noProof/>
          <w:sz w:val="18"/>
          <w:szCs w:val="18"/>
          <w:lang w:val="fr-FR"/>
        </w:rPr>
      </w:pPr>
      <w:r>
        <w:rPr>
          <w:rFonts w:cs="Arial"/>
          <w:b/>
          <w:bCs/>
          <w:noProof/>
          <w:sz w:val="18"/>
          <w:szCs w:val="18"/>
          <w:u w:val="single"/>
          <w:lang w:val="fr-FR"/>
        </w:rPr>
        <w:t>2.  et_EventID</w:t>
      </w:r>
      <w:r>
        <w:rPr>
          <w:rFonts w:cs="Arial"/>
          <w:noProof/>
          <w:sz w:val="18"/>
          <w:szCs w:val="18"/>
          <w:lang w:val="fr-FR"/>
        </w:rPr>
        <w:t xml:space="preserve">   (FK)</w:t>
      </w:r>
    </w:p>
    <w:p w:rsidR="000867AB" w:rsidRDefault="008B40AF" w14:paraId="0986C456"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w:t>
      </w:r>
    </w:p>
    <w:p w:rsidR="000867AB" w:rsidRDefault="008B40AF" w14:paraId="1226DB81"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77BFA98B" w14:textId="77777777">
      <w:pPr>
        <w:widowControl w:val="0"/>
        <w:autoSpaceDE w:val="0"/>
        <w:autoSpaceDN w:val="0"/>
        <w:adjustRightInd w:val="0"/>
        <w:ind w:left="3226" w:hanging="3240"/>
        <w:rPr>
          <w:rFonts w:cs="Arial"/>
          <w:noProof/>
          <w:sz w:val="16"/>
          <w:szCs w:val="18"/>
          <w:lang w:val="de-DE"/>
        </w:rPr>
      </w:pPr>
    </w:p>
    <w:p w:rsidR="000867AB" w:rsidRDefault="008B40AF" w14:paraId="0ED836D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3.  ed_Preis</w:t>
      </w:r>
    </w:p>
    <w:p w:rsidR="000867AB" w:rsidRDefault="008B40AF" w14:paraId="17BD1EB1"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smallmoney</w:t>
      </w:r>
    </w:p>
    <w:p w:rsidR="000867AB" w:rsidRDefault="008B40AF" w14:paraId="4D4F2971"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70F5B647" w14:textId="77777777">
      <w:pPr>
        <w:widowControl w:val="0"/>
        <w:autoSpaceDE w:val="0"/>
        <w:autoSpaceDN w:val="0"/>
        <w:adjustRightInd w:val="0"/>
        <w:ind w:left="3226" w:hanging="3240"/>
        <w:rPr>
          <w:rFonts w:cs="Arial"/>
          <w:noProof/>
          <w:sz w:val="16"/>
          <w:szCs w:val="18"/>
          <w:lang w:val="de-DE"/>
        </w:rPr>
      </w:pPr>
    </w:p>
    <w:p w:rsidR="000867AB" w:rsidRDefault="008B40AF" w14:paraId="1D5EC70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4.  ed_Beginn</w:t>
      </w:r>
    </w:p>
    <w:p w:rsidR="000867AB" w:rsidRDefault="008B40AF" w14:paraId="5805BCC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datetime</w:t>
      </w:r>
    </w:p>
    <w:p w:rsidR="000867AB" w:rsidRDefault="008B40AF" w14:paraId="6F289780"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03490EF4" w14:textId="77777777">
      <w:pPr>
        <w:widowControl w:val="0"/>
        <w:autoSpaceDE w:val="0"/>
        <w:autoSpaceDN w:val="0"/>
        <w:adjustRightInd w:val="0"/>
        <w:ind w:left="3226" w:hanging="3240"/>
        <w:rPr>
          <w:rFonts w:cs="Arial"/>
          <w:noProof/>
          <w:sz w:val="16"/>
          <w:szCs w:val="18"/>
          <w:lang w:val="de-DE"/>
        </w:rPr>
      </w:pPr>
    </w:p>
    <w:p w:rsidR="000867AB" w:rsidRDefault="008B40AF" w14:paraId="24CF4716"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5.  ed_Ende</w:t>
      </w:r>
    </w:p>
    <w:p w:rsidR="000867AB" w:rsidRDefault="008B40AF" w14:paraId="3EE6E36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datetime</w:t>
      </w:r>
    </w:p>
    <w:p w:rsidR="000867AB" w:rsidRDefault="008B40AF" w14:paraId="3AAF7B34"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791652FA" w14:textId="77777777">
      <w:pPr>
        <w:widowControl w:val="0"/>
        <w:autoSpaceDE w:val="0"/>
        <w:autoSpaceDN w:val="0"/>
        <w:adjustRightInd w:val="0"/>
        <w:ind w:left="3226" w:hanging="3240"/>
        <w:rPr>
          <w:rFonts w:cs="Arial"/>
          <w:noProof/>
          <w:sz w:val="16"/>
          <w:szCs w:val="18"/>
          <w:lang w:val="de-DE"/>
        </w:rPr>
      </w:pPr>
    </w:p>
    <w:p w:rsidR="000867AB" w:rsidRDefault="008B40AF" w14:paraId="687A3FE6"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6.  ed_StartOrt</w:t>
      </w:r>
    </w:p>
    <w:p w:rsidR="000867AB" w:rsidRDefault="008B40AF" w14:paraId="34F236C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4B2CD439"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11D67DAE" w14:textId="77777777">
      <w:pPr>
        <w:widowControl w:val="0"/>
        <w:autoSpaceDE w:val="0"/>
        <w:autoSpaceDN w:val="0"/>
        <w:adjustRightInd w:val="0"/>
        <w:ind w:left="3226" w:hanging="3240"/>
        <w:rPr>
          <w:rFonts w:cs="Arial"/>
          <w:noProof/>
          <w:sz w:val="16"/>
          <w:szCs w:val="18"/>
          <w:lang w:val="de-DE"/>
        </w:rPr>
      </w:pPr>
    </w:p>
    <w:p w:rsidR="000867AB" w:rsidRDefault="008B40AF" w14:paraId="6CA0300F"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7.  ed_Zielort</w:t>
      </w:r>
    </w:p>
    <w:p w:rsidR="000867AB" w:rsidRDefault="008B40AF" w14:paraId="5860A3F6"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0E7EFF98"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Erlaubt</w:t>
      </w:r>
    </w:p>
    <w:p w:rsidR="000867AB" w:rsidRDefault="000867AB" w14:paraId="39201AEC" w14:textId="77777777">
      <w:pPr>
        <w:widowControl w:val="0"/>
        <w:autoSpaceDE w:val="0"/>
        <w:autoSpaceDN w:val="0"/>
        <w:adjustRightInd w:val="0"/>
        <w:ind w:left="3226" w:hanging="3240"/>
        <w:rPr>
          <w:rFonts w:cs="Arial"/>
          <w:noProof/>
          <w:sz w:val="16"/>
          <w:szCs w:val="18"/>
          <w:lang w:val="de-DE"/>
        </w:rPr>
      </w:pPr>
    </w:p>
    <w:p w:rsidR="000867AB" w:rsidRDefault="008B40AF" w14:paraId="1FB5AC20"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8.  ed_MaxTeilnehmer</w:t>
      </w:r>
    </w:p>
    <w:p w:rsidR="000867AB" w:rsidRDefault="008B40AF" w14:paraId="1798F9AE"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w:t>
      </w:r>
    </w:p>
    <w:p w:rsidR="000867AB" w:rsidRDefault="008B40AF" w14:paraId="62AF4893"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79800A5D" w14:textId="77777777">
      <w:pPr>
        <w:widowControl w:val="0"/>
        <w:autoSpaceDE w:val="0"/>
        <w:autoSpaceDN w:val="0"/>
        <w:adjustRightInd w:val="0"/>
        <w:ind w:left="3226" w:hanging="3240"/>
        <w:rPr>
          <w:rFonts w:cs="Arial"/>
          <w:noProof/>
          <w:sz w:val="16"/>
          <w:szCs w:val="18"/>
          <w:lang w:val="de-DE"/>
        </w:rPr>
      </w:pPr>
    </w:p>
    <w:p w:rsidR="000867AB" w:rsidRDefault="008B40AF" w14:paraId="401A7F41"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9.  ed_AktTeilnehmer</w:t>
      </w:r>
    </w:p>
    <w:p w:rsidR="000867AB" w:rsidRDefault="008B40AF" w14:paraId="5390C8FD"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w:t>
      </w:r>
    </w:p>
    <w:p w:rsidR="000867AB" w:rsidRDefault="008B40AF" w14:paraId="747B6CB8"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3E06D4BE" w14:textId="77777777">
      <w:pPr>
        <w:widowControl w:val="0"/>
        <w:autoSpaceDE w:val="0"/>
        <w:autoSpaceDN w:val="0"/>
        <w:adjustRightInd w:val="0"/>
        <w:ind w:left="3226" w:hanging="3240"/>
        <w:rPr>
          <w:rFonts w:cs="Arial"/>
          <w:noProof/>
          <w:sz w:val="16"/>
          <w:szCs w:val="18"/>
          <w:lang w:val="de-DE"/>
        </w:rPr>
      </w:pPr>
    </w:p>
    <w:p w:rsidR="000867AB" w:rsidRDefault="008B40AF" w14:paraId="271C4747"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10.  ed_Freigegeben</w:t>
      </w:r>
    </w:p>
    <w:p w:rsidR="000867AB" w:rsidRDefault="008B40AF" w14:paraId="02E748D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bit</w:t>
      </w:r>
    </w:p>
    <w:p w:rsidR="000867AB" w:rsidRDefault="008B40AF" w14:paraId="7DE2E022"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03BD6BBF"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Standardwert:</w:t>
      </w:r>
      <w:r>
        <w:rPr>
          <w:rFonts w:cs="Arial"/>
          <w:noProof/>
          <w:sz w:val="18"/>
          <w:szCs w:val="18"/>
          <w:lang w:val="de-DE"/>
        </w:rPr>
        <w:tab/>
      </w:r>
      <w:r>
        <w:rPr>
          <w:rFonts w:cs="Arial"/>
          <w:noProof/>
          <w:sz w:val="18"/>
          <w:szCs w:val="18"/>
          <w:lang w:val="de-DE"/>
        </w:rPr>
        <w:t>0</w:t>
      </w:r>
    </w:p>
    <w:p w:rsidR="000867AB" w:rsidRDefault="000867AB" w14:paraId="14DB3E74" w14:textId="77777777">
      <w:pPr>
        <w:widowControl w:val="0"/>
        <w:autoSpaceDE w:val="0"/>
        <w:autoSpaceDN w:val="0"/>
        <w:adjustRightInd w:val="0"/>
        <w:ind w:left="3226" w:hanging="3240"/>
        <w:rPr>
          <w:rFonts w:cs="Arial"/>
          <w:noProof/>
          <w:sz w:val="16"/>
          <w:szCs w:val="18"/>
          <w:lang w:val="de-DE"/>
        </w:rPr>
      </w:pPr>
    </w:p>
    <w:p w:rsidR="000867AB" w:rsidRDefault="008B40AF" w14:paraId="39F7A73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11.  ed_Rabatt</w:t>
      </w:r>
    </w:p>
    <w:p w:rsidR="000867AB" w:rsidRDefault="008B40AF" w14:paraId="6CD75A06"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decimal(18;0)</w:t>
      </w:r>
    </w:p>
    <w:p w:rsidR="000867AB" w:rsidRDefault="008B40AF" w14:paraId="1CA57EF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1405451E"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Standardwert:</w:t>
      </w:r>
      <w:r>
        <w:rPr>
          <w:rFonts w:cs="Arial"/>
          <w:noProof/>
          <w:sz w:val="18"/>
          <w:szCs w:val="18"/>
          <w:lang w:val="de-DE"/>
        </w:rPr>
        <w:tab/>
      </w:r>
      <w:r>
        <w:rPr>
          <w:rFonts w:cs="Arial"/>
          <w:noProof/>
          <w:sz w:val="18"/>
          <w:szCs w:val="18"/>
          <w:lang w:val="de-DE"/>
        </w:rPr>
        <w:t>0</w:t>
      </w:r>
    </w:p>
    <w:p w:rsidR="000867AB" w:rsidRDefault="000867AB" w14:paraId="293952E3" w14:textId="77777777">
      <w:pPr>
        <w:widowControl w:val="0"/>
        <w:autoSpaceDE w:val="0"/>
        <w:autoSpaceDN w:val="0"/>
        <w:adjustRightInd w:val="0"/>
        <w:ind w:left="3226" w:hanging="3240"/>
        <w:rPr>
          <w:rFonts w:cs="Arial"/>
          <w:noProof/>
          <w:sz w:val="16"/>
          <w:szCs w:val="18"/>
          <w:lang w:val="de-DE"/>
        </w:rPr>
      </w:pPr>
    </w:p>
    <w:p w:rsidR="000867AB" w:rsidRDefault="008B40AF" w14:paraId="172D90C7"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12.  ed_VeranstalterBenachrichtigt</w:t>
      </w:r>
    </w:p>
    <w:p w:rsidR="000867AB" w:rsidRDefault="008B40AF" w14:paraId="4A17F29E"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bit</w:t>
      </w:r>
    </w:p>
    <w:p w:rsidR="000867AB" w:rsidRDefault="008B40AF" w14:paraId="13C36673"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4A3E1574"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Standardwert:</w:t>
      </w:r>
      <w:r>
        <w:rPr>
          <w:rFonts w:cs="Arial"/>
          <w:noProof/>
          <w:sz w:val="18"/>
          <w:szCs w:val="18"/>
          <w:lang w:val="de-DE"/>
        </w:rPr>
        <w:tab/>
      </w:r>
      <w:r>
        <w:rPr>
          <w:rFonts w:cs="Arial"/>
          <w:noProof/>
          <w:sz w:val="18"/>
          <w:szCs w:val="18"/>
          <w:lang w:val="de-DE"/>
        </w:rPr>
        <w:t>0</w:t>
      </w:r>
    </w:p>
    <w:p w:rsidR="000867AB" w:rsidRDefault="000867AB" w14:paraId="4AC9EE83" w14:textId="77777777">
      <w:pPr>
        <w:widowControl w:val="0"/>
        <w:autoSpaceDE w:val="0"/>
        <w:autoSpaceDN w:val="0"/>
        <w:adjustRightInd w:val="0"/>
        <w:ind w:left="3226" w:hanging="3240"/>
        <w:rPr>
          <w:rFonts w:cs="Arial"/>
          <w:noProof/>
          <w:sz w:val="18"/>
          <w:szCs w:val="18"/>
          <w:lang w:val="de-DE"/>
        </w:rPr>
      </w:pPr>
    </w:p>
    <w:p w:rsidR="000867AB" w:rsidRDefault="000867AB" w14:paraId="3FCFFC98" w14:textId="77777777">
      <w:pPr>
        <w:widowControl w:val="0"/>
        <w:autoSpaceDE w:val="0"/>
        <w:autoSpaceDN w:val="0"/>
        <w:adjustRightInd w:val="0"/>
        <w:ind w:left="3226" w:hanging="3240"/>
        <w:rPr>
          <w:rFonts w:cs="Arial"/>
          <w:noProof/>
          <w:sz w:val="18"/>
          <w:szCs w:val="18"/>
          <w:lang w:val="de-DE"/>
        </w:rPr>
      </w:pPr>
    </w:p>
    <w:tbl>
      <w:tblPr>
        <w:tblW w:w="0" w:type="auto"/>
        <w:tblLayout w:type="fixed"/>
        <w:tblCellMar>
          <w:left w:w="144" w:type="dxa"/>
          <w:right w:w="144" w:type="dxa"/>
        </w:tblCellMar>
        <w:tblLook w:val="0000" w:firstRow="0" w:lastRow="0" w:firstColumn="0" w:lastColumn="0" w:noHBand="0" w:noVBand="0"/>
      </w:tblPr>
      <w:tblGrid>
        <w:gridCol w:w="9324"/>
      </w:tblGrid>
      <w:tr w:rsidR="000867AB" w14:paraId="6B64F3F3" w14:textId="77777777">
        <w:tc>
          <w:tcPr>
            <w:tcW w:w="9324" w:type="dxa"/>
            <w:tcBorders>
              <w:top w:val="nil"/>
              <w:left w:val="nil"/>
              <w:bottom w:val="nil"/>
              <w:right w:val="nil"/>
            </w:tcBorders>
            <w:shd w:val="clear" w:color="FFFFFF" w:fill="000000"/>
          </w:tcPr>
          <w:p w:rsidR="000867AB" w:rsidRDefault="008B40AF" w14:paraId="291A275D"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Fremdschlüsseldetails (untergeordnet)</w:t>
            </w:r>
          </w:p>
        </w:tc>
      </w:tr>
    </w:tbl>
    <w:p w:rsidR="000867AB" w:rsidRDefault="008B40AF" w14:paraId="1AEF90F7" w14:textId="77777777">
      <w:pPr>
        <w:widowControl w:val="0"/>
        <w:autoSpaceDE w:val="0"/>
        <w:autoSpaceDN w:val="0"/>
        <w:adjustRightInd w:val="0"/>
        <w:rPr>
          <w:rFonts w:cs="Arial"/>
          <w:noProof/>
          <w:sz w:val="18"/>
          <w:szCs w:val="18"/>
          <w:lang w:val="de-DE"/>
        </w:rPr>
      </w:pPr>
      <w:r>
        <w:rPr>
          <w:rFonts w:cs="Arial"/>
          <w:b/>
          <w:bCs/>
          <w:noProof/>
          <w:sz w:val="18"/>
          <w:szCs w:val="18"/>
          <w:u w:val="single"/>
          <w:lang w:val="de-DE"/>
        </w:rPr>
        <w:t>tbl_Events_tbl_EvDaten_FK1</w:t>
      </w:r>
    </w:p>
    <w:p w:rsidR="000867AB" w:rsidRDefault="000867AB" w14:paraId="7399058E" w14:textId="77777777">
      <w:pPr>
        <w:widowControl w:val="0"/>
        <w:autoSpaceDE w:val="0"/>
        <w:autoSpaceDN w:val="0"/>
        <w:adjustRightInd w:val="0"/>
        <w:rPr>
          <w:rFonts w:cs="Arial"/>
          <w:noProof/>
          <w:sz w:val="18"/>
          <w:szCs w:val="18"/>
          <w:lang w:val="de-DE"/>
        </w:rPr>
      </w:pPr>
    </w:p>
    <w:p w:rsidR="000867AB" w:rsidRDefault="008B40AF" w14:paraId="507710C5" w14:textId="77777777">
      <w:pPr>
        <w:widowControl w:val="0"/>
        <w:tabs>
          <w:tab w:val="left" w:pos="3240"/>
          <w:tab w:val="left" w:pos="612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b/>
          <w:bCs/>
          <w:noProof/>
          <w:sz w:val="18"/>
          <w:szCs w:val="18"/>
          <w:lang w:val="de-DE"/>
        </w:rPr>
        <w:tab/>
      </w:r>
      <w:r>
        <w:rPr>
          <w:rFonts w:cs="Arial"/>
          <w:b/>
          <w:bCs/>
          <w:noProof/>
          <w:sz w:val="18"/>
          <w:szCs w:val="18"/>
          <w:lang w:val="de-DE"/>
        </w:rPr>
        <w:t>Untergeordnet</w:t>
      </w:r>
      <w:r>
        <w:rPr>
          <w:rFonts w:cs="Arial"/>
          <w:b/>
          <w:bCs/>
          <w:noProof/>
          <w:sz w:val="18"/>
          <w:szCs w:val="18"/>
          <w:lang w:val="de-DE"/>
        </w:rPr>
        <w:tab/>
      </w:r>
      <w:r>
        <w:rPr>
          <w:rFonts w:cs="Arial"/>
          <w:b/>
          <w:bCs/>
          <w:noProof/>
          <w:sz w:val="18"/>
          <w:szCs w:val="18"/>
          <w:lang w:val="de-DE"/>
        </w:rPr>
        <w:t>Übergeordnet</w:t>
      </w:r>
      <w:r>
        <w:rPr>
          <w:rFonts w:cs="Arial"/>
          <w:b/>
          <w:bCs/>
          <w:noProof/>
          <w:sz w:val="18"/>
          <w:szCs w:val="18"/>
          <w:lang w:val="de-DE"/>
        </w:rPr>
        <w:br/>
      </w:r>
      <w:r>
        <w:rPr>
          <w:rFonts w:cs="Arial"/>
          <w:noProof/>
          <w:sz w:val="18"/>
          <w:szCs w:val="18"/>
          <w:lang w:val="de-DE"/>
        </w:rPr>
        <w:t>et_EventID</w:t>
      </w:r>
      <w:r>
        <w:rPr>
          <w:rFonts w:cs="Arial"/>
          <w:noProof/>
          <w:sz w:val="18"/>
          <w:szCs w:val="18"/>
          <w:lang w:val="de-DE"/>
        </w:rPr>
        <w:tab/>
      </w:r>
      <w:r>
        <w:rPr>
          <w:rFonts w:cs="Arial"/>
          <w:noProof/>
          <w:sz w:val="18"/>
          <w:szCs w:val="18"/>
          <w:lang w:val="de-DE"/>
        </w:rPr>
        <w:t>tbl_Events.et_EventID</w:t>
      </w:r>
    </w:p>
    <w:p w:rsidR="000867AB" w:rsidRDefault="000867AB" w14:paraId="02CB3CE6" w14:textId="77777777">
      <w:pPr>
        <w:widowControl w:val="0"/>
        <w:tabs>
          <w:tab w:val="left" w:pos="3240"/>
          <w:tab w:val="left" w:pos="6120"/>
        </w:tabs>
        <w:autoSpaceDE w:val="0"/>
        <w:autoSpaceDN w:val="0"/>
        <w:adjustRightInd w:val="0"/>
        <w:ind w:left="3226" w:hanging="3240"/>
        <w:rPr>
          <w:rFonts w:cs="Arial"/>
          <w:noProof/>
          <w:sz w:val="18"/>
          <w:szCs w:val="18"/>
          <w:lang w:val="de-DE"/>
        </w:rPr>
      </w:pPr>
    </w:p>
    <w:p w:rsidR="000867AB" w:rsidRDefault="008B40AF" w14:paraId="49EBE32D"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Beziehungstyp:</w:t>
      </w:r>
      <w:r>
        <w:rPr>
          <w:rFonts w:cs="Arial"/>
          <w:noProof/>
          <w:sz w:val="18"/>
          <w:szCs w:val="18"/>
          <w:lang w:val="de-DE"/>
        </w:rPr>
        <w:tab/>
      </w:r>
      <w:r>
        <w:rPr>
          <w:rFonts w:cs="Arial"/>
          <w:noProof/>
          <w:sz w:val="18"/>
          <w:szCs w:val="18"/>
          <w:lang w:val="de-DE"/>
        </w:rPr>
        <w:t>Nicht identifizierend</w:t>
      </w:r>
    </w:p>
    <w:p w:rsidR="000867AB" w:rsidRDefault="008B40AF" w14:paraId="797701D9"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Kardinalität:</w:t>
      </w:r>
      <w:r>
        <w:rPr>
          <w:rFonts w:cs="Arial"/>
          <w:noProof/>
          <w:sz w:val="18"/>
          <w:szCs w:val="18"/>
          <w:lang w:val="de-DE"/>
        </w:rPr>
        <w:tab/>
      </w:r>
      <w:r>
        <w:rPr>
          <w:rFonts w:cs="Arial"/>
          <w:noProof/>
          <w:sz w:val="18"/>
          <w:szCs w:val="18"/>
          <w:lang w:val="de-DE"/>
        </w:rPr>
        <w:t>Eins -zu- Null-oder-Mehr</w:t>
      </w:r>
    </w:p>
    <w:p w:rsidR="000867AB" w:rsidRDefault="008B40AF" w14:paraId="658EE42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35D2C165"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noProof/>
          <w:sz w:val="18"/>
          <w:szCs w:val="18"/>
          <w:lang w:val="de-DE"/>
        </w:rPr>
        <w:tab/>
      </w:r>
      <w:r>
        <w:rPr>
          <w:rFonts w:cs="Arial"/>
          <w:noProof/>
          <w:sz w:val="18"/>
          <w:szCs w:val="18"/>
          <w:lang w:val="de-DE"/>
        </w:rPr>
        <w:t>hattbl_Events_tbl_EvDaten_FK1</w:t>
      </w:r>
    </w:p>
    <w:p w:rsidR="000867AB" w:rsidRDefault="008B40AF" w14:paraId="71521FB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Inverse Phrase:</w:t>
      </w:r>
      <w:r>
        <w:rPr>
          <w:rFonts w:cs="Arial"/>
          <w:noProof/>
          <w:sz w:val="18"/>
          <w:szCs w:val="18"/>
          <w:lang w:val="de-DE"/>
        </w:rPr>
        <w:tab/>
      </w:r>
      <w:r>
        <w:rPr>
          <w:rFonts w:cs="Arial"/>
          <w:noProof/>
          <w:sz w:val="18"/>
          <w:szCs w:val="18"/>
          <w:lang w:val="de-DE"/>
        </w:rPr>
        <w:t>ist von</w:t>
      </w:r>
    </w:p>
    <w:p w:rsidR="000867AB" w:rsidRDefault="008B40AF" w14:paraId="7698DD5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Aktualisieren:</w:t>
      </w:r>
      <w:r>
        <w:rPr>
          <w:rFonts w:cs="Arial"/>
          <w:noProof/>
          <w:sz w:val="18"/>
          <w:szCs w:val="18"/>
          <w:lang w:val="de-DE"/>
        </w:rPr>
        <w:tab/>
      </w:r>
      <w:r>
        <w:rPr>
          <w:rFonts w:cs="Arial"/>
          <w:noProof/>
          <w:sz w:val="18"/>
          <w:szCs w:val="18"/>
          <w:lang w:val="de-DE"/>
        </w:rPr>
        <w:t>Keine Aktion</w:t>
      </w:r>
    </w:p>
    <w:p w:rsidR="000867AB" w:rsidRDefault="008B40AF" w14:paraId="617055A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Löschen:</w:t>
      </w:r>
      <w:r>
        <w:rPr>
          <w:rFonts w:cs="Arial"/>
          <w:noProof/>
          <w:sz w:val="18"/>
          <w:szCs w:val="18"/>
          <w:lang w:val="de-DE"/>
        </w:rPr>
        <w:tab/>
      </w:r>
      <w:r>
        <w:rPr>
          <w:rFonts w:cs="Arial"/>
          <w:noProof/>
          <w:sz w:val="18"/>
          <w:szCs w:val="18"/>
          <w:lang w:val="de-DE"/>
        </w:rPr>
        <w:t>Keine Aktion</w:t>
      </w:r>
    </w:p>
    <w:p w:rsidR="000867AB" w:rsidRDefault="000867AB" w14:paraId="2D92DC0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0867AB" w14:paraId="760FFC1D"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8B40AF" w14:paraId="5E47E33D"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rPr>
          <w:rFonts w:cs="Arial"/>
          <w:b/>
          <w:bCs/>
          <w:noProof/>
          <w:sz w:val="28"/>
          <w:szCs w:val="28"/>
          <w:lang w:val="de-DE"/>
        </w:rPr>
      </w:pPr>
      <w:r>
        <w:rPr>
          <w:rFonts w:cs="Arial"/>
          <w:noProof/>
          <w:sz w:val="18"/>
          <w:szCs w:val="18"/>
          <w:lang w:val="de-DE"/>
        </w:rPr>
        <w:br w:type="page"/>
      </w:r>
      <w:r>
        <w:rPr>
          <w:rFonts w:cs="Arial"/>
          <w:b/>
          <w:bCs/>
          <w:noProof/>
          <w:sz w:val="28"/>
          <w:szCs w:val="28"/>
          <w:lang w:val="de-DE"/>
        </w:rPr>
        <w:t>tbl_Events</w:t>
      </w:r>
    </w:p>
    <w:p w:rsidR="000867AB" w:rsidRDefault="000867AB" w14:paraId="06E57AF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center"/>
        <w:rPr>
          <w:rFonts w:cs="Arial"/>
          <w:b/>
          <w:bCs/>
          <w:noProof/>
          <w:sz w:val="28"/>
          <w:szCs w:val="28"/>
          <w:lang w:val="de-DE"/>
        </w:rPr>
      </w:pPr>
    </w:p>
    <w:p w:rsidR="000867AB" w:rsidRDefault="008B40AF" w14:paraId="2CAC485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Besitzer:</w:t>
      </w:r>
      <w:r>
        <w:rPr>
          <w:rFonts w:cs="Arial"/>
          <w:noProof/>
          <w:sz w:val="18"/>
          <w:szCs w:val="18"/>
          <w:lang w:val="de-DE"/>
        </w:rPr>
        <w:tab/>
      </w:r>
      <w:r>
        <w:rPr>
          <w:rFonts w:cs="Arial"/>
          <w:noProof/>
          <w:sz w:val="18"/>
          <w:szCs w:val="18"/>
          <w:lang w:val="de-DE"/>
        </w:rPr>
        <w:t>dbo</w:t>
      </w:r>
    </w:p>
    <w:p w:rsidR="000867AB" w:rsidRDefault="008B40AF" w14:paraId="685F812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Ziel-DB-Name:</w:t>
      </w:r>
      <w:r>
        <w:rPr>
          <w:rFonts w:cs="Arial"/>
          <w:noProof/>
          <w:sz w:val="18"/>
          <w:szCs w:val="18"/>
          <w:lang w:val="de-DE"/>
        </w:rPr>
        <w:tab/>
      </w:r>
      <w:r>
        <w:rPr>
          <w:rFonts w:cs="Arial"/>
          <w:noProof/>
          <w:sz w:val="18"/>
          <w:szCs w:val="18"/>
          <w:lang w:val="de-DE"/>
        </w:rPr>
        <w:t>KundenBuchungsSystem</w:t>
      </w:r>
    </w:p>
    <w:p w:rsidR="000867AB" w:rsidRDefault="008B40AF" w14:paraId="32E994D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Spalten:</w:t>
      </w:r>
      <w:r>
        <w:rPr>
          <w:rFonts w:cs="Arial"/>
          <w:noProof/>
          <w:sz w:val="18"/>
          <w:szCs w:val="18"/>
          <w:lang w:val="de-DE"/>
        </w:rPr>
        <w:tab/>
      </w:r>
      <w:r>
        <w:rPr>
          <w:rFonts w:cs="Arial"/>
          <w:noProof/>
          <w:sz w:val="18"/>
          <w:szCs w:val="18"/>
          <w:lang w:val="de-DE"/>
        </w:rPr>
        <w:t>5</w:t>
      </w:r>
    </w:p>
    <w:p w:rsidR="000867AB" w:rsidRDefault="008B40AF" w14:paraId="45FF213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Indizes:</w:t>
      </w:r>
      <w:r>
        <w:rPr>
          <w:rFonts w:cs="Arial"/>
          <w:noProof/>
          <w:sz w:val="18"/>
          <w:szCs w:val="18"/>
          <w:lang w:val="de-DE"/>
        </w:rPr>
        <w:tab/>
      </w:r>
      <w:r>
        <w:rPr>
          <w:rFonts w:cs="Arial"/>
          <w:noProof/>
          <w:sz w:val="18"/>
          <w:szCs w:val="18"/>
          <w:lang w:val="de-DE"/>
        </w:rPr>
        <w:t>0</w:t>
      </w:r>
    </w:p>
    <w:p w:rsidR="000867AB" w:rsidRDefault="008B40AF" w14:paraId="67AA2E85"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Fremdschlüssel:</w:t>
      </w:r>
      <w:r>
        <w:rPr>
          <w:rFonts w:cs="Arial"/>
          <w:noProof/>
          <w:sz w:val="18"/>
          <w:szCs w:val="18"/>
          <w:lang w:val="de-DE"/>
        </w:rPr>
        <w:tab/>
      </w:r>
      <w:r>
        <w:rPr>
          <w:rFonts w:cs="Arial"/>
          <w:noProof/>
          <w:sz w:val="18"/>
          <w:szCs w:val="18"/>
          <w:lang w:val="de-DE"/>
        </w:rPr>
        <w:t>2</w:t>
      </w:r>
    </w:p>
    <w:p w:rsidR="000867AB" w:rsidRDefault="008B40AF" w14:paraId="06C7819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Codes:</w:t>
      </w:r>
      <w:r>
        <w:rPr>
          <w:rFonts w:cs="Arial"/>
          <w:noProof/>
          <w:sz w:val="18"/>
          <w:szCs w:val="18"/>
          <w:lang w:val="de-DE"/>
        </w:rPr>
        <w:tab/>
      </w:r>
      <w:r>
        <w:rPr>
          <w:rFonts w:cs="Arial"/>
          <w:noProof/>
          <w:sz w:val="18"/>
          <w:szCs w:val="18"/>
          <w:lang w:val="de-DE"/>
        </w:rPr>
        <w:t>0</w:t>
      </w:r>
    </w:p>
    <w:p w:rsidR="000867AB" w:rsidRDefault="008B40AF" w14:paraId="2EC3D04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Typ:</w:t>
      </w:r>
      <w:r>
        <w:rPr>
          <w:rFonts w:cs="Arial"/>
          <w:noProof/>
          <w:sz w:val="18"/>
          <w:szCs w:val="18"/>
          <w:lang w:val="de-DE"/>
        </w:rPr>
        <w:tab/>
      </w:r>
      <w:r>
        <w:rPr>
          <w:rFonts w:cs="Arial"/>
          <w:noProof/>
          <w:sz w:val="18"/>
          <w:szCs w:val="18"/>
          <w:lang w:val="de-DE"/>
        </w:rPr>
        <w:t>Tabelle</w:t>
      </w:r>
    </w:p>
    <w:p w:rsidR="000867AB" w:rsidRDefault="000867AB" w14:paraId="2919294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p>
    <w:p w:rsidRPr="00B83BA3" w:rsidR="000867AB" w:rsidRDefault="008B40AF" w14:paraId="45505BB5"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en-US"/>
        </w:rPr>
      </w:pPr>
      <w:r w:rsidRPr="00B83BA3">
        <w:rPr>
          <w:rFonts w:cs="Arial"/>
          <w:b/>
          <w:bCs/>
          <w:noProof/>
          <w:sz w:val="18"/>
          <w:szCs w:val="18"/>
          <w:lang w:val="en-US"/>
        </w:rPr>
        <w:t>Erweiterte Attribute:</w:t>
      </w:r>
    </w:p>
    <w:p w:rsidR="000867AB" w:rsidRDefault="008B40AF" w14:paraId="36DB185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r>
        <w:rPr>
          <w:rFonts w:cs="Arial"/>
          <w:b/>
          <w:bCs/>
          <w:noProof/>
          <w:sz w:val="18"/>
          <w:szCs w:val="18"/>
          <w:lang w:val="en-US"/>
        </w:rPr>
        <w:t>OnFileGroup</w:t>
      </w:r>
      <w:r>
        <w:rPr>
          <w:rFonts w:cs="Arial"/>
          <w:noProof/>
          <w:sz w:val="18"/>
          <w:szCs w:val="18"/>
          <w:lang w:val="en-US"/>
        </w:rPr>
        <w:tab/>
      </w:r>
      <w:r>
        <w:rPr>
          <w:rFonts w:cs="Arial"/>
          <w:noProof/>
          <w:sz w:val="18"/>
          <w:szCs w:val="18"/>
          <w:lang w:val="en-US"/>
        </w:rPr>
        <w:t>PRIMARY</w:t>
      </w:r>
    </w:p>
    <w:p w:rsidR="000867AB" w:rsidRDefault="008B40AF" w14:paraId="0E4125BC"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r>
        <w:rPr>
          <w:rFonts w:cs="Arial"/>
          <w:b/>
          <w:bCs/>
          <w:noProof/>
          <w:sz w:val="18"/>
          <w:szCs w:val="18"/>
          <w:lang w:val="en-US"/>
        </w:rPr>
        <w:t>TextImageOnGroup</w:t>
      </w:r>
      <w:r>
        <w:rPr>
          <w:rFonts w:cs="Arial"/>
          <w:noProof/>
          <w:sz w:val="18"/>
          <w:szCs w:val="18"/>
          <w:lang w:val="en-US"/>
        </w:rPr>
        <w:tab/>
      </w:r>
      <w:r>
        <w:rPr>
          <w:rFonts w:cs="Arial"/>
          <w:noProof/>
          <w:sz w:val="18"/>
          <w:szCs w:val="18"/>
          <w:lang w:val="en-US"/>
        </w:rPr>
        <w:t>PRIMARY</w:t>
      </w:r>
    </w:p>
    <w:p w:rsidR="000867AB" w:rsidRDefault="008B40AF" w14:paraId="7451614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de-DE"/>
        </w:rPr>
      </w:pPr>
      <w:r>
        <w:rPr>
          <w:rFonts w:cs="Arial"/>
          <w:b/>
          <w:bCs/>
          <w:noProof/>
          <w:sz w:val="18"/>
          <w:szCs w:val="18"/>
          <w:lang w:val="de-DE"/>
        </w:rPr>
        <w:t>Clustered PK</w:t>
      </w:r>
      <w:r>
        <w:rPr>
          <w:rFonts w:cs="Arial"/>
          <w:noProof/>
          <w:sz w:val="18"/>
          <w:szCs w:val="18"/>
          <w:lang w:val="de-DE"/>
        </w:rPr>
        <w:tab/>
      </w:r>
      <w:r>
        <w:rPr>
          <w:rFonts w:cs="Arial"/>
          <w:noProof/>
          <w:sz w:val="18"/>
          <w:szCs w:val="18"/>
          <w:lang w:val="de-DE"/>
        </w:rPr>
        <w:t>Ja</w:t>
      </w:r>
    </w:p>
    <w:p w:rsidR="000867AB" w:rsidRDefault="000867AB" w14:paraId="710CF12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3384"/>
        <w:gridCol w:w="1483"/>
        <w:gridCol w:w="1713"/>
        <w:gridCol w:w="2924"/>
      </w:tblGrid>
      <w:tr w:rsidR="000867AB" w14:paraId="2EA5EC81" w14:textId="77777777">
        <w:tc>
          <w:tcPr>
            <w:tcW w:w="3384" w:type="dxa"/>
            <w:tcBorders>
              <w:top w:val="nil"/>
              <w:left w:val="nil"/>
              <w:bottom w:val="nil"/>
              <w:right w:val="nil"/>
            </w:tcBorders>
            <w:shd w:val="clear" w:color="FFFFFF" w:fill="000000"/>
          </w:tcPr>
          <w:p w:rsidR="000867AB" w:rsidRDefault="008B40AF" w14:paraId="188C266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483" w:type="dxa"/>
            <w:tcBorders>
              <w:top w:val="nil"/>
              <w:left w:val="nil"/>
              <w:bottom w:val="nil"/>
              <w:right w:val="nil"/>
            </w:tcBorders>
            <w:shd w:val="clear" w:color="FFFFFF" w:fill="000000"/>
          </w:tcPr>
          <w:p w:rsidR="000867AB" w:rsidRDefault="008B40AF" w14:paraId="53AB2BE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Datentyp</w:t>
            </w:r>
          </w:p>
        </w:tc>
        <w:tc>
          <w:tcPr>
            <w:tcW w:w="1713" w:type="dxa"/>
            <w:tcBorders>
              <w:top w:val="nil"/>
              <w:left w:val="nil"/>
              <w:bottom w:val="nil"/>
              <w:right w:val="nil"/>
            </w:tcBorders>
            <w:shd w:val="clear" w:color="FFFFFF" w:fill="000000"/>
          </w:tcPr>
          <w:p w:rsidR="000867AB" w:rsidRDefault="008B40AF" w14:paraId="68BFB32D"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NULL zulassen</w:t>
            </w:r>
          </w:p>
        </w:tc>
        <w:tc>
          <w:tcPr>
            <w:tcW w:w="2924" w:type="dxa"/>
            <w:tcBorders>
              <w:top w:val="nil"/>
              <w:left w:val="nil"/>
              <w:bottom w:val="nil"/>
              <w:right w:val="nil"/>
            </w:tcBorders>
            <w:shd w:val="clear" w:color="FFFFFF" w:fill="000000"/>
          </w:tcPr>
          <w:p w:rsidR="000867AB" w:rsidRDefault="008B40AF" w14:paraId="1D49AE0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Wert/Bereich</w:t>
            </w:r>
          </w:p>
        </w:tc>
      </w:tr>
      <w:tr w:rsidR="000867AB" w14:paraId="7F5A1262" w14:textId="77777777">
        <w:tc>
          <w:tcPr>
            <w:tcW w:w="3384" w:type="dxa"/>
            <w:tcBorders>
              <w:top w:val="nil"/>
              <w:left w:val="nil"/>
              <w:bottom w:val="nil"/>
              <w:right w:val="nil"/>
            </w:tcBorders>
          </w:tcPr>
          <w:p w:rsidR="000867AB" w:rsidRDefault="008B40AF" w14:paraId="2E6EDFE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et_EventID</w:t>
            </w:r>
          </w:p>
        </w:tc>
        <w:tc>
          <w:tcPr>
            <w:tcW w:w="1483" w:type="dxa"/>
            <w:tcBorders>
              <w:top w:val="nil"/>
              <w:left w:val="nil"/>
              <w:bottom w:val="nil"/>
              <w:right w:val="nil"/>
            </w:tcBorders>
          </w:tcPr>
          <w:p w:rsidR="000867AB" w:rsidRDefault="008B40AF" w14:paraId="6E90DFA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 identity</w:t>
            </w:r>
          </w:p>
        </w:tc>
        <w:tc>
          <w:tcPr>
            <w:tcW w:w="1713" w:type="dxa"/>
            <w:tcBorders>
              <w:top w:val="nil"/>
              <w:left w:val="nil"/>
              <w:bottom w:val="nil"/>
              <w:right w:val="nil"/>
            </w:tcBorders>
          </w:tcPr>
          <w:p w:rsidR="000867AB" w:rsidRDefault="008B40AF" w14:paraId="46E227F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6D2353FD"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39219A35" w14:textId="77777777">
        <w:tc>
          <w:tcPr>
            <w:tcW w:w="3384" w:type="dxa"/>
            <w:tcBorders>
              <w:top w:val="nil"/>
              <w:left w:val="nil"/>
              <w:bottom w:val="nil"/>
              <w:right w:val="nil"/>
            </w:tcBorders>
          </w:tcPr>
          <w:p w:rsidR="000867AB" w:rsidRDefault="008B40AF" w14:paraId="3D80350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ev_EvVeranstalterID   (FK)</w:t>
            </w:r>
          </w:p>
        </w:tc>
        <w:tc>
          <w:tcPr>
            <w:tcW w:w="1483" w:type="dxa"/>
            <w:tcBorders>
              <w:top w:val="nil"/>
              <w:left w:val="nil"/>
              <w:bottom w:val="nil"/>
              <w:right w:val="nil"/>
            </w:tcBorders>
          </w:tcPr>
          <w:p w:rsidR="000867AB" w:rsidRDefault="008B40AF" w14:paraId="7A7E6DD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0867AB" w:rsidRDefault="008B40AF" w14:paraId="5F496C7C"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1ED3A9B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23FA25F2" w14:textId="77777777">
        <w:tc>
          <w:tcPr>
            <w:tcW w:w="3384" w:type="dxa"/>
            <w:tcBorders>
              <w:top w:val="nil"/>
              <w:left w:val="nil"/>
              <w:bottom w:val="nil"/>
              <w:right w:val="nil"/>
            </w:tcBorders>
          </w:tcPr>
          <w:p w:rsidR="000867AB" w:rsidRDefault="008B40AF" w14:paraId="5925B1D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ek_EvKategorieID   (FK)</w:t>
            </w:r>
          </w:p>
        </w:tc>
        <w:tc>
          <w:tcPr>
            <w:tcW w:w="1483" w:type="dxa"/>
            <w:tcBorders>
              <w:top w:val="nil"/>
              <w:left w:val="nil"/>
              <w:bottom w:val="nil"/>
              <w:right w:val="nil"/>
            </w:tcBorders>
          </w:tcPr>
          <w:p w:rsidR="000867AB" w:rsidRDefault="008B40AF" w14:paraId="1624E6C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0867AB" w:rsidRDefault="008B40AF" w14:paraId="20B6B11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1BB5AEA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65101A15" w14:textId="77777777">
        <w:tc>
          <w:tcPr>
            <w:tcW w:w="3384" w:type="dxa"/>
            <w:tcBorders>
              <w:top w:val="nil"/>
              <w:left w:val="nil"/>
              <w:bottom w:val="nil"/>
              <w:right w:val="nil"/>
            </w:tcBorders>
          </w:tcPr>
          <w:p w:rsidR="000867AB" w:rsidRDefault="008B40AF" w14:paraId="4E8E704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et_Bezeichnung</w:t>
            </w:r>
          </w:p>
        </w:tc>
        <w:tc>
          <w:tcPr>
            <w:tcW w:w="1483" w:type="dxa"/>
            <w:tcBorders>
              <w:top w:val="nil"/>
              <w:left w:val="nil"/>
              <w:bottom w:val="nil"/>
              <w:right w:val="nil"/>
            </w:tcBorders>
          </w:tcPr>
          <w:p w:rsidR="000867AB" w:rsidRDefault="008B40AF" w14:paraId="4975686C"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0867AB" w:rsidRDefault="008B40AF" w14:paraId="3833C5E9"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353C4AD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58186B4B" w14:textId="77777777">
        <w:tc>
          <w:tcPr>
            <w:tcW w:w="3384" w:type="dxa"/>
            <w:tcBorders>
              <w:top w:val="nil"/>
              <w:left w:val="nil"/>
              <w:bottom w:val="nil"/>
              <w:right w:val="nil"/>
            </w:tcBorders>
          </w:tcPr>
          <w:p w:rsidR="000867AB" w:rsidRDefault="008B40AF" w14:paraId="35C57AC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et_Beschreibung</w:t>
            </w:r>
          </w:p>
        </w:tc>
        <w:tc>
          <w:tcPr>
            <w:tcW w:w="1483" w:type="dxa"/>
            <w:tcBorders>
              <w:top w:val="nil"/>
              <w:left w:val="nil"/>
              <w:bottom w:val="nil"/>
              <w:right w:val="nil"/>
            </w:tcBorders>
          </w:tcPr>
          <w:p w:rsidR="000867AB" w:rsidRDefault="008B40AF" w14:paraId="74034A3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text</w:t>
            </w:r>
          </w:p>
        </w:tc>
        <w:tc>
          <w:tcPr>
            <w:tcW w:w="1713" w:type="dxa"/>
            <w:tcBorders>
              <w:top w:val="nil"/>
              <w:left w:val="nil"/>
              <w:bottom w:val="nil"/>
              <w:right w:val="nil"/>
            </w:tcBorders>
          </w:tcPr>
          <w:p w:rsidR="000867AB" w:rsidRDefault="008B40AF" w14:paraId="3D438689"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Erlaubt</w:t>
            </w:r>
          </w:p>
        </w:tc>
        <w:tc>
          <w:tcPr>
            <w:tcW w:w="2924" w:type="dxa"/>
            <w:tcBorders>
              <w:top w:val="nil"/>
              <w:left w:val="nil"/>
              <w:bottom w:val="nil"/>
              <w:right w:val="nil"/>
            </w:tcBorders>
          </w:tcPr>
          <w:p w:rsidR="000867AB" w:rsidRDefault="000867AB" w14:paraId="628D0C29"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bl>
    <w:p w:rsidR="000867AB" w:rsidRDefault="000867AB" w14:paraId="3BD8F363"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3384"/>
        <w:gridCol w:w="2520"/>
        <w:gridCol w:w="3600"/>
      </w:tblGrid>
      <w:tr w:rsidR="000867AB" w14:paraId="3699C760" w14:textId="77777777">
        <w:tc>
          <w:tcPr>
            <w:tcW w:w="3384" w:type="dxa"/>
            <w:tcBorders>
              <w:top w:val="nil"/>
              <w:left w:val="nil"/>
              <w:bottom w:val="nil"/>
              <w:right w:val="nil"/>
            </w:tcBorders>
            <w:shd w:val="clear" w:color="FFFFFF" w:fill="000000"/>
          </w:tcPr>
          <w:p w:rsidR="000867AB" w:rsidRDefault="008B40AF" w14:paraId="0CFE0053"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2520" w:type="dxa"/>
            <w:tcBorders>
              <w:top w:val="nil"/>
              <w:left w:val="nil"/>
              <w:bottom w:val="nil"/>
              <w:right w:val="nil"/>
            </w:tcBorders>
            <w:shd w:val="clear" w:color="FFFFFF" w:fill="000000"/>
          </w:tcPr>
          <w:p w:rsidR="000867AB" w:rsidRDefault="008B40AF" w14:paraId="075F1E16"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Untergeordnet</w:t>
            </w:r>
          </w:p>
        </w:tc>
        <w:tc>
          <w:tcPr>
            <w:tcW w:w="3600" w:type="dxa"/>
            <w:tcBorders>
              <w:top w:val="nil"/>
              <w:left w:val="nil"/>
              <w:bottom w:val="nil"/>
              <w:right w:val="nil"/>
            </w:tcBorders>
            <w:shd w:val="clear" w:color="FFFFFF" w:fill="000000"/>
          </w:tcPr>
          <w:p w:rsidR="000867AB" w:rsidRDefault="008B40AF" w14:paraId="6711F2BA"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Übergeordnet</w:t>
            </w:r>
          </w:p>
        </w:tc>
      </w:tr>
      <w:tr w:rsidR="000867AB" w14:paraId="6BB5C789" w14:textId="77777777">
        <w:tc>
          <w:tcPr>
            <w:tcW w:w="3384" w:type="dxa"/>
            <w:tcBorders>
              <w:top w:val="nil"/>
              <w:left w:val="nil"/>
              <w:bottom w:val="nil"/>
              <w:right w:val="nil"/>
            </w:tcBorders>
          </w:tcPr>
          <w:p w:rsidR="000867AB" w:rsidRDefault="008B40AF" w14:paraId="448286BD"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tbl_EvKategorie_tbl_Events_FK1</w:t>
            </w:r>
          </w:p>
        </w:tc>
        <w:tc>
          <w:tcPr>
            <w:tcW w:w="2520" w:type="dxa"/>
            <w:tcBorders>
              <w:top w:val="nil"/>
              <w:left w:val="nil"/>
              <w:bottom w:val="nil"/>
              <w:right w:val="nil"/>
            </w:tcBorders>
          </w:tcPr>
          <w:p w:rsidR="000867AB" w:rsidRDefault="008B40AF" w14:paraId="5E77EAD5" w14:textId="77777777">
            <w:pPr>
              <w:widowControl w:val="0"/>
              <w:autoSpaceDE w:val="0"/>
              <w:autoSpaceDN w:val="0"/>
              <w:adjustRightInd w:val="0"/>
              <w:ind w:left="-14"/>
              <w:rPr>
                <w:rFonts w:cs="Arial"/>
                <w:noProof/>
                <w:sz w:val="18"/>
                <w:szCs w:val="18"/>
                <w:lang w:val="de-DE"/>
              </w:rPr>
            </w:pPr>
            <w:r>
              <w:rPr>
                <w:rFonts w:cs="Arial"/>
                <w:noProof/>
                <w:sz w:val="18"/>
                <w:szCs w:val="18"/>
                <w:lang w:val="de-DE"/>
              </w:rPr>
              <w:t>ek_EvKategorieID</w:t>
            </w:r>
          </w:p>
        </w:tc>
        <w:tc>
          <w:tcPr>
            <w:tcW w:w="3600" w:type="dxa"/>
            <w:tcBorders>
              <w:top w:val="nil"/>
              <w:left w:val="nil"/>
              <w:bottom w:val="nil"/>
              <w:right w:val="nil"/>
            </w:tcBorders>
          </w:tcPr>
          <w:p w:rsidR="000867AB" w:rsidRDefault="008B40AF" w14:paraId="3978D5FB" w14:textId="77777777">
            <w:pPr>
              <w:widowControl w:val="0"/>
              <w:autoSpaceDE w:val="0"/>
              <w:autoSpaceDN w:val="0"/>
              <w:adjustRightInd w:val="0"/>
              <w:ind w:left="-14"/>
              <w:rPr>
                <w:rFonts w:cs="Arial"/>
                <w:noProof/>
                <w:sz w:val="18"/>
                <w:szCs w:val="18"/>
                <w:lang w:val="de-DE"/>
              </w:rPr>
            </w:pPr>
            <w:r>
              <w:rPr>
                <w:rFonts w:cs="Arial"/>
                <w:noProof/>
                <w:sz w:val="18"/>
                <w:szCs w:val="18"/>
                <w:lang w:val="de-DE"/>
              </w:rPr>
              <w:t>tbl_EvKategorie.ek_EvKategorieID</w:t>
            </w:r>
          </w:p>
        </w:tc>
      </w:tr>
      <w:tr w:rsidR="000867AB" w14:paraId="77C7D432" w14:textId="77777777">
        <w:tc>
          <w:tcPr>
            <w:tcW w:w="3384" w:type="dxa"/>
            <w:tcBorders>
              <w:top w:val="nil"/>
              <w:left w:val="nil"/>
              <w:bottom w:val="nil"/>
              <w:right w:val="nil"/>
            </w:tcBorders>
          </w:tcPr>
          <w:p w:rsidR="000867AB" w:rsidRDefault="008B40AF" w14:paraId="37B4CC4E"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tbl_EvVeranstalter_tbl_Events_FK1</w:t>
            </w:r>
          </w:p>
        </w:tc>
        <w:tc>
          <w:tcPr>
            <w:tcW w:w="2520" w:type="dxa"/>
            <w:tcBorders>
              <w:top w:val="nil"/>
              <w:left w:val="nil"/>
              <w:bottom w:val="nil"/>
              <w:right w:val="nil"/>
            </w:tcBorders>
          </w:tcPr>
          <w:p w:rsidR="000867AB" w:rsidRDefault="008B40AF" w14:paraId="2E0E97CA" w14:textId="77777777">
            <w:pPr>
              <w:widowControl w:val="0"/>
              <w:autoSpaceDE w:val="0"/>
              <w:autoSpaceDN w:val="0"/>
              <w:adjustRightInd w:val="0"/>
              <w:ind w:left="-14"/>
              <w:rPr>
                <w:rFonts w:cs="Arial"/>
                <w:noProof/>
                <w:sz w:val="18"/>
                <w:szCs w:val="18"/>
                <w:lang w:val="de-DE"/>
              </w:rPr>
            </w:pPr>
            <w:r>
              <w:rPr>
                <w:rFonts w:cs="Arial"/>
                <w:noProof/>
                <w:sz w:val="18"/>
                <w:szCs w:val="18"/>
                <w:lang w:val="de-DE"/>
              </w:rPr>
              <w:t>ev_EvVeranstalterID</w:t>
            </w:r>
          </w:p>
        </w:tc>
        <w:tc>
          <w:tcPr>
            <w:tcW w:w="3600" w:type="dxa"/>
            <w:tcBorders>
              <w:top w:val="nil"/>
              <w:left w:val="nil"/>
              <w:bottom w:val="nil"/>
              <w:right w:val="nil"/>
            </w:tcBorders>
          </w:tcPr>
          <w:p w:rsidR="000867AB" w:rsidRDefault="008B40AF" w14:paraId="00E1F6DB" w14:textId="77777777">
            <w:pPr>
              <w:widowControl w:val="0"/>
              <w:autoSpaceDE w:val="0"/>
              <w:autoSpaceDN w:val="0"/>
              <w:adjustRightInd w:val="0"/>
              <w:ind w:left="-14"/>
              <w:rPr>
                <w:rFonts w:cs="Arial"/>
                <w:noProof/>
                <w:sz w:val="18"/>
                <w:szCs w:val="18"/>
                <w:lang w:val="de-DE"/>
              </w:rPr>
            </w:pPr>
            <w:r>
              <w:rPr>
                <w:rFonts w:cs="Arial"/>
                <w:noProof/>
                <w:sz w:val="18"/>
                <w:szCs w:val="18"/>
                <w:lang w:val="de-DE"/>
              </w:rPr>
              <w:t>tbl_EvVeranstalter.ev_EvVeranstalterID</w:t>
            </w:r>
          </w:p>
        </w:tc>
      </w:tr>
      <w:tr w:rsidR="000867AB" w14:paraId="4A726825" w14:textId="77777777">
        <w:tc>
          <w:tcPr>
            <w:tcW w:w="3384" w:type="dxa"/>
            <w:tcBorders>
              <w:top w:val="nil"/>
              <w:left w:val="nil"/>
              <w:bottom w:val="nil"/>
              <w:right w:val="nil"/>
            </w:tcBorders>
          </w:tcPr>
          <w:p w:rsidR="000867AB" w:rsidRDefault="008B40AF" w14:paraId="48247B8D" w14:textId="77777777">
            <w:pPr>
              <w:widowControl w:val="0"/>
              <w:autoSpaceDE w:val="0"/>
              <w:autoSpaceDN w:val="0"/>
              <w:adjustRightInd w:val="0"/>
              <w:ind w:left="-14"/>
              <w:rPr>
                <w:rFonts w:cs="Arial"/>
                <w:b/>
                <w:bCs/>
                <w:noProof/>
                <w:sz w:val="18"/>
                <w:szCs w:val="18"/>
                <w:lang w:val="en-US"/>
              </w:rPr>
            </w:pPr>
            <w:r>
              <w:rPr>
                <w:rFonts w:cs="Arial"/>
                <w:b/>
                <w:bCs/>
                <w:noProof/>
                <w:sz w:val="18"/>
                <w:szCs w:val="18"/>
                <w:lang w:val="en-US"/>
              </w:rPr>
              <w:t>tbl_Events_tbl_EvDaten_FK1</w:t>
            </w:r>
          </w:p>
        </w:tc>
        <w:tc>
          <w:tcPr>
            <w:tcW w:w="2520" w:type="dxa"/>
            <w:tcBorders>
              <w:top w:val="nil"/>
              <w:left w:val="nil"/>
              <w:bottom w:val="nil"/>
              <w:right w:val="nil"/>
            </w:tcBorders>
          </w:tcPr>
          <w:p w:rsidR="000867AB" w:rsidRDefault="008B40AF" w14:paraId="3AA49921" w14:textId="77777777">
            <w:pPr>
              <w:widowControl w:val="0"/>
              <w:autoSpaceDE w:val="0"/>
              <w:autoSpaceDN w:val="0"/>
              <w:adjustRightInd w:val="0"/>
              <w:ind w:left="-14"/>
              <w:rPr>
                <w:rFonts w:cs="Arial"/>
                <w:noProof/>
                <w:sz w:val="18"/>
                <w:szCs w:val="18"/>
                <w:lang w:val="en-US"/>
              </w:rPr>
            </w:pPr>
            <w:r>
              <w:rPr>
                <w:rFonts w:cs="Arial"/>
                <w:noProof/>
                <w:sz w:val="18"/>
                <w:szCs w:val="18"/>
                <w:lang w:val="en-US"/>
              </w:rPr>
              <w:t>tbl_EventDaten.et_EventID</w:t>
            </w:r>
          </w:p>
        </w:tc>
        <w:tc>
          <w:tcPr>
            <w:tcW w:w="3600" w:type="dxa"/>
            <w:tcBorders>
              <w:top w:val="nil"/>
              <w:left w:val="nil"/>
              <w:bottom w:val="nil"/>
              <w:right w:val="nil"/>
            </w:tcBorders>
          </w:tcPr>
          <w:p w:rsidR="000867AB" w:rsidRDefault="008B40AF" w14:paraId="579356B6" w14:textId="77777777">
            <w:pPr>
              <w:widowControl w:val="0"/>
              <w:autoSpaceDE w:val="0"/>
              <w:autoSpaceDN w:val="0"/>
              <w:adjustRightInd w:val="0"/>
              <w:ind w:left="-14"/>
              <w:rPr>
                <w:rFonts w:cs="Arial"/>
                <w:noProof/>
                <w:sz w:val="18"/>
                <w:szCs w:val="18"/>
                <w:lang w:val="de-DE"/>
              </w:rPr>
            </w:pPr>
            <w:r>
              <w:rPr>
                <w:rFonts w:cs="Arial"/>
                <w:noProof/>
                <w:sz w:val="18"/>
                <w:szCs w:val="18"/>
                <w:lang w:val="de-DE"/>
              </w:rPr>
              <w:t>et_EventID</w:t>
            </w:r>
          </w:p>
        </w:tc>
      </w:tr>
    </w:tbl>
    <w:p w:rsidR="000867AB" w:rsidRDefault="000867AB" w14:paraId="22124017"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0867AB" w14:paraId="514A14F6" w14:textId="77777777">
        <w:tc>
          <w:tcPr>
            <w:tcW w:w="9504" w:type="dxa"/>
            <w:tcBorders>
              <w:top w:val="nil"/>
              <w:left w:val="nil"/>
              <w:bottom w:val="nil"/>
              <w:right w:val="nil"/>
            </w:tcBorders>
            <w:shd w:val="clear" w:color="FFFFFF" w:fill="000000"/>
          </w:tcPr>
          <w:p w:rsidR="000867AB" w:rsidRDefault="008B40AF" w14:paraId="3131745E"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Spaltendetails</w:t>
            </w:r>
          </w:p>
        </w:tc>
      </w:tr>
    </w:tbl>
    <w:p w:rsidR="000867AB" w:rsidRDefault="008B40AF" w14:paraId="221300E7" w14:textId="77777777">
      <w:pPr>
        <w:widowControl w:val="0"/>
        <w:autoSpaceDE w:val="0"/>
        <w:autoSpaceDN w:val="0"/>
        <w:adjustRightInd w:val="0"/>
        <w:rPr>
          <w:rFonts w:cs="Arial"/>
          <w:noProof/>
          <w:sz w:val="18"/>
          <w:szCs w:val="18"/>
          <w:lang w:val="de-DE"/>
        </w:rPr>
      </w:pPr>
      <w:r>
        <w:rPr>
          <w:rFonts w:cs="Arial"/>
          <w:b/>
          <w:bCs/>
          <w:noProof/>
          <w:sz w:val="18"/>
          <w:szCs w:val="18"/>
          <w:u w:val="single"/>
          <w:lang w:val="de-DE"/>
        </w:rPr>
        <w:t>1.  et_EventID</w:t>
      </w:r>
    </w:p>
    <w:p w:rsidR="000867AB" w:rsidRDefault="008B40AF" w14:paraId="4E166819"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 identity</w:t>
      </w:r>
    </w:p>
    <w:p w:rsidR="000867AB" w:rsidRDefault="008B40AF" w14:paraId="4CA45A2D"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58245B0B" w14:textId="77777777">
      <w:pPr>
        <w:widowControl w:val="0"/>
        <w:autoSpaceDE w:val="0"/>
        <w:autoSpaceDN w:val="0"/>
        <w:adjustRightInd w:val="0"/>
        <w:ind w:left="3226" w:hanging="3240"/>
        <w:rPr>
          <w:rFonts w:cs="Arial"/>
          <w:noProof/>
          <w:sz w:val="16"/>
          <w:szCs w:val="18"/>
          <w:lang w:val="de-DE"/>
        </w:rPr>
      </w:pPr>
    </w:p>
    <w:p w:rsidR="000867AB" w:rsidRDefault="008B40AF" w14:paraId="05C5A804"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2.  ev_EvVeranstalterID</w:t>
      </w:r>
      <w:r>
        <w:rPr>
          <w:rFonts w:cs="Arial"/>
          <w:noProof/>
          <w:sz w:val="18"/>
          <w:szCs w:val="18"/>
          <w:lang w:val="de-DE"/>
        </w:rPr>
        <w:t xml:space="preserve">   (FK)</w:t>
      </w:r>
    </w:p>
    <w:p w:rsidR="000867AB" w:rsidRDefault="008B40AF" w14:paraId="0ACB4DF7"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w:t>
      </w:r>
    </w:p>
    <w:p w:rsidR="000867AB" w:rsidRDefault="008B40AF" w14:paraId="347AAC29"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612B79E8" w14:textId="77777777">
      <w:pPr>
        <w:widowControl w:val="0"/>
        <w:autoSpaceDE w:val="0"/>
        <w:autoSpaceDN w:val="0"/>
        <w:adjustRightInd w:val="0"/>
        <w:ind w:left="3226" w:hanging="3240"/>
        <w:rPr>
          <w:rFonts w:cs="Arial"/>
          <w:noProof/>
          <w:sz w:val="16"/>
          <w:szCs w:val="18"/>
          <w:lang w:val="de-DE"/>
        </w:rPr>
      </w:pPr>
    </w:p>
    <w:p w:rsidR="000867AB" w:rsidRDefault="008B40AF" w14:paraId="5BF0B164"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3.  ek_EvKategorieID</w:t>
      </w:r>
      <w:r>
        <w:rPr>
          <w:rFonts w:cs="Arial"/>
          <w:noProof/>
          <w:sz w:val="18"/>
          <w:szCs w:val="18"/>
          <w:lang w:val="de-DE"/>
        </w:rPr>
        <w:t xml:space="preserve">   (FK)</w:t>
      </w:r>
    </w:p>
    <w:p w:rsidR="000867AB" w:rsidRDefault="008B40AF" w14:paraId="3BD229B0"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w:t>
      </w:r>
    </w:p>
    <w:p w:rsidR="000867AB" w:rsidRDefault="008B40AF" w14:paraId="08960F0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7FCBE51F" w14:textId="77777777">
      <w:pPr>
        <w:widowControl w:val="0"/>
        <w:autoSpaceDE w:val="0"/>
        <w:autoSpaceDN w:val="0"/>
        <w:adjustRightInd w:val="0"/>
        <w:ind w:left="3226" w:hanging="3240"/>
        <w:rPr>
          <w:rFonts w:cs="Arial"/>
          <w:noProof/>
          <w:sz w:val="16"/>
          <w:szCs w:val="18"/>
          <w:lang w:val="de-DE"/>
        </w:rPr>
      </w:pPr>
    </w:p>
    <w:p w:rsidR="000867AB" w:rsidRDefault="008B40AF" w14:paraId="4C21C51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4.  et_Bezeichnung</w:t>
      </w:r>
    </w:p>
    <w:p w:rsidR="000867AB" w:rsidRDefault="008B40AF" w14:paraId="469282F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7DB7B48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0B961EC7" w14:textId="77777777">
      <w:pPr>
        <w:widowControl w:val="0"/>
        <w:autoSpaceDE w:val="0"/>
        <w:autoSpaceDN w:val="0"/>
        <w:adjustRightInd w:val="0"/>
        <w:ind w:left="3226" w:hanging="3240"/>
        <w:rPr>
          <w:rFonts w:cs="Arial"/>
          <w:noProof/>
          <w:sz w:val="16"/>
          <w:szCs w:val="18"/>
          <w:lang w:val="de-DE"/>
        </w:rPr>
      </w:pPr>
    </w:p>
    <w:p w:rsidR="000867AB" w:rsidRDefault="008B40AF" w14:paraId="19276986"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5.  et_Beschreibung</w:t>
      </w:r>
    </w:p>
    <w:p w:rsidR="000867AB" w:rsidRDefault="008B40AF" w14:paraId="1807FA1F"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text</w:t>
      </w:r>
    </w:p>
    <w:p w:rsidR="000867AB" w:rsidRDefault="008B40AF" w14:paraId="051332D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Erlaubt</w:t>
      </w:r>
    </w:p>
    <w:p w:rsidR="000867AB" w:rsidRDefault="000867AB" w14:paraId="4C91D85D" w14:textId="77777777">
      <w:pPr>
        <w:widowControl w:val="0"/>
        <w:autoSpaceDE w:val="0"/>
        <w:autoSpaceDN w:val="0"/>
        <w:adjustRightInd w:val="0"/>
        <w:ind w:left="3226" w:hanging="3240"/>
        <w:rPr>
          <w:rFonts w:cs="Arial"/>
          <w:noProof/>
          <w:sz w:val="18"/>
          <w:szCs w:val="18"/>
          <w:lang w:val="de-DE"/>
        </w:rPr>
      </w:pPr>
    </w:p>
    <w:p w:rsidR="000867AB" w:rsidRDefault="000867AB" w14:paraId="12265077" w14:textId="77777777">
      <w:pPr>
        <w:widowControl w:val="0"/>
        <w:autoSpaceDE w:val="0"/>
        <w:autoSpaceDN w:val="0"/>
        <w:adjustRightInd w:val="0"/>
        <w:ind w:left="3226" w:hanging="324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0867AB" w14:paraId="352719DA" w14:textId="77777777">
        <w:tc>
          <w:tcPr>
            <w:tcW w:w="9504" w:type="dxa"/>
            <w:tcBorders>
              <w:top w:val="nil"/>
              <w:left w:val="nil"/>
              <w:bottom w:val="nil"/>
              <w:right w:val="nil"/>
            </w:tcBorders>
            <w:shd w:val="clear" w:color="FFFFFF" w:fill="000000"/>
          </w:tcPr>
          <w:p w:rsidR="000867AB" w:rsidRDefault="008B40AF" w14:paraId="62E98F30"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Fremdschlüsseldetails (untergeordnet)</w:t>
            </w:r>
          </w:p>
        </w:tc>
      </w:tr>
    </w:tbl>
    <w:p w:rsidR="000867AB" w:rsidRDefault="008B40AF" w14:paraId="38178BE0" w14:textId="77777777">
      <w:pPr>
        <w:widowControl w:val="0"/>
        <w:autoSpaceDE w:val="0"/>
        <w:autoSpaceDN w:val="0"/>
        <w:adjustRightInd w:val="0"/>
        <w:rPr>
          <w:rFonts w:cs="Arial"/>
          <w:noProof/>
          <w:sz w:val="18"/>
          <w:szCs w:val="18"/>
          <w:lang w:val="de-DE"/>
        </w:rPr>
      </w:pPr>
      <w:r>
        <w:rPr>
          <w:rFonts w:cs="Arial"/>
          <w:b/>
          <w:bCs/>
          <w:noProof/>
          <w:sz w:val="18"/>
          <w:szCs w:val="18"/>
          <w:u w:val="single"/>
          <w:lang w:val="de-DE"/>
        </w:rPr>
        <w:t>tbl_EvKategorie_tbl_Events_FK1</w:t>
      </w:r>
    </w:p>
    <w:p w:rsidR="000867AB" w:rsidRDefault="000867AB" w14:paraId="7A5DD561" w14:textId="77777777">
      <w:pPr>
        <w:widowControl w:val="0"/>
        <w:autoSpaceDE w:val="0"/>
        <w:autoSpaceDN w:val="0"/>
        <w:adjustRightInd w:val="0"/>
        <w:rPr>
          <w:rFonts w:cs="Arial"/>
          <w:noProof/>
          <w:sz w:val="18"/>
          <w:szCs w:val="18"/>
          <w:lang w:val="de-DE"/>
        </w:rPr>
      </w:pPr>
    </w:p>
    <w:p w:rsidR="000867AB" w:rsidRDefault="008B40AF" w14:paraId="7CCFF59A" w14:textId="77777777">
      <w:pPr>
        <w:widowControl w:val="0"/>
        <w:tabs>
          <w:tab w:val="left" w:pos="3240"/>
          <w:tab w:val="left" w:pos="612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b/>
          <w:bCs/>
          <w:noProof/>
          <w:sz w:val="18"/>
          <w:szCs w:val="18"/>
          <w:lang w:val="de-DE"/>
        </w:rPr>
        <w:tab/>
      </w:r>
      <w:r>
        <w:rPr>
          <w:rFonts w:cs="Arial"/>
          <w:b/>
          <w:bCs/>
          <w:noProof/>
          <w:sz w:val="18"/>
          <w:szCs w:val="18"/>
          <w:lang w:val="de-DE"/>
        </w:rPr>
        <w:t>Untergeordnet</w:t>
      </w:r>
      <w:r>
        <w:rPr>
          <w:rFonts w:cs="Arial"/>
          <w:b/>
          <w:bCs/>
          <w:noProof/>
          <w:sz w:val="18"/>
          <w:szCs w:val="18"/>
          <w:lang w:val="de-DE"/>
        </w:rPr>
        <w:tab/>
      </w:r>
      <w:r>
        <w:rPr>
          <w:rFonts w:cs="Arial"/>
          <w:b/>
          <w:bCs/>
          <w:noProof/>
          <w:sz w:val="18"/>
          <w:szCs w:val="18"/>
          <w:lang w:val="de-DE"/>
        </w:rPr>
        <w:t>Übergeordnet</w:t>
      </w:r>
      <w:r>
        <w:rPr>
          <w:rFonts w:cs="Arial"/>
          <w:b/>
          <w:bCs/>
          <w:noProof/>
          <w:sz w:val="18"/>
          <w:szCs w:val="18"/>
          <w:lang w:val="de-DE"/>
        </w:rPr>
        <w:br/>
      </w:r>
      <w:r>
        <w:rPr>
          <w:rFonts w:cs="Arial"/>
          <w:noProof/>
          <w:sz w:val="18"/>
          <w:szCs w:val="18"/>
          <w:lang w:val="de-DE"/>
        </w:rPr>
        <w:t>ek_EvKategorieID</w:t>
      </w:r>
      <w:r>
        <w:rPr>
          <w:rFonts w:cs="Arial"/>
          <w:noProof/>
          <w:sz w:val="18"/>
          <w:szCs w:val="18"/>
          <w:lang w:val="de-DE"/>
        </w:rPr>
        <w:tab/>
      </w:r>
      <w:r>
        <w:rPr>
          <w:rFonts w:cs="Arial"/>
          <w:noProof/>
          <w:sz w:val="18"/>
          <w:szCs w:val="18"/>
          <w:lang w:val="de-DE"/>
        </w:rPr>
        <w:t>tbl_EvKategorie.ek_EvKategorieID</w:t>
      </w:r>
    </w:p>
    <w:p w:rsidR="000867AB" w:rsidRDefault="000867AB" w14:paraId="510E0F74" w14:textId="77777777">
      <w:pPr>
        <w:widowControl w:val="0"/>
        <w:tabs>
          <w:tab w:val="left" w:pos="3240"/>
          <w:tab w:val="left" w:pos="6120"/>
        </w:tabs>
        <w:autoSpaceDE w:val="0"/>
        <w:autoSpaceDN w:val="0"/>
        <w:adjustRightInd w:val="0"/>
        <w:ind w:left="3226" w:hanging="3240"/>
        <w:rPr>
          <w:rFonts w:cs="Arial"/>
          <w:noProof/>
          <w:sz w:val="18"/>
          <w:szCs w:val="18"/>
          <w:lang w:val="de-DE"/>
        </w:rPr>
      </w:pPr>
    </w:p>
    <w:p w:rsidR="000867AB" w:rsidRDefault="008B40AF" w14:paraId="2373AE6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Beziehungstyp:</w:t>
      </w:r>
      <w:r>
        <w:rPr>
          <w:rFonts w:cs="Arial"/>
          <w:noProof/>
          <w:sz w:val="18"/>
          <w:szCs w:val="18"/>
          <w:lang w:val="de-DE"/>
        </w:rPr>
        <w:tab/>
      </w:r>
      <w:r>
        <w:rPr>
          <w:rFonts w:cs="Arial"/>
          <w:noProof/>
          <w:sz w:val="18"/>
          <w:szCs w:val="18"/>
          <w:lang w:val="de-DE"/>
        </w:rPr>
        <w:t>Nicht identifizierend</w:t>
      </w:r>
    </w:p>
    <w:p w:rsidR="000867AB" w:rsidRDefault="008B40AF" w14:paraId="27F5A5E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Kardinalität:</w:t>
      </w:r>
      <w:r>
        <w:rPr>
          <w:rFonts w:cs="Arial"/>
          <w:noProof/>
          <w:sz w:val="18"/>
          <w:szCs w:val="18"/>
          <w:lang w:val="de-DE"/>
        </w:rPr>
        <w:tab/>
      </w:r>
      <w:r>
        <w:rPr>
          <w:rFonts w:cs="Arial"/>
          <w:noProof/>
          <w:sz w:val="18"/>
          <w:szCs w:val="18"/>
          <w:lang w:val="de-DE"/>
        </w:rPr>
        <w:t>Eins -zu- Null-oder-Mehr</w:t>
      </w:r>
    </w:p>
    <w:p w:rsidR="000867AB" w:rsidRDefault="008B40AF" w14:paraId="15E9EFD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4AA23CE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noProof/>
          <w:sz w:val="18"/>
          <w:szCs w:val="18"/>
          <w:lang w:val="de-DE"/>
        </w:rPr>
        <w:tab/>
      </w:r>
      <w:r>
        <w:rPr>
          <w:rFonts w:cs="Arial"/>
          <w:noProof/>
          <w:sz w:val="18"/>
          <w:szCs w:val="18"/>
          <w:lang w:val="de-DE"/>
        </w:rPr>
        <w:t>hattbl_EvKategorie_tbl_Events_FK1</w:t>
      </w:r>
    </w:p>
    <w:p w:rsidR="000867AB" w:rsidRDefault="008B40AF" w14:paraId="4D066BA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Inverse Phrase:</w:t>
      </w:r>
      <w:r>
        <w:rPr>
          <w:rFonts w:cs="Arial"/>
          <w:noProof/>
          <w:sz w:val="18"/>
          <w:szCs w:val="18"/>
          <w:lang w:val="de-DE"/>
        </w:rPr>
        <w:tab/>
      </w:r>
      <w:r>
        <w:rPr>
          <w:rFonts w:cs="Arial"/>
          <w:noProof/>
          <w:sz w:val="18"/>
          <w:szCs w:val="18"/>
          <w:lang w:val="de-DE"/>
        </w:rPr>
        <w:t>ist von</w:t>
      </w:r>
    </w:p>
    <w:p w:rsidR="000867AB" w:rsidRDefault="008B40AF" w14:paraId="0A5D302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Aktualisieren:</w:t>
      </w:r>
      <w:r>
        <w:rPr>
          <w:rFonts w:cs="Arial"/>
          <w:noProof/>
          <w:sz w:val="18"/>
          <w:szCs w:val="18"/>
          <w:lang w:val="de-DE"/>
        </w:rPr>
        <w:tab/>
      </w:r>
      <w:r>
        <w:rPr>
          <w:rFonts w:cs="Arial"/>
          <w:noProof/>
          <w:sz w:val="18"/>
          <w:szCs w:val="18"/>
          <w:lang w:val="de-DE"/>
        </w:rPr>
        <w:t>Keine Aktion</w:t>
      </w:r>
    </w:p>
    <w:p w:rsidR="000867AB" w:rsidRDefault="008B40AF" w14:paraId="340C0D8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Löschen:</w:t>
      </w:r>
      <w:r>
        <w:rPr>
          <w:rFonts w:cs="Arial"/>
          <w:noProof/>
          <w:sz w:val="18"/>
          <w:szCs w:val="18"/>
          <w:lang w:val="de-DE"/>
        </w:rPr>
        <w:tab/>
      </w:r>
      <w:r>
        <w:rPr>
          <w:rFonts w:cs="Arial"/>
          <w:noProof/>
          <w:sz w:val="18"/>
          <w:szCs w:val="18"/>
          <w:lang w:val="de-DE"/>
        </w:rPr>
        <w:t>Keine Aktion</w:t>
      </w:r>
    </w:p>
    <w:p w:rsidR="000867AB" w:rsidRDefault="000867AB" w14:paraId="4D6F959C"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0867AB" w14:paraId="4CCB69E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0867AB" w14:paraId="32AA696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0867AB" w14:paraId="4E9B88BC"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0867AB" w14:paraId="3FD9841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0867AB" w14:paraId="16AD407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8B40AF" w14:paraId="0F900F5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u w:val="single"/>
          <w:lang w:val="de-DE"/>
        </w:rPr>
        <w:t>tbl_EvVeranstalter_tbl_Events_FK1</w:t>
      </w:r>
    </w:p>
    <w:p w:rsidR="000867AB" w:rsidRDefault="000867AB" w14:paraId="24A885B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8B40AF" w14:paraId="701DCD63" w14:textId="77777777">
      <w:pPr>
        <w:widowControl w:val="0"/>
        <w:tabs>
          <w:tab w:val="left" w:pos="3240"/>
          <w:tab w:val="left" w:pos="612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b/>
          <w:bCs/>
          <w:noProof/>
          <w:sz w:val="18"/>
          <w:szCs w:val="18"/>
          <w:lang w:val="de-DE"/>
        </w:rPr>
        <w:tab/>
      </w:r>
      <w:r>
        <w:rPr>
          <w:rFonts w:cs="Arial"/>
          <w:b/>
          <w:bCs/>
          <w:noProof/>
          <w:sz w:val="18"/>
          <w:szCs w:val="18"/>
          <w:lang w:val="de-DE"/>
        </w:rPr>
        <w:t>Untergeordnet</w:t>
      </w:r>
      <w:r>
        <w:rPr>
          <w:rFonts w:cs="Arial"/>
          <w:b/>
          <w:bCs/>
          <w:noProof/>
          <w:sz w:val="18"/>
          <w:szCs w:val="18"/>
          <w:lang w:val="de-DE"/>
        </w:rPr>
        <w:tab/>
      </w:r>
      <w:r>
        <w:rPr>
          <w:rFonts w:cs="Arial"/>
          <w:b/>
          <w:bCs/>
          <w:noProof/>
          <w:sz w:val="18"/>
          <w:szCs w:val="18"/>
          <w:lang w:val="de-DE"/>
        </w:rPr>
        <w:t>Übergeordnet</w:t>
      </w:r>
      <w:r>
        <w:rPr>
          <w:rFonts w:cs="Arial"/>
          <w:b/>
          <w:bCs/>
          <w:noProof/>
          <w:sz w:val="18"/>
          <w:szCs w:val="18"/>
          <w:lang w:val="de-DE"/>
        </w:rPr>
        <w:br/>
      </w:r>
      <w:r>
        <w:rPr>
          <w:rFonts w:cs="Arial"/>
          <w:noProof/>
          <w:sz w:val="18"/>
          <w:szCs w:val="18"/>
          <w:lang w:val="de-DE"/>
        </w:rPr>
        <w:t>ev_EvVeranstalterID</w:t>
      </w:r>
      <w:r>
        <w:rPr>
          <w:rFonts w:cs="Arial"/>
          <w:noProof/>
          <w:sz w:val="18"/>
          <w:szCs w:val="18"/>
          <w:lang w:val="de-DE"/>
        </w:rPr>
        <w:tab/>
      </w:r>
      <w:r>
        <w:rPr>
          <w:rFonts w:cs="Arial"/>
          <w:noProof/>
          <w:sz w:val="18"/>
          <w:szCs w:val="18"/>
          <w:lang w:val="de-DE"/>
        </w:rPr>
        <w:t>tbl_EvVeranstalter.ev_EvVeranstalterID</w:t>
      </w:r>
    </w:p>
    <w:p w:rsidR="000867AB" w:rsidRDefault="000867AB" w14:paraId="425D32FF" w14:textId="77777777">
      <w:pPr>
        <w:widowControl w:val="0"/>
        <w:tabs>
          <w:tab w:val="left" w:pos="3240"/>
          <w:tab w:val="left" w:pos="6120"/>
        </w:tabs>
        <w:autoSpaceDE w:val="0"/>
        <w:autoSpaceDN w:val="0"/>
        <w:adjustRightInd w:val="0"/>
        <w:ind w:left="3226" w:hanging="3240"/>
        <w:rPr>
          <w:rFonts w:cs="Arial"/>
          <w:noProof/>
          <w:sz w:val="18"/>
          <w:szCs w:val="18"/>
          <w:lang w:val="de-DE"/>
        </w:rPr>
      </w:pPr>
    </w:p>
    <w:p w:rsidR="000867AB" w:rsidRDefault="008B40AF" w14:paraId="0C7A26F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Beziehungstyp:</w:t>
      </w:r>
      <w:r>
        <w:rPr>
          <w:rFonts w:cs="Arial"/>
          <w:noProof/>
          <w:sz w:val="18"/>
          <w:szCs w:val="18"/>
          <w:lang w:val="de-DE"/>
        </w:rPr>
        <w:tab/>
      </w:r>
      <w:r>
        <w:rPr>
          <w:rFonts w:cs="Arial"/>
          <w:noProof/>
          <w:sz w:val="18"/>
          <w:szCs w:val="18"/>
          <w:lang w:val="de-DE"/>
        </w:rPr>
        <w:t>Nicht identifizierend</w:t>
      </w:r>
    </w:p>
    <w:p w:rsidR="000867AB" w:rsidRDefault="008B40AF" w14:paraId="4536CD9E"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Kardinalität:</w:t>
      </w:r>
      <w:r>
        <w:rPr>
          <w:rFonts w:cs="Arial"/>
          <w:noProof/>
          <w:sz w:val="18"/>
          <w:szCs w:val="18"/>
          <w:lang w:val="de-DE"/>
        </w:rPr>
        <w:tab/>
      </w:r>
      <w:r>
        <w:rPr>
          <w:rFonts w:cs="Arial"/>
          <w:noProof/>
          <w:sz w:val="18"/>
          <w:szCs w:val="18"/>
          <w:lang w:val="de-DE"/>
        </w:rPr>
        <w:t>Eins -zu- Null-oder-Mehr</w:t>
      </w:r>
    </w:p>
    <w:p w:rsidR="000867AB" w:rsidRDefault="008B40AF" w14:paraId="627AFD1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234C3B4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noProof/>
          <w:sz w:val="18"/>
          <w:szCs w:val="18"/>
          <w:lang w:val="de-DE"/>
        </w:rPr>
        <w:tab/>
      </w:r>
      <w:r>
        <w:rPr>
          <w:rFonts w:cs="Arial"/>
          <w:noProof/>
          <w:sz w:val="18"/>
          <w:szCs w:val="18"/>
          <w:lang w:val="de-DE"/>
        </w:rPr>
        <w:t>hattbl_EvVeranstalter_tbl_Events_FK1</w:t>
      </w:r>
    </w:p>
    <w:p w:rsidR="000867AB" w:rsidRDefault="008B40AF" w14:paraId="3E8A665C"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Inverse Phrase:</w:t>
      </w:r>
      <w:r>
        <w:rPr>
          <w:rFonts w:cs="Arial"/>
          <w:noProof/>
          <w:sz w:val="18"/>
          <w:szCs w:val="18"/>
          <w:lang w:val="de-DE"/>
        </w:rPr>
        <w:tab/>
      </w:r>
      <w:r>
        <w:rPr>
          <w:rFonts w:cs="Arial"/>
          <w:noProof/>
          <w:sz w:val="18"/>
          <w:szCs w:val="18"/>
          <w:lang w:val="de-DE"/>
        </w:rPr>
        <w:t>ist von</w:t>
      </w:r>
    </w:p>
    <w:p w:rsidR="000867AB" w:rsidRDefault="008B40AF" w14:paraId="5E85BC4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Aktualisieren:</w:t>
      </w:r>
      <w:r>
        <w:rPr>
          <w:rFonts w:cs="Arial"/>
          <w:noProof/>
          <w:sz w:val="18"/>
          <w:szCs w:val="18"/>
          <w:lang w:val="de-DE"/>
        </w:rPr>
        <w:tab/>
      </w:r>
      <w:r>
        <w:rPr>
          <w:rFonts w:cs="Arial"/>
          <w:noProof/>
          <w:sz w:val="18"/>
          <w:szCs w:val="18"/>
          <w:lang w:val="de-DE"/>
        </w:rPr>
        <w:t>Keine Aktion</w:t>
      </w:r>
    </w:p>
    <w:p w:rsidR="000867AB" w:rsidRDefault="008B40AF" w14:paraId="4B94B60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Löschen:</w:t>
      </w:r>
      <w:r>
        <w:rPr>
          <w:rFonts w:cs="Arial"/>
          <w:noProof/>
          <w:sz w:val="18"/>
          <w:szCs w:val="18"/>
          <w:lang w:val="de-DE"/>
        </w:rPr>
        <w:tab/>
      </w:r>
      <w:r>
        <w:rPr>
          <w:rFonts w:cs="Arial"/>
          <w:noProof/>
          <w:sz w:val="18"/>
          <w:szCs w:val="18"/>
          <w:lang w:val="de-DE"/>
        </w:rPr>
        <w:t>Keine Aktion</w:t>
      </w:r>
    </w:p>
    <w:p w:rsidR="000867AB" w:rsidRDefault="000867AB" w14:paraId="2316FF69"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0867AB" w14:paraId="445117B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8B40AF" w14:paraId="7607A6A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rPr>
          <w:rFonts w:cs="Arial"/>
          <w:b/>
          <w:bCs/>
          <w:noProof/>
          <w:sz w:val="28"/>
          <w:szCs w:val="28"/>
          <w:lang w:val="de-DE"/>
        </w:rPr>
      </w:pPr>
      <w:r>
        <w:rPr>
          <w:rFonts w:cs="Arial"/>
          <w:noProof/>
          <w:sz w:val="18"/>
          <w:szCs w:val="18"/>
          <w:lang w:val="de-DE"/>
        </w:rPr>
        <w:br w:type="page"/>
      </w:r>
      <w:r>
        <w:rPr>
          <w:rFonts w:cs="Arial"/>
          <w:b/>
          <w:bCs/>
          <w:noProof/>
          <w:sz w:val="28"/>
          <w:szCs w:val="28"/>
          <w:lang w:val="de-DE"/>
        </w:rPr>
        <w:t>tbl_EvKategorie</w:t>
      </w:r>
    </w:p>
    <w:p w:rsidR="000867AB" w:rsidRDefault="000867AB" w14:paraId="1E90AF4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center"/>
        <w:rPr>
          <w:rFonts w:cs="Arial"/>
          <w:b/>
          <w:bCs/>
          <w:noProof/>
          <w:sz w:val="28"/>
          <w:szCs w:val="28"/>
          <w:lang w:val="de-DE"/>
        </w:rPr>
      </w:pPr>
    </w:p>
    <w:p w:rsidR="000867AB" w:rsidRDefault="008B40AF" w14:paraId="2FA11E9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Besitzer:</w:t>
      </w:r>
      <w:r>
        <w:rPr>
          <w:rFonts w:cs="Arial"/>
          <w:noProof/>
          <w:sz w:val="18"/>
          <w:szCs w:val="18"/>
          <w:lang w:val="de-DE"/>
        </w:rPr>
        <w:tab/>
      </w:r>
      <w:r>
        <w:rPr>
          <w:rFonts w:cs="Arial"/>
          <w:noProof/>
          <w:sz w:val="18"/>
          <w:szCs w:val="18"/>
          <w:lang w:val="de-DE"/>
        </w:rPr>
        <w:t>dbo</w:t>
      </w:r>
    </w:p>
    <w:p w:rsidR="000867AB" w:rsidRDefault="008B40AF" w14:paraId="531E907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Ziel-DB-Name:</w:t>
      </w:r>
      <w:r>
        <w:rPr>
          <w:rFonts w:cs="Arial"/>
          <w:noProof/>
          <w:sz w:val="18"/>
          <w:szCs w:val="18"/>
          <w:lang w:val="de-DE"/>
        </w:rPr>
        <w:tab/>
      </w:r>
      <w:r>
        <w:rPr>
          <w:rFonts w:cs="Arial"/>
          <w:noProof/>
          <w:sz w:val="18"/>
          <w:szCs w:val="18"/>
          <w:lang w:val="de-DE"/>
        </w:rPr>
        <w:t>KundenBuchungsSystem</w:t>
      </w:r>
    </w:p>
    <w:p w:rsidR="000867AB" w:rsidRDefault="008B40AF" w14:paraId="569925B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Spalten:</w:t>
      </w:r>
      <w:r>
        <w:rPr>
          <w:rFonts w:cs="Arial"/>
          <w:noProof/>
          <w:sz w:val="18"/>
          <w:szCs w:val="18"/>
          <w:lang w:val="de-DE"/>
        </w:rPr>
        <w:tab/>
      </w:r>
      <w:r>
        <w:rPr>
          <w:rFonts w:cs="Arial"/>
          <w:noProof/>
          <w:sz w:val="18"/>
          <w:szCs w:val="18"/>
          <w:lang w:val="de-DE"/>
        </w:rPr>
        <w:t>2</w:t>
      </w:r>
    </w:p>
    <w:p w:rsidR="000867AB" w:rsidRDefault="008B40AF" w14:paraId="4C49647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Indizes:</w:t>
      </w:r>
      <w:r>
        <w:rPr>
          <w:rFonts w:cs="Arial"/>
          <w:noProof/>
          <w:sz w:val="18"/>
          <w:szCs w:val="18"/>
          <w:lang w:val="de-DE"/>
        </w:rPr>
        <w:tab/>
      </w:r>
      <w:r>
        <w:rPr>
          <w:rFonts w:cs="Arial"/>
          <w:noProof/>
          <w:sz w:val="18"/>
          <w:szCs w:val="18"/>
          <w:lang w:val="de-DE"/>
        </w:rPr>
        <w:t>0</w:t>
      </w:r>
    </w:p>
    <w:p w:rsidR="000867AB" w:rsidRDefault="008B40AF" w14:paraId="36A08B9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Fremdschlüssel:</w:t>
      </w:r>
      <w:r>
        <w:rPr>
          <w:rFonts w:cs="Arial"/>
          <w:noProof/>
          <w:sz w:val="18"/>
          <w:szCs w:val="18"/>
          <w:lang w:val="de-DE"/>
        </w:rPr>
        <w:tab/>
      </w:r>
      <w:r>
        <w:rPr>
          <w:rFonts w:cs="Arial"/>
          <w:noProof/>
          <w:sz w:val="18"/>
          <w:szCs w:val="18"/>
          <w:lang w:val="de-DE"/>
        </w:rPr>
        <w:t>0</w:t>
      </w:r>
    </w:p>
    <w:p w:rsidR="000867AB" w:rsidRDefault="008B40AF" w14:paraId="4817EF9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Codes:</w:t>
      </w:r>
      <w:r>
        <w:rPr>
          <w:rFonts w:cs="Arial"/>
          <w:noProof/>
          <w:sz w:val="18"/>
          <w:szCs w:val="18"/>
          <w:lang w:val="de-DE"/>
        </w:rPr>
        <w:tab/>
      </w:r>
      <w:r>
        <w:rPr>
          <w:rFonts w:cs="Arial"/>
          <w:noProof/>
          <w:sz w:val="18"/>
          <w:szCs w:val="18"/>
          <w:lang w:val="de-DE"/>
        </w:rPr>
        <w:t>0</w:t>
      </w:r>
    </w:p>
    <w:p w:rsidR="000867AB" w:rsidRDefault="008B40AF" w14:paraId="594EE4C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Typ:</w:t>
      </w:r>
      <w:r>
        <w:rPr>
          <w:rFonts w:cs="Arial"/>
          <w:noProof/>
          <w:sz w:val="18"/>
          <w:szCs w:val="18"/>
          <w:lang w:val="de-DE"/>
        </w:rPr>
        <w:tab/>
      </w:r>
      <w:r>
        <w:rPr>
          <w:rFonts w:cs="Arial"/>
          <w:noProof/>
          <w:sz w:val="18"/>
          <w:szCs w:val="18"/>
          <w:lang w:val="de-DE"/>
        </w:rPr>
        <w:t>Tabelle</w:t>
      </w:r>
    </w:p>
    <w:p w:rsidR="000867AB" w:rsidRDefault="000867AB" w14:paraId="42AC2C6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p>
    <w:p w:rsidRPr="00B83BA3" w:rsidR="000867AB" w:rsidRDefault="008B40AF" w14:paraId="622FE0B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en-US"/>
        </w:rPr>
      </w:pPr>
      <w:r w:rsidRPr="00B83BA3">
        <w:rPr>
          <w:rFonts w:cs="Arial"/>
          <w:b/>
          <w:bCs/>
          <w:noProof/>
          <w:sz w:val="18"/>
          <w:szCs w:val="18"/>
          <w:lang w:val="en-US"/>
        </w:rPr>
        <w:t>Erweiterte Attribute:</w:t>
      </w:r>
    </w:p>
    <w:p w:rsidR="000867AB" w:rsidRDefault="008B40AF" w14:paraId="61CC343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r>
        <w:rPr>
          <w:rFonts w:cs="Arial"/>
          <w:b/>
          <w:bCs/>
          <w:noProof/>
          <w:sz w:val="18"/>
          <w:szCs w:val="18"/>
          <w:lang w:val="en-US"/>
        </w:rPr>
        <w:t>OnFileGroup</w:t>
      </w:r>
      <w:r>
        <w:rPr>
          <w:rFonts w:cs="Arial"/>
          <w:noProof/>
          <w:sz w:val="18"/>
          <w:szCs w:val="18"/>
          <w:lang w:val="en-US"/>
        </w:rPr>
        <w:tab/>
      </w:r>
      <w:r>
        <w:rPr>
          <w:rFonts w:cs="Arial"/>
          <w:noProof/>
          <w:sz w:val="18"/>
          <w:szCs w:val="18"/>
          <w:lang w:val="en-US"/>
        </w:rPr>
        <w:t>PRIMARY</w:t>
      </w:r>
    </w:p>
    <w:p w:rsidR="000867AB" w:rsidRDefault="008B40AF" w14:paraId="71FB8E6C"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r>
        <w:rPr>
          <w:rFonts w:cs="Arial"/>
          <w:b/>
          <w:bCs/>
          <w:noProof/>
          <w:sz w:val="18"/>
          <w:szCs w:val="18"/>
          <w:lang w:val="en-US"/>
        </w:rPr>
        <w:t>Clustered PK</w:t>
      </w:r>
      <w:r>
        <w:rPr>
          <w:rFonts w:cs="Arial"/>
          <w:noProof/>
          <w:sz w:val="18"/>
          <w:szCs w:val="18"/>
          <w:lang w:val="en-US"/>
        </w:rPr>
        <w:tab/>
      </w:r>
      <w:r>
        <w:rPr>
          <w:rFonts w:cs="Arial"/>
          <w:noProof/>
          <w:sz w:val="18"/>
          <w:szCs w:val="18"/>
          <w:lang w:val="en-US"/>
        </w:rPr>
        <w:t>Ja</w:t>
      </w:r>
    </w:p>
    <w:p w:rsidR="000867AB" w:rsidRDefault="000867AB" w14:paraId="5A93B5C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p>
    <w:tbl>
      <w:tblPr>
        <w:tblW w:w="9504" w:type="dxa"/>
        <w:tblLayout w:type="fixed"/>
        <w:tblCellMar>
          <w:left w:w="144" w:type="dxa"/>
          <w:right w:w="144" w:type="dxa"/>
        </w:tblCellMar>
        <w:tblLook w:val="0000" w:firstRow="0" w:lastRow="0" w:firstColumn="0" w:lastColumn="0" w:noHBand="0" w:noVBand="0"/>
      </w:tblPr>
      <w:tblGrid>
        <w:gridCol w:w="3384"/>
        <w:gridCol w:w="1483"/>
        <w:gridCol w:w="1713"/>
        <w:gridCol w:w="2924"/>
      </w:tblGrid>
      <w:tr w:rsidR="000867AB" w14:paraId="2D99E0C4" w14:textId="77777777">
        <w:tc>
          <w:tcPr>
            <w:tcW w:w="3384" w:type="dxa"/>
            <w:tcBorders>
              <w:top w:val="nil"/>
              <w:left w:val="nil"/>
              <w:bottom w:val="nil"/>
              <w:right w:val="nil"/>
            </w:tcBorders>
            <w:shd w:val="clear" w:color="FFFFFF" w:fill="000000"/>
          </w:tcPr>
          <w:p w:rsidR="000867AB" w:rsidRDefault="008B40AF" w14:paraId="6FB16689"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483" w:type="dxa"/>
            <w:tcBorders>
              <w:top w:val="nil"/>
              <w:left w:val="nil"/>
              <w:bottom w:val="nil"/>
              <w:right w:val="nil"/>
            </w:tcBorders>
            <w:shd w:val="clear" w:color="FFFFFF" w:fill="000000"/>
          </w:tcPr>
          <w:p w:rsidR="000867AB" w:rsidRDefault="008B40AF" w14:paraId="03B78E6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Datentyp</w:t>
            </w:r>
          </w:p>
        </w:tc>
        <w:tc>
          <w:tcPr>
            <w:tcW w:w="1713" w:type="dxa"/>
            <w:tcBorders>
              <w:top w:val="nil"/>
              <w:left w:val="nil"/>
              <w:bottom w:val="nil"/>
              <w:right w:val="nil"/>
            </w:tcBorders>
            <w:shd w:val="clear" w:color="FFFFFF" w:fill="000000"/>
          </w:tcPr>
          <w:p w:rsidR="000867AB" w:rsidRDefault="008B40AF" w14:paraId="33DEF05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NULL zulassen</w:t>
            </w:r>
          </w:p>
        </w:tc>
        <w:tc>
          <w:tcPr>
            <w:tcW w:w="2924" w:type="dxa"/>
            <w:tcBorders>
              <w:top w:val="nil"/>
              <w:left w:val="nil"/>
              <w:bottom w:val="nil"/>
              <w:right w:val="nil"/>
            </w:tcBorders>
            <w:shd w:val="clear" w:color="FFFFFF" w:fill="000000"/>
          </w:tcPr>
          <w:p w:rsidR="000867AB" w:rsidRDefault="008B40AF" w14:paraId="0AB71B2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Wert/Bereich</w:t>
            </w:r>
          </w:p>
        </w:tc>
      </w:tr>
      <w:tr w:rsidR="000867AB" w14:paraId="72865695" w14:textId="77777777">
        <w:tc>
          <w:tcPr>
            <w:tcW w:w="3384" w:type="dxa"/>
            <w:tcBorders>
              <w:top w:val="nil"/>
              <w:left w:val="nil"/>
              <w:bottom w:val="nil"/>
              <w:right w:val="nil"/>
            </w:tcBorders>
          </w:tcPr>
          <w:p w:rsidR="000867AB" w:rsidRDefault="008B40AF" w14:paraId="0350962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ek_EvKategorieID</w:t>
            </w:r>
          </w:p>
        </w:tc>
        <w:tc>
          <w:tcPr>
            <w:tcW w:w="1483" w:type="dxa"/>
            <w:tcBorders>
              <w:top w:val="nil"/>
              <w:left w:val="nil"/>
              <w:bottom w:val="nil"/>
              <w:right w:val="nil"/>
            </w:tcBorders>
          </w:tcPr>
          <w:p w:rsidR="000867AB" w:rsidRDefault="008B40AF" w14:paraId="459BF1B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 identity</w:t>
            </w:r>
          </w:p>
        </w:tc>
        <w:tc>
          <w:tcPr>
            <w:tcW w:w="1713" w:type="dxa"/>
            <w:tcBorders>
              <w:top w:val="nil"/>
              <w:left w:val="nil"/>
              <w:bottom w:val="nil"/>
              <w:right w:val="nil"/>
            </w:tcBorders>
          </w:tcPr>
          <w:p w:rsidR="000867AB" w:rsidRDefault="008B40AF" w14:paraId="0A94B3C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05C1AFE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20154013" w14:textId="77777777">
        <w:tc>
          <w:tcPr>
            <w:tcW w:w="3384" w:type="dxa"/>
            <w:tcBorders>
              <w:top w:val="nil"/>
              <w:left w:val="nil"/>
              <w:bottom w:val="nil"/>
              <w:right w:val="nil"/>
            </w:tcBorders>
          </w:tcPr>
          <w:p w:rsidR="000867AB" w:rsidRDefault="008B40AF" w14:paraId="26B4834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ek_KatBezeichnung</w:t>
            </w:r>
          </w:p>
        </w:tc>
        <w:tc>
          <w:tcPr>
            <w:tcW w:w="1483" w:type="dxa"/>
            <w:tcBorders>
              <w:top w:val="nil"/>
              <w:left w:val="nil"/>
              <w:bottom w:val="nil"/>
              <w:right w:val="nil"/>
            </w:tcBorders>
          </w:tcPr>
          <w:p w:rsidR="000867AB" w:rsidRDefault="008B40AF" w14:paraId="761CD2B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nvarchar(15)</w:t>
            </w:r>
          </w:p>
        </w:tc>
        <w:tc>
          <w:tcPr>
            <w:tcW w:w="1713" w:type="dxa"/>
            <w:tcBorders>
              <w:top w:val="nil"/>
              <w:left w:val="nil"/>
              <w:bottom w:val="nil"/>
              <w:right w:val="nil"/>
            </w:tcBorders>
          </w:tcPr>
          <w:p w:rsidR="000867AB" w:rsidRDefault="008B40AF" w14:paraId="4ACBCE5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07B75A7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bl>
    <w:p w:rsidR="000867AB" w:rsidRDefault="000867AB" w14:paraId="6A47D405"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3556"/>
        <w:gridCol w:w="3758"/>
        <w:gridCol w:w="2190"/>
      </w:tblGrid>
      <w:tr w:rsidR="000867AB" w14:paraId="40E30087" w14:textId="77777777">
        <w:tc>
          <w:tcPr>
            <w:tcW w:w="3556" w:type="dxa"/>
            <w:tcBorders>
              <w:top w:val="nil"/>
              <w:left w:val="nil"/>
              <w:bottom w:val="nil"/>
              <w:right w:val="nil"/>
            </w:tcBorders>
            <w:shd w:val="clear" w:color="FFFFFF" w:fill="000000"/>
          </w:tcPr>
          <w:p w:rsidR="000867AB" w:rsidRDefault="008B40AF" w14:paraId="609DA9B8"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3758" w:type="dxa"/>
            <w:tcBorders>
              <w:top w:val="nil"/>
              <w:left w:val="nil"/>
              <w:bottom w:val="nil"/>
              <w:right w:val="nil"/>
            </w:tcBorders>
            <w:shd w:val="clear" w:color="FFFFFF" w:fill="000000"/>
          </w:tcPr>
          <w:p w:rsidR="000867AB" w:rsidRDefault="008B40AF" w14:paraId="1B84D2E2"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Untergeordnet</w:t>
            </w:r>
          </w:p>
        </w:tc>
        <w:tc>
          <w:tcPr>
            <w:tcW w:w="2190" w:type="dxa"/>
            <w:tcBorders>
              <w:top w:val="nil"/>
              <w:left w:val="nil"/>
              <w:bottom w:val="nil"/>
              <w:right w:val="nil"/>
            </w:tcBorders>
            <w:shd w:val="clear" w:color="FFFFFF" w:fill="000000"/>
          </w:tcPr>
          <w:p w:rsidR="000867AB" w:rsidRDefault="008B40AF" w14:paraId="519AF62D"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Übergeordnet</w:t>
            </w:r>
          </w:p>
        </w:tc>
      </w:tr>
      <w:tr w:rsidR="000867AB" w14:paraId="5B60B4CE" w14:textId="77777777">
        <w:tc>
          <w:tcPr>
            <w:tcW w:w="3556" w:type="dxa"/>
            <w:tcBorders>
              <w:top w:val="nil"/>
              <w:left w:val="nil"/>
              <w:bottom w:val="nil"/>
              <w:right w:val="nil"/>
            </w:tcBorders>
          </w:tcPr>
          <w:p w:rsidR="000867AB" w:rsidRDefault="008B40AF" w14:paraId="5F980F43"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tbl_EvKategorie_tbl_Events_FK1</w:t>
            </w:r>
          </w:p>
        </w:tc>
        <w:tc>
          <w:tcPr>
            <w:tcW w:w="3758" w:type="dxa"/>
            <w:tcBorders>
              <w:top w:val="nil"/>
              <w:left w:val="nil"/>
              <w:bottom w:val="nil"/>
              <w:right w:val="nil"/>
            </w:tcBorders>
          </w:tcPr>
          <w:p w:rsidR="000867AB" w:rsidRDefault="008B40AF" w14:paraId="678E5D79" w14:textId="77777777">
            <w:pPr>
              <w:widowControl w:val="0"/>
              <w:autoSpaceDE w:val="0"/>
              <w:autoSpaceDN w:val="0"/>
              <w:adjustRightInd w:val="0"/>
              <w:ind w:left="-14"/>
              <w:rPr>
                <w:rFonts w:cs="Arial"/>
                <w:noProof/>
                <w:sz w:val="18"/>
                <w:szCs w:val="18"/>
                <w:lang w:val="en-US"/>
              </w:rPr>
            </w:pPr>
            <w:r>
              <w:rPr>
                <w:rFonts w:cs="Arial"/>
                <w:noProof/>
                <w:sz w:val="18"/>
                <w:szCs w:val="18"/>
                <w:lang w:val="en-US"/>
              </w:rPr>
              <w:t>tbl_Events.ek_EvKategorieID</w:t>
            </w:r>
          </w:p>
        </w:tc>
        <w:tc>
          <w:tcPr>
            <w:tcW w:w="2190" w:type="dxa"/>
            <w:tcBorders>
              <w:top w:val="nil"/>
              <w:left w:val="nil"/>
              <w:bottom w:val="nil"/>
              <w:right w:val="nil"/>
            </w:tcBorders>
          </w:tcPr>
          <w:p w:rsidR="000867AB" w:rsidRDefault="008B40AF" w14:paraId="5BA4C685" w14:textId="77777777">
            <w:pPr>
              <w:widowControl w:val="0"/>
              <w:autoSpaceDE w:val="0"/>
              <w:autoSpaceDN w:val="0"/>
              <w:adjustRightInd w:val="0"/>
              <w:ind w:left="-14"/>
              <w:rPr>
                <w:rFonts w:cs="Arial"/>
                <w:noProof/>
                <w:sz w:val="18"/>
                <w:szCs w:val="18"/>
                <w:lang w:val="de-DE"/>
              </w:rPr>
            </w:pPr>
            <w:r>
              <w:rPr>
                <w:rFonts w:cs="Arial"/>
                <w:noProof/>
                <w:sz w:val="18"/>
                <w:szCs w:val="18"/>
                <w:lang w:val="de-DE"/>
              </w:rPr>
              <w:t>ek_EvKategorieID</w:t>
            </w:r>
          </w:p>
        </w:tc>
      </w:tr>
    </w:tbl>
    <w:p w:rsidR="000867AB" w:rsidRDefault="000867AB" w14:paraId="28053088"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0867AB" w14:paraId="74FA66BB" w14:textId="77777777">
        <w:tc>
          <w:tcPr>
            <w:tcW w:w="9504" w:type="dxa"/>
            <w:tcBorders>
              <w:top w:val="nil"/>
              <w:left w:val="nil"/>
              <w:bottom w:val="nil"/>
              <w:right w:val="nil"/>
            </w:tcBorders>
            <w:shd w:val="clear" w:color="FFFFFF" w:fill="000000"/>
          </w:tcPr>
          <w:p w:rsidR="000867AB" w:rsidRDefault="008B40AF" w14:paraId="6A23A83F"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Spaltendetails</w:t>
            </w:r>
          </w:p>
        </w:tc>
      </w:tr>
    </w:tbl>
    <w:p w:rsidR="000867AB" w:rsidRDefault="008B40AF" w14:paraId="4543F8B6" w14:textId="77777777">
      <w:pPr>
        <w:widowControl w:val="0"/>
        <w:autoSpaceDE w:val="0"/>
        <w:autoSpaceDN w:val="0"/>
        <w:adjustRightInd w:val="0"/>
        <w:rPr>
          <w:rFonts w:cs="Arial"/>
          <w:noProof/>
          <w:sz w:val="18"/>
          <w:szCs w:val="18"/>
          <w:lang w:val="de-DE"/>
        </w:rPr>
      </w:pPr>
      <w:r>
        <w:rPr>
          <w:rFonts w:cs="Arial"/>
          <w:b/>
          <w:bCs/>
          <w:noProof/>
          <w:sz w:val="18"/>
          <w:szCs w:val="18"/>
          <w:u w:val="single"/>
          <w:lang w:val="de-DE"/>
        </w:rPr>
        <w:t>1.  ek_EvKategorieID</w:t>
      </w:r>
    </w:p>
    <w:p w:rsidR="000867AB" w:rsidRDefault="008B40AF" w14:paraId="5BA943C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 identity</w:t>
      </w:r>
    </w:p>
    <w:p w:rsidR="000867AB" w:rsidRDefault="008B40AF" w14:paraId="079AAF3F"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5441B7F6" w14:textId="77777777">
      <w:pPr>
        <w:widowControl w:val="0"/>
        <w:autoSpaceDE w:val="0"/>
        <w:autoSpaceDN w:val="0"/>
        <w:adjustRightInd w:val="0"/>
        <w:ind w:left="3226" w:hanging="3240"/>
        <w:rPr>
          <w:rFonts w:cs="Arial"/>
          <w:noProof/>
          <w:sz w:val="16"/>
          <w:szCs w:val="18"/>
          <w:lang w:val="de-DE"/>
        </w:rPr>
      </w:pPr>
    </w:p>
    <w:p w:rsidR="000867AB" w:rsidRDefault="008B40AF" w14:paraId="783B3B6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2.  ek_KatBezeichnung</w:t>
      </w:r>
    </w:p>
    <w:p w:rsidR="000867AB" w:rsidRDefault="008B40AF" w14:paraId="13637D06"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nvarchar(15)</w:t>
      </w:r>
    </w:p>
    <w:p w:rsidR="000867AB" w:rsidRDefault="008B40AF" w14:paraId="6ABFFA1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61EB0772" w14:textId="77777777">
      <w:pPr>
        <w:widowControl w:val="0"/>
        <w:autoSpaceDE w:val="0"/>
        <w:autoSpaceDN w:val="0"/>
        <w:adjustRightInd w:val="0"/>
        <w:ind w:left="3226" w:hanging="3240"/>
        <w:rPr>
          <w:rFonts w:cs="Arial"/>
          <w:noProof/>
          <w:sz w:val="18"/>
          <w:szCs w:val="18"/>
          <w:lang w:val="de-DE"/>
        </w:rPr>
      </w:pPr>
    </w:p>
    <w:p w:rsidR="000867AB" w:rsidRDefault="000867AB" w14:paraId="1089833F" w14:textId="77777777">
      <w:pPr>
        <w:widowControl w:val="0"/>
        <w:autoSpaceDE w:val="0"/>
        <w:autoSpaceDN w:val="0"/>
        <w:adjustRightInd w:val="0"/>
        <w:ind w:left="3226" w:hanging="3240"/>
        <w:rPr>
          <w:rFonts w:cs="Arial"/>
          <w:noProof/>
          <w:sz w:val="18"/>
          <w:szCs w:val="18"/>
          <w:lang w:val="de-DE"/>
        </w:rPr>
      </w:pPr>
    </w:p>
    <w:p w:rsidR="000867AB" w:rsidRDefault="008B40AF" w14:paraId="067CD1C5" w14:textId="77777777">
      <w:pPr>
        <w:widowControl w:val="0"/>
        <w:autoSpaceDE w:val="0"/>
        <w:autoSpaceDN w:val="0"/>
        <w:adjustRightInd w:val="0"/>
        <w:rPr>
          <w:rFonts w:cs="Arial"/>
          <w:b/>
          <w:bCs/>
          <w:noProof/>
          <w:sz w:val="28"/>
          <w:szCs w:val="28"/>
          <w:lang w:val="de-DE"/>
        </w:rPr>
      </w:pPr>
      <w:r>
        <w:rPr>
          <w:rFonts w:cs="Arial"/>
          <w:noProof/>
          <w:sz w:val="18"/>
          <w:szCs w:val="18"/>
          <w:lang w:val="de-DE"/>
        </w:rPr>
        <w:br w:type="page"/>
      </w:r>
      <w:r>
        <w:rPr>
          <w:rFonts w:cs="Arial"/>
          <w:b/>
          <w:bCs/>
          <w:noProof/>
          <w:sz w:val="28"/>
          <w:szCs w:val="28"/>
          <w:lang w:val="de-DE"/>
        </w:rPr>
        <w:t>tbl_EvVeranstalter</w:t>
      </w:r>
    </w:p>
    <w:p w:rsidR="000867AB" w:rsidRDefault="000867AB" w14:paraId="7D8829C9" w14:textId="77777777">
      <w:pPr>
        <w:widowControl w:val="0"/>
        <w:autoSpaceDE w:val="0"/>
        <w:autoSpaceDN w:val="0"/>
        <w:adjustRightInd w:val="0"/>
        <w:ind w:left="3240" w:hanging="3240"/>
        <w:jc w:val="center"/>
        <w:rPr>
          <w:rFonts w:cs="Arial"/>
          <w:b/>
          <w:bCs/>
          <w:noProof/>
          <w:sz w:val="28"/>
          <w:szCs w:val="28"/>
          <w:lang w:val="de-DE"/>
        </w:rPr>
      </w:pPr>
    </w:p>
    <w:p w:rsidR="000867AB" w:rsidRDefault="008B40AF" w14:paraId="6BB7FF33"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Besitzer:</w:t>
      </w:r>
      <w:r>
        <w:rPr>
          <w:rFonts w:cs="Arial"/>
          <w:noProof/>
          <w:sz w:val="18"/>
          <w:szCs w:val="18"/>
          <w:lang w:val="de-DE"/>
        </w:rPr>
        <w:tab/>
      </w:r>
      <w:r>
        <w:rPr>
          <w:rFonts w:cs="Arial"/>
          <w:noProof/>
          <w:sz w:val="18"/>
          <w:szCs w:val="18"/>
          <w:lang w:val="de-DE"/>
        </w:rPr>
        <w:t>dbo</w:t>
      </w:r>
    </w:p>
    <w:p w:rsidR="000867AB" w:rsidRDefault="008B40AF" w14:paraId="0CC6390C"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Ziel-DB-Name:</w:t>
      </w:r>
      <w:r>
        <w:rPr>
          <w:rFonts w:cs="Arial"/>
          <w:noProof/>
          <w:sz w:val="18"/>
          <w:szCs w:val="18"/>
          <w:lang w:val="de-DE"/>
        </w:rPr>
        <w:tab/>
      </w:r>
      <w:r>
        <w:rPr>
          <w:rFonts w:cs="Arial"/>
          <w:noProof/>
          <w:sz w:val="18"/>
          <w:szCs w:val="18"/>
          <w:lang w:val="de-DE"/>
        </w:rPr>
        <w:t>KundenBuchungsSystem</w:t>
      </w:r>
    </w:p>
    <w:p w:rsidR="000867AB" w:rsidRDefault="008B40AF" w14:paraId="2B873C08"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Spalten:</w:t>
      </w:r>
      <w:r>
        <w:rPr>
          <w:rFonts w:cs="Arial"/>
          <w:noProof/>
          <w:sz w:val="18"/>
          <w:szCs w:val="18"/>
          <w:lang w:val="de-DE"/>
        </w:rPr>
        <w:tab/>
      </w:r>
      <w:r>
        <w:rPr>
          <w:rFonts w:cs="Arial"/>
          <w:noProof/>
          <w:sz w:val="18"/>
          <w:szCs w:val="18"/>
          <w:lang w:val="de-DE"/>
        </w:rPr>
        <w:t>9</w:t>
      </w:r>
    </w:p>
    <w:p w:rsidR="000867AB" w:rsidRDefault="008B40AF" w14:paraId="7E16BAFF"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Indizes:</w:t>
      </w:r>
      <w:r>
        <w:rPr>
          <w:rFonts w:cs="Arial"/>
          <w:noProof/>
          <w:sz w:val="18"/>
          <w:szCs w:val="18"/>
          <w:lang w:val="de-DE"/>
        </w:rPr>
        <w:tab/>
      </w:r>
      <w:r>
        <w:rPr>
          <w:rFonts w:cs="Arial"/>
          <w:noProof/>
          <w:sz w:val="18"/>
          <w:szCs w:val="18"/>
          <w:lang w:val="de-DE"/>
        </w:rPr>
        <w:t>0</w:t>
      </w:r>
    </w:p>
    <w:p w:rsidR="000867AB" w:rsidRDefault="008B40AF" w14:paraId="4910BC67"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Fremdschlüssel:</w:t>
      </w:r>
      <w:r>
        <w:rPr>
          <w:rFonts w:cs="Arial"/>
          <w:noProof/>
          <w:sz w:val="18"/>
          <w:szCs w:val="18"/>
          <w:lang w:val="de-DE"/>
        </w:rPr>
        <w:tab/>
      </w:r>
      <w:r>
        <w:rPr>
          <w:rFonts w:cs="Arial"/>
          <w:noProof/>
          <w:sz w:val="18"/>
          <w:szCs w:val="18"/>
          <w:lang w:val="de-DE"/>
        </w:rPr>
        <w:t>0</w:t>
      </w:r>
    </w:p>
    <w:p w:rsidR="000867AB" w:rsidRDefault="008B40AF" w14:paraId="22188753"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Codes:</w:t>
      </w:r>
      <w:r>
        <w:rPr>
          <w:rFonts w:cs="Arial"/>
          <w:noProof/>
          <w:sz w:val="18"/>
          <w:szCs w:val="18"/>
          <w:lang w:val="de-DE"/>
        </w:rPr>
        <w:tab/>
      </w:r>
      <w:r>
        <w:rPr>
          <w:rFonts w:cs="Arial"/>
          <w:noProof/>
          <w:sz w:val="18"/>
          <w:szCs w:val="18"/>
          <w:lang w:val="de-DE"/>
        </w:rPr>
        <w:t>0</w:t>
      </w:r>
    </w:p>
    <w:p w:rsidR="000867AB" w:rsidRDefault="008B40AF" w14:paraId="220C2EB5"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Typ:</w:t>
      </w:r>
      <w:r>
        <w:rPr>
          <w:rFonts w:cs="Arial"/>
          <w:noProof/>
          <w:sz w:val="18"/>
          <w:szCs w:val="18"/>
          <w:lang w:val="de-DE"/>
        </w:rPr>
        <w:tab/>
      </w:r>
      <w:r>
        <w:rPr>
          <w:rFonts w:cs="Arial"/>
          <w:noProof/>
          <w:sz w:val="18"/>
          <w:szCs w:val="18"/>
          <w:lang w:val="de-DE"/>
        </w:rPr>
        <w:t>Tabelle</w:t>
      </w:r>
    </w:p>
    <w:p w:rsidR="000867AB" w:rsidRDefault="000867AB" w14:paraId="48688808" w14:textId="77777777">
      <w:pPr>
        <w:widowControl w:val="0"/>
        <w:autoSpaceDE w:val="0"/>
        <w:autoSpaceDN w:val="0"/>
        <w:adjustRightInd w:val="0"/>
        <w:ind w:left="3240" w:hanging="3240"/>
        <w:rPr>
          <w:rFonts w:cs="Arial"/>
          <w:noProof/>
          <w:sz w:val="18"/>
          <w:szCs w:val="18"/>
          <w:lang w:val="de-DE"/>
        </w:rPr>
      </w:pPr>
    </w:p>
    <w:p w:rsidRPr="00B83BA3" w:rsidR="000867AB" w:rsidRDefault="008B40AF" w14:paraId="6D37702C" w14:textId="77777777">
      <w:pPr>
        <w:widowControl w:val="0"/>
        <w:autoSpaceDE w:val="0"/>
        <w:autoSpaceDN w:val="0"/>
        <w:adjustRightInd w:val="0"/>
        <w:ind w:left="3240" w:hanging="3240"/>
        <w:rPr>
          <w:rFonts w:cs="Arial"/>
          <w:noProof/>
          <w:sz w:val="18"/>
          <w:szCs w:val="18"/>
          <w:lang w:val="en-US"/>
        </w:rPr>
      </w:pPr>
      <w:r w:rsidRPr="00B83BA3">
        <w:rPr>
          <w:rFonts w:cs="Arial"/>
          <w:b/>
          <w:bCs/>
          <w:noProof/>
          <w:sz w:val="18"/>
          <w:szCs w:val="18"/>
          <w:lang w:val="en-US"/>
        </w:rPr>
        <w:t>Erweiterte Attribute:</w:t>
      </w:r>
    </w:p>
    <w:p w:rsidR="000867AB" w:rsidRDefault="008B40AF" w14:paraId="02D73CF4" w14:textId="77777777">
      <w:pPr>
        <w:widowControl w:val="0"/>
        <w:autoSpaceDE w:val="0"/>
        <w:autoSpaceDN w:val="0"/>
        <w:adjustRightInd w:val="0"/>
        <w:ind w:left="3600" w:hanging="3240"/>
        <w:rPr>
          <w:rFonts w:cs="Arial"/>
          <w:noProof/>
          <w:sz w:val="18"/>
          <w:szCs w:val="18"/>
          <w:lang w:val="en-US"/>
        </w:rPr>
      </w:pPr>
      <w:r>
        <w:rPr>
          <w:rFonts w:cs="Arial"/>
          <w:b/>
          <w:bCs/>
          <w:noProof/>
          <w:sz w:val="18"/>
          <w:szCs w:val="18"/>
          <w:lang w:val="en-US"/>
        </w:rPr>
        <w:t>OnFileGroup</w:t>
      </w:r>
      <w:r>
        <w:rPr>
          <w:rFonts w:cs="Arial"/>
          <w:noProof/>
          <w:sz w:val="18"/>
          <w:szCs w:val="18"/>
          <w:lang w:val="en-US"/>
        </w:rPr>
        <w:tab/>
      </w:r>
      <w:r>
        <w:rPr>
          <w:rFonts w:cs="Arial"/>
          <w:noProof/>
          <w:sz w:val="18"/>
          <w:szCs w:val="18"/>
          <w:lang w:val="en-US"/>
        </w:rPr>
        <w:t>PRIMARY</w:t>
      </w:r>
    </w:p>
    <w:p w:rsidR="000867AB" w:rsidRDefault="008B40AF" w14:paraId="1649FE96" w14:textId="77777777">
      <w:pPr>
        <w:widowControl w:val="0"/>
        <w:autoSpaceDE w:val="0"/>
        <w:autoSpaceDN w:val="0"/>
        <w:adjustRightInd w:val="0"/>
        <w:ind w:left="3600" w:hanging="3240"/>
        <w:rPr>
          <w:rFonts w:cs="Arial"/>
          <w:noProof/>
          <w:sz w:val="18"/>
          <w:szCs w:val="18"/>
          <w:lang w:val="en-US"/>
        </w:rPr>
      </w:pPr>
      <w:r>
        <w:rPr>
          <w:rFonts w:cs="Arial"/>
          <w:b/>
          <w:bCs/>
          <w:noProof/>
          <w:sz w:val="18"/>
          <w:szCs w:val="18"/>
          <w:lang w:val="en-US"/>
        </w:rPr>
        <w:t>Clustered PK</w:t>
      </w:r>
      <w:r>
        <w:rPr>
          <w:rFonts w:cs="Arial"/>
          <w:noProof/>
          <w:sz w:val="18"/>
          <w:szCs w:val="18"/>
          <w:lang w:val="en-US"/>
        </w:rPr>
        <w:tab/>
      </w:r>
      <w:r>
        <w:rPr>
          <w:rFonts w:cs="Arial"/>
          <w:noProof/>
          <w:sz w:val="18"/>
          <w:szCs w:val="18"/>
          <w:lang w:val="en-US"/>
        </w:rPr>
        <w:t>Ja</w:t>
      </w:r>
    </w:p>
    <w:p w:rsidR="000867AB" w:rsidRDefault="000867AB" w14:paraId="2FB87ED6" w14:textId="77777777">
      <w:pPr>
        <w:widowControl w:val="0"/>
        <w:autoSpaceDE w:val="0"/>
        <w:autoSpaceDN w:val="0"/>
        <w:adjustRightInd w:val="0"/>
        <w:ind w:left="3600" w:hanging="3240"/>
        <w:rPr>
          <w:rFonts w:cs="Arial"/>
          <w:noProof/>
          <w:sz w:val="18"/>
          <w:szCs w:val="18"/>
          <w:lang w:val="en-US"/>
        </w:rPr>
      </w:pPr>
    </w:p>
    <w:tbl>
      <w:tblPr>
        <w:tblW w:w="9504" w:type="dxa"/>
        <w:tblLayout w:type="fixed"/>
        <w:tblCellMar>
          <w:left w:w="144" w:type="dxa"/>
          <w:right w:w="144" w:type="dxa"/>
        </w:tblCellMar>
        <w:tblLook w:val="0000" w:firstRow="0" w:lastRow="0" w:firstColumn="0" w:lastColumn="0" w:noHBand="0" w:noVBand="0"/>
      </w:tblPr>
      <w:tblGrid>
        <w:gridCol w:w="3384"/>
        <w:gridCol w:w="1483"/>
        <w:gridCol w:w="1713"/>
        <w:gridCol w:w="2924"/>
      </w:tblGrid>
      <w:tr w:rsidR="000867AB" w14:paraId="3FA79D50" w14:textId="77777777">
        <w:tc>
          <w:tcPr>
            <w:tcW w:w="3384" w:type="dxa"/>
            <w:tcBorders>
              <w:top w:val="nil"/>
              <w:left w:val="nil"/>
              <w:bottom w:val="nil"/>
              <w:right w:val="nil"/>
            </w:tcBorders>
            <w:shd w:val="clear" w:color="FFFFFF" w:fill="000000"/>
          </w:tcPr>
          <w:p w:rsidR="000867AB" w:rsidRDefault="008B40AF" w14:paraId="53E6A704"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483" w:type="dxa"/>
            <w:tcBorders>
              <w:top w:val="nil"/>
              <w:left w:val="nil"/>
              <w:bottom w:val="nil"/>
              <w:right w:val="nil"/>
            </w:tcBorders>
            <w:shd w:val="clear" w:color="FFFFFF" w:fill="000000"/>
          </w:tcPr>
          <w:p w:rsidR="000867AB" w:rsidRDefault="008B40AF" w14:paraId="52A22509"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Datentyp</w:t>
            </w:r>
          </w:p>
        </w:tc>
        <w:tc>
          <w:tcPr>
            <w:tcW w:w="1713" w:type="dxa"/>
            <w:tcBorders>
              <w:top w:val="nil"/>
              <w:left w:val="nil"/>
              <w:bottom w:val="nil"/>
              <w:right w:val="nil"/>
            </w:tcBorders>
            <w:shd w:val="clear" w:color="FFFFFF" w:fill="000000"/>
          </w:tcPr>
          <w:p w:rsidR="000867AB" w:rsidRDefault="008B40AF" w14:paraId="3173A948"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NULL zulassen</w:t>
            </w:r>
          </w:p>
        </w:tc>
        <w:tc>
          <w:tcPr>
            <w:tcW w:w="2924" w:type="dxa"/>
            <w:tcBorders>
              <w:top w:val="nil"/>
              <w:left w:val="nil"/>
              <w:bottom w:val="nil"/>
              <w:right w:val="nil"/>
            </w:tcBorders>
            <w:shd w:val="clear" w:color="FFFFFF" w:fill="000000"/>
          </w:tcPr>
          <w:p w:rsidR="000867AB" w:rsidRDefault="008B40AF" w14:paraId="3D31EEEC"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Wert/Bereich</w:t>
            </w:r>
          </w:p>
        </w:tc>
      </w:tr>
      <w:tr w:rsidR="000867AB" w14:paraId="5D4AEEDC" w14:textId="77777777">
        <w:tc>
          <w:tcPr>
            <w:tcW w:w="3384" w:type="dxa"/>
            <w:tcBorders>
              <w:top w:val="nil"/>
              <w:left w:val="nil"/>
              <w:bottom w:val="nil"/>
              <w:right w:val="nil"/>
            </w:tcBorders>
          </w:tcPr>
          <w:p w:rsidR="000867AB" w:rsidRDefault="008B40AF" w14:paraId="1C4AEE24"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ev_EvVeranstalterID</w:t>
            </w:r>
          </w:p>
        </w:tc>
        <w:tc>
          <w:tcPr>
            <w:tcW w:w="1483" w:type="dxa"/>
            <w:tcBorders>
              <w:top w:val="nil"/>
              <w:left w:val="nil"/>
              <w:bottom w:val="nil"/>
              <w:right w:val="nil"/>
            </w:tcBorders>
          </w:tcPr>
          <w:p w:rsidR="000867AB" w:rsidRDefault="008B40AF" w14:paraId="019E9A06" w14:textId="77777777">
            <w:pPr>
              <w:widowControl w:val="0"/>
              <w:autoSpaceDE w:val="0"/>
              <w:autoSpaceDN w:val="0"/>
              <w:adjustRightInd w:val="0"/>
              <w:ind w:left="-14"/>
              <w:rPr>
                <w:rFonts w:cs="Arial"/>
                <w:noProof/>
                <w:sz w:val="18"/>
                <w:szCs w:val="18"/>
                <w:lang w:val="de-DE"/>
              </w:rPr>
            </w:pPr>
            <w:r>
              <w:rPr>
                <w:rFonts w:cs="Arial"/>
                <w:noProof/>
                <w:sz w:val="18"/>
                <w:szCs w:val="18"/>
                <w:lang w:val="de-DE"/>
              </w:rPr>
              <w:t>int identity</w:t>
            </w:r>
          </w:p>
        </w:tc>
        <w:tc>
          <w:tcPr>
            <w:tcW w:w="1713" w:type="dxa"/>
            <w:tcBorders>
              <w:top w:val="nil"/>
              <w:left w:val="nil"/>
              <w:bottom w:val="nil"/>
              <w:right w:val="nil"/>
            </w:tcBorders>
          </w:tcPr>
          <w:p w:rsidR="000867AB" w:rsidRDefault="008B40AF" w14:paraId="3C877B79"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349899A4" w14:textId="77777777">
            <w:pPr>
              <w:widowControl w:val="0"/>
              <w:autoSpaceDE w:val="0"/>
              <w:autoSpaceDN w:val="0"/>
              <w:adjustRightInd w:val="0"/>
              <w:ind w:left="-14"/>
              <w:rPr>
                <w:rFonts w:cs="Arial"/>
                <w:noProof/>
                <w:sz w:val="18"/>
                <w:szCs w:val="18"/>
                <w:lang w:val="de-DE"/>
              </w:rPr>
            </w:pPr>
          </w:p>
        </w:tc>
      </w:tr>
      <w:tr w:rsidR="000867AB" w14:paraId="510E6F5A" w14:textId="77777777">
        <w:tc>
          <w:tcPr>
            <w:tcW w:w="3384" w:type="dxa"/>
            <w:tcBorders>
              <w:top w:val="nil"/>
              <w:left w:val="nil"/>
              <w:bottom w:val="nil"/>
              <w:right w:val="nil"/>
            </w:tcBorders>
          </w:tcPr>
          <w:p w:rsidR="000867AB" w:rsidRDefault="008B40AF" w14:paraId="1EBA564D"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ev_Firma</w:t>
            </w:r>
          </w:p>
        </w:tc>
        <w:tc>
          <w:tcPr>
            <w:tcW w:w="1483" w:type="dxa"/>
            <w:tcBorders>
              <w:top w:val="nil"/>
              <w:left w:val="nil"/>
              <w:bottom w:val="nil"/>
              <w:right w:val="nil"/>
            </w:tcBorders>
          </w:tcPr>
          <w:p w:rsidR="000867AB" w:rsidRDefault="008B40AF" w14:paraId="6D8D7C6C"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0867AB" w:rsidRDefault="008B40AF" w14:paraId="67EB1AC4"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416EC1D2" w14:textId="77777777">
            <w:pPr>
              <w:widowControl w:val="0"/>
              <w:autoSpaceDE w:val="0"/>
              <w:autoSpaceDN w:val="0"/>
              <w:adjustRightInd w:val="0"/>
              <w:ind w:left="-14"/>
              <w:rPr>
                <w:rFonts w:cs="Arial"/>
                <w:noProof/>
                <w:sz w:val="18"/>
                <w:szCs w:val="18"/>
                <w:lang w:val="de-DE"/>
              </w:rPr>
            </w:pPr>
          </w:p>
        </w:tc>
      </w:tr>
      <w:tr w:rsidR="000867AB" w14:paraId="43F8BB25" w14:textId="77777777">
        <w:tc>
          <w:tcPr>
            <w:tcW w:w="3384" w:type="dxa"/>
            <w:tcBorders>
              <w:top w:val="nil"/>
              <w:left w:val="nil"/>
              <w:bottom w:val="nil"/>
              <w:right w:val="nil"/>
            </w:tcBorders>
          </w:tcPr>
          <w:p w:rsidR="000867AB" w:rsidRDefault="008B40AF" w14:paraId="31D2B646"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ev_Strasse</w:t>
            </w:r>
          </w:p>
        </w:tc>
        <w:tc>
          <w:tcPr>
            <w:tcW w:w="1483" w:type="dxa"/>
            <w:tcBorders>
              <w:top w:val="nil"/>
              <w:left w:val="nil"/>
              <w:bottom w:val="nil"/>
              <w:right w:val="nil"/>
            </w:tcBorders>
          </w:tcPr>
          <w:p w:rsidR="000867AB" w:rsidRDefault="008B40AF" w14:paraId="7BA76874"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0867AB" w:rsidRDefault="008B40AF" w14:paraId="605F1FDA"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3C55D5D2" w14:textId="77777777">
            <w:pPr>
              <w:widowControl w:val="0"/>
              <w:autoSpaceDE w:val="0"/>
              <w:autoSpaceDN w:val="0"/>
              <w:adjustRightInd w:val="0"/>
              <w:ind w:left="-14"/>
              <w:rPr>
                <w:rFonts w:cs="Arial"/>
                <w:noProof/>
                <w:sz w:val="18"/>
                <w:szCs w:val="18"/>
                <w:lang w:val="de-DE"/>
              </w:rPr>
            </w:pPr>
          </w:p>
        </w:tc>
      </w:tr>
      <w:tr w:rsidR="000867AB" w14:paraId="5251FD8B" w14:textId="77777777">
        <w:tc>
          <w:tcPr>
            <w:tcW w:w="3384" w:type="dxa"/>
            <w:tcBorders>
              <w:top w:val="nil"/>
              <w:left w:val="nil"/>
              <w:bottom w:val="nil"/>
              <w:right w:val="nil"/>
            </w:tcBorders>
          </w:tcPr>
          <w:p w:rsidR="000867AB" w:rsidRDefault="008B40AF" w14:paraId="38305CD3" w14:textId="77777777">
            <w:pPr>
              <w:widowControl w:val="0"/>
              <w:autoSpaceDE w:val="0"/>
              <w:autoSpaceDN w:val="0"/>
              <w:adjustRightInd w:val="0"/>
              <w:ind w:left="-14"/>
              <w:rPr>
                <w:rFonts w:cs="Arial"/>
                <w:b/>
                <w:bCs/>
                <w:noProof/>
                <w:sz w:val="18"/>
                <w:szCs w:val="18"/>
                <w:lang w:val="en-US"/>
              </w:rPr>
            </w:pPr>
            <w:r>
              <w:rPr>
                <w:rFonts w:cs="Arial"/>
                <w:b/>
                <w:bCs/>
                <w:noProof/>
                <w:sz w:val="18"/>
                <w:szCs w:val="18"/>
                <w:lang w:val="en-US"/>
              </w:rPr>
              <w:t>ev_PLZ</w:t>
            </w:r>
          </w:p>
        </w:tc>
        <w:tc>
          <w:tcPr>
            <w:tcW w:w="1483" w:type="dxa"/>
            <w:tcBorders>
              <w:top w:val="nil"/>
              <w:left w:val="nil"/>
              <w:bottom w:val="nil"/>
              <w:right w:val="nil"/>
            </w:tcBorders>
          </w:tcPr>
          <w:p w:rsidR="000867AB" w:rsidRDefault="008B40AF" w14:paraId="3265D116" w14:textId="77777777">
            <w:pPr>
              <w:widowControl w:val="0"/>
              <w:autoSpaceDE w:val="0"/>
              <w:autoSpaceDN w:val="0"/>
              <w:adjustRightInd w:val="0"/>
              <w:ind w:left="-14"/>
              <w:rPr>
                <w:rFonts w:cs="Arial"/>
                <w:noProof/>
                <w:sz w:val="18"/>
                <w:szCs w:val="18"/>
                <w:lang w:val="en-US"/>
              </w:rPr>
            </w:pPr>
            <w:r>
              <w:rPr>
                <w:rFonts w:cs="Arial"/>
                <w:noProof/>
                <w:sz w:val="18"/>
                <w:szCs w:val="18"/>
                <w:lang w:val="en-US"/>
              </w:rPr>
              <w:t>nvarchar(10)</w:t>
            </w:r>
          </w:p>
        </w:tc>
        <w:tc>
          <w:tcPr>
            <w:tcW w:w="1713" w:type="dxa"/>
            <w:tcBorders>
              <w:top w:val="nil"/>
              <w:left w:val="nil"/>
              <w:bottom w:val="nil"/>
              <w:right w:val="nil"/>
            </w:tcBorders>
          </w:tcPr>
          <w:p w:rsidR="000867AB" w:rsidRDefault="008B40AF" w14:paraId="071308F2"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004AD820" w14:textId="77777777">
            <w:pPr>
              <w:widowControl w:val="0"/>
              <w:autoSpaceDE w:val="0"/>
              <w:autoSpaceDN w:val="0"/>
              <w:adjustRightInd w:val="0"/>
              <w:ind w:left="-14"/>
              <w:rPr>
                <w:rFonts w:cs="Arial"/>
                <w:noProof/>
                <w:sz w:val="18"/>
                <w:szCs w:val="18"/>
                <w:lang w:val="de-DE"/>
              </w:rPr>
            </w:pPr>
          </w:p>
        </w:tc>
      </w:tr>
      <w:tr w:rsidR="000867AB" w14:paraId="1DF7710A" w14:textId="77777777">
        <w:tc>
          <w:tcPr>
            <w:tcW w:w="3384" w:type="dxa"/>
            <w:tcBorders>
              <w:top w:val="nil"/>
              <w:left w:val="nil"/>
              <w:bottom w:val="nil"/>
              <w:right w:val="nil"/>
            </w:tcBorders>
          </w:tcPr>
          <w:p w:rsidR="000867AB" w:rsidRDefault="008B40AF" w14:paraId="2E78A6FF"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ev_HNummer</w:t>
            </w:r>
          </w:p>
        </w:tc>
        <w:tc>
          <w:tcPr>
            <w:tcW w:w="1483" w:type="dxa"/>
            <w:tcBorders>
              <w:top w:val="nil"/>
              <w:left w:val="nil"/>
              <w:bottom w:val="nil"/>
              <w:right w:val="nil"/>
            </w:tcBorders>
          </w:tcPr>
          <w:p w:rsidR="000867AB" w:rsidRDefault="008B40AF" w14:paraId="65AB6345"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nvarchar(10)</w:t>
            </w:r>
          </w:p>
        </w:tc>
        <w:tc>
          <w:tcPr>
            <w:tcW w:w="1713" w:type="dxa"/>
            <w:tcBorders>
              <w:top w:val="nil"/>
              <w:left w:val="nil"/>
              <w:bottom w:val="nil"/>
              <w:right w:val="nil"/>
            </w:tcBorders>
          </w:tcPr>
          <w:p w:rsidR="000867AB" w:rsidRDefault="008B40AF" w14:paraId="7B0C37B6"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1EC245AB" w14:textId="77777777">
            <w:pPr>
              <w:widowControl w:val="0"/>
              <w:autoSpaceDE w:val="0"/>
              <w:autoSpaceDN w:val="0"/>
              <w:adjustRightInd w:val="0"/>
              <w:ind w:left="-14"/>
              <w:rPr>
                <w:rFonts w:cs="Arial"/>
                <w:noProof/>
                <w:sz w:val="18"/>
                <w:szCs w:val="18"/>
                <w:lang w:val="de-DE"/>
              </w:rPr>
            </w:pPr>
          </w:p>
        </w:tc>
      </w:tr>
      <w:tr w:rsidR="000867AB" w14:paraId="7491D531" w14:textId="77777777">
        <w:tc>
          <w:tcPr>
            <w:tcW w:w="3384" w:type="dxa"/>
            <w:tcBorders>
              <w:top w:val="nil"/>
              <w:left w:val="nil"/>
              <w:bottom w:val="nil"/>
              <w:right w:val="nil"/>
            </w:tcBorders>
          </w:tcPr>
          <w:p w:rsidR="000867AB" w:rsidRDefault="008B40AF" w14:paraId="38B83DC9"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ev_Ort</w:t>
            </w:r>
          </w:p>
        </w:tc>
        <w:tc>
          <w:tcPr>
            <w:tcW w:w="1483" w:type="dxa"/>
            <w:tcBorders>
              <w:top w:val="nil"/>
              <w:left w:val="nil"/>
              <w:bottom w:val="nil"/>
              <w:right w:val="nil"/>
            </w:tcBorders>
          </w:tcPr>
          <w:p w:rsidR="000867AB" w:rsidRDefault="008B40AF" w14:paraId="0F2727DB"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0867AB" w:rsidRDefault="008B40AF" w14:paraId="6C30BC3F"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24B2A5DD" w14:textId="77777777">
            <w:pPr>
              <w:widowControl w:val="0"/>
              <w:autoSpaceDE w:val="0"/>
              <w:autoSpaceDN w:val="0"/>
              <w:adjustRightInd w:val="0"/>
              <w:ind w:left="-14"/>
              <w:rPr>
                <w:rFonts w:cs="Arial"/>
                <w:noProof/>
                <w:sz w:val="18"/>
                <w:szCs w:val="18"/>
                <w:lang w:val="de-DE"/>
              </w:rPr>
            </w:pPr>
          </w:p>
        </w:tc>
      </w:tr>
      <w:tr w:rsidR="000867AB" w14:paraId="4922C284" w14:textId="77777777">
        <w:tc>
          <w:tcPr>
            <w:tcW w:w="3384" w:type="dxa"/>
            <w:tcBorders>
              <w:top w:val="nil"/>
              <w:left w:val="nil"/>
              <w:bottom w:val="nil"/>
              <w:right w:val="nil"/>
            </w:tcBorders>
          </w:tcPr>
          <w:p w:rsidR="000867AB" w:rsidRDefault="008B40AF" w14:paraId="19ACA4B3"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ev_Telefon</w:t>
            </w:r>
          </w:p>
        </w:tc>
        <w:tc>
          <w:tcPr>
            <w:tcW w:w="1483" w:type="dxa"/>
            <w:tcBorders>
              <w:top w:val="nil"/>
              <w:left w:val="nil"/>
              <w:bottom w:val="nil"/>
              <w:right w:val="nil"/>
            </w:tcBorders>
          </w:tcPr>
          <w:p w:rsidR="000867AB" w:rsidRDefault="008B40AF" w14:paraId="0F373016"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nvarchar(25)</w:t>
            </w:r>
          </w:p>
        </w:tc>
        <w:tc>
          <w:tcPr>
            <w:tcW w:w="1713" w:type="dxa"/>
            <w:tcBorders>
              <w:top w:val="nil"/>
              <w:left w:val="nil"/>
              <w:bottom w:val="nil"/>
              <w:right w:val="nil"/>
            </w:tcBorders>
          </w:tcPr>
          <w:p w:rsidR="000867AB" w:rsidRDefault="008B40AF" w14:paraId="533C734A" w14:textId="77777777">
            <w:pPr>
              <w:widowControl w:val="0"/>
              <w:autoSpaceDE w:val="0"/>
              <w:autoSpaceDN w:val="0"/>
              <w:adjustRightInd w:val="0"/>
              <w:ind w:left="-14"/>
              <w:rPr>
                <w:rFonts w:cs="Arial"/>
                <w:noProof/>
                <w:sz w:val="18"/>
                <w:szCs w:val="18"/>
                <w:lang w:val="de-DE"/>
              </w:rPr>
            </w:pPr>
            <w:r>
              <w:rPr>
                <w:rFonts w:cs="Arial"/>
                <w:noProof/>
                <w:sz w:val="18"/>
                <w:szCs w:val="18"/>
                <w:lang w:val="de-DE"/>
              </w:rPr>
              <w:t>Erlaubt</w:t>
            </w:r>
          </w:p>
        </w:tc>
        <w:tc>
          <w:tcPr>
            <w:tcW w:w="2924" w:type="dxa"/>
            <w:tcBorders>
              <w:top w:val="nil"/>
              <w:left w:val="nil"/>
              <w:bottom w:val="nil"/>
              <w:right w:val="nil"/>
            </w:tcBorders>
          </w:tcPr>
          <w:p w:rsidR="000867AB" w:rsidRDefault="000867AB" w14:paraId="511FB9AB" w14:textId="77777777">
            <w:pPr>
              <w:widowControl w:val="0"/>
              <w:autoSpaceDE w:val="0"/>
              <w:autoSpaceDN w:val="0"/>
              <w:adjustRightInd w:val="0"/>
              <w:ind w:left="-14"/>
              <w:rPr>
                <w:rFonts w:cs="Arial"/>
                <w:noProof/>
                <w:sz w:val="18"/>
                <w:szCs w:val="18"/>
                <w:lang w:val="de-DE"/>
              </w:rPr>
            </w:pPr>
          </w:p>
        </w:tc>
      </w:tr>
      <w:tr w:rsidR="000867AB" w14:paraId="3C6ACD54" w14:textId="77777777">
        <w:tc>
          <w:tcPr>
            <w:tcW w:w="3384" w:type="dxa"/>
            <w:tcBorders>
              <w:top w:val="nil"/>
              <w:left w:val="nil"/>
              <w:bottom w:val="nil"/>
              <w:right w:val="nil"/>
            </w:tcBorders>
          </w:tcPr>
          <w:p w:rsidR="000867AB" w:rsidRDefault="008B40AF" w14:paraId="558D2349"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ev_EMail</w:t>
            </w:r>
          </w:p>
        </w:tc>
        <w:tc>
          <w:tcPr>
            <w:tcW w:w="1483" w:type="dxa"/>
            <w:tcBorders>
              <w:top w:val="nil"/>
              <w:left w:val="nil"/>
              <w:bottom w:val="nil"/>
              <w:right w:val="nil"/>
            </w:tcBorders>
          </w:tcPr>
          <w:p w:rsidR="000867AB" w:rsidRDefault="008B40AF" w14:paraId="228F7F7D"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0867AB" w:rsidRDefault="008B40AF" w14:paraId="761A9B53" w14:textId="77777777">
            <w:pPr>
              <w:widowControl w:val="0"/>
              <w:autoSpaceDE w:val="0"/>
              <w:autoSpaceDN w:val="0"/>
              <w:adjustRightInd w:val="0"/>
              <w:ind w:left="-14"/>
              <w:rPr>
                <w:rFonts w:cs="Arial"/>
                <w:noProof/>
                <w:sz w:val="18"/>
                <w:szCs w:val="18"/>
                <w:lang w:val="de-DE"/>
              </w:rPr>
            </w:pPr>
            <w:r>
              <w:rPr>
                <w:rFonts w:cs="Arial"/>
                <w:noProof/>
                <w:sz w:val="18"/>
                <w:szCs w:val="18"/>
                <w:lang w:val="de-DE"/>
              </w:rPr>
              <w:t>Erlaubt</w:t>
            </w:r>
          </w:p>
        </w:tc>
        <w:tc>
          <w:tcPr>
            <w:tcW w:w="2924" w:type="dxa"/>
            <w:tcBorders>
              <w:top w:val="nil"/>
              <w:left w:val="nil"/>
              <w:bottom w:val="nil"/>
              <w:right w:val="nil"/>
            </w:tcBorders>
          </w:tcPr>
          <w:p w:rsidR="000867AB" w:rsidRDefault="000867AB" w14:paraId="75C5B2D7" w14:textId="77777777">
            <w:pPr>
              <w:widowControl w:val="0"/>
              <w:autoSpaceDE w:val="0"/>
              <w:autoSpaceDN w:val="0"/>
              <w:adjustRightInd w:val="0"/>
              <w:ind w:left="-14"/>
              <w:rPr>
                <w:rFonts w:cs="Arial"/>
                <w:noProof/>
                <w:sz w:val="18"/>
                <w:szCs w:val="18"/>
                <w:lang w:val="de-DE"/>
              </w:rPr>
            </w:pPr>
          </w:p>
        </w:tc>
      </w:tr>
      <w:tr w:rsidR="000867AB" w14:paraId="01FE0595" w14:textId="77777777">
        <w:tc>
          <w:tcPr>
            <w:tcW w:w="3384" w:type="dxa"/>
            <w:tcBorders>
              <w:top w:val="nil"/>
              <w:left w:val="nil"/>
              <w:bottom w:val="nil"/>
              <w:right w:val="nil"/>
            </w:tcBorders>
          </w:tcPr>
          <w:p w:rsidR="000867AB" w:rsidRDefault="008B40AF" w14:paraId="6853E6A8"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ev_Fax</w:t>
            </w:r>
          </w:p>
        </w:tc>
        <w:tc>
          <w:tcPr>
            <w:tcW w:w="1483" w:type="dxa"/>
            <w:tcBorders>
              <w:top w:val="nil"/>
              <w:left w:val="nil"/>
              <w:bottom w:val="nil"/>
              <w:right w:val="nil"/>
            </w:tcBorders>
          </w:tcPr>
          <w:p w:rsidR="000867AB" w:rsidRDefault="008B40AF" w14:paraId="75C49E62"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0867AB" w:rsidRDefault="008B40AF" w14:paraId="12FD1043" w14:textId="77777777">
            <w:pPr>
              <w:widowControl w:val="0"/>
              <w:autoSpaceDE w:val="0"/>
              <w:autoSpaceDN w:val="0"/>
              <w:adjustRightInd w:val="0"/>
              <w:ind w:left="-14"/>
              <w:rPr>
                <w:rFonts w:cs="Arial"/>
                <w:noProof/>
                <w:sz w:val="18"/>
                <w:szCs w:val="18"/>
                <w:lang w:val="de-DE"/>
              </w:rPr>
            </w:pPr>
            <w:r>
              <w:rPr>
                <w:rFonts w:cs="Arial"/>
                <w:noProof/>
                <w:sz w:val="18"/>
                <w:szCs w:val="18"/>
                <w:lang w:val="de-DE"/>
              </w:rPr>
              <w:t>Erlaubt</w:t>
            </w:r>
          </w:p>
        </w:tc>
        <w:tc>
          <w:tcPr>
            <w:tcW w:w="2924" w:type="dxa"/>
            <w:tcBorders>
              <w:top w:val="nil"/>
              <w:left w:val="nil"/>
              <w:bottom w:val="nil"/>
              <w:right w:val="nil"/>
            </w:tcBorders>
          </w:tcPr>
          <w:p w:rsidR="000867AB" w:rsidRDefault="000867AB" w14:paraId="11659B28" w14:textId="77777777">
            <w:pPr>
              <w:widowControl w:val="0"/>
              <w:autoSpaceDE w:val="0"/>
              <w:autoSpaceDN w:val="0"/>
              <w:adjustRightInd w:val="0"/>
              <w:ind w:left="-14"/>
              <w:rPr>
                <w:rFonts w:cs="Arial"/>
                <w:noProof/>
                <w:sz w:val="18"/>
                <w:szCs w:val="18"/>
                <w:lang w:val="de-DE"/>
              </w:rPr>
            </w:pPr>
          </w:p>
        </w:tc>
      </w:tr>
    </w:tbl>
    <w:p w:rsidR="000867AB" w:rsidRDefault="000867AB" w14:paraId="0928D383"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3830"/>
        <w:gridCol w:w="3628"/>
        <w:gridCol w:w="2046"/>
      </w:tblGrid>
      <w:tr w:rsidR="000867AB" w14:paraId="60A72822" w14:textId="77777777">
        <w:tc>
          <w:tcPr>
            <w:tcW w:w="3830" w:type="dxa"/>
            <w:tcBorders>
              <w:top w:val="nil"/>
              <w:left w:val="nil"/>
              <w:bottom w:val="nil"/>
              <w:right w:val="nil"/>
            </w:tcBorders>
            <w:shd w:val="clear" w:color="FFFFFF" w:fill="000000"/>
          </w:tcPr>
          <w:p w:rsidR="000867AB" w:rsidRDefault="008B40AF" w14:paraId="7E470CC6"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3628" w:type="dxa"/>
            <w:tcBorders>
              <w:top w:val="nil"/>
              <w:left w:val="nil"/>
              <w:bottom w:val="nil"/>
              <w:right w:val="nil"/>
            </w:tcBorders>
            <w:shd w:val="clear" w:color="FFFFFF" w:fill="000000"/>
          </w:tcPr>
          <w:p w:rsidR="000867AB" w:rsidRDefault="008B40AF" w14:paraId="06C20401"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Untergeordnet</w:t>
            </w:r>
          </w:p>
        </w:tc>
        <w:tc>
          <w:tcPr>
            <w:tcW w:w="2046" w:type="dxa"/>
            <w:tcBorders>
              <w:top w:val="nil"/>
              <w:left w:val="nil"/>
              <w:bottom w:val="nil"/>
              <w:right w:val="nil"/>
            </w:tcBorders>
            <w:shd w:val="clear" w:color="FFFFFF" w:fill="000000"/>
          </w:tcPr>
          <w:p w:rsidR="000867AB" w:rsidRDefault="008B40AF" w14:paraId="5C205D46"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Übergeordnet</w:t>
            </w:r>
          </w:p>
        </w:tc>
      </w:tr>
      <w:tr w:rsidR="000867AB" w14:paraId="21D9BFC7" w14:textId="77777777">
        <w:tc>
          <w:tcPr>
            <w:tcW w:w="3830" w:type="dxa"/>
            <w:tcBorders>
              <w:top w:val="nil"/>
              <w:left w:val="nil"/>
              <w:bottom w:val="nil"/>
              <w:right w:val="nil"/>
            </w:tcBorders>
          </w:tcPr>
          <w:p w:rsidR="000867AB" w:rsidRDefault="008B40AF" w14:paraId="07BB9B2A"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tbl_EvVeranstalter_tbl_Events_FK1</w:t>
            </w:r>
          </w:p>
        </w:tc>
        <w:tc>
          <w:tcPr>
            <w:tcW w:w="3628" w:type="dxa"/>
            <w:tcBorders>
              <w:top w:val="nil"/>
              <w:left w:val="nil"/>
              <w:bottom w:val="nil"/>
              <w:right w:val="nil"/>
            </w:tcBorders>
          </w:tcPr>
          <w:p w:rsidR="000867AB" w:rsidRDefault="008B40AF" w14:paraId="433C4292" w14:textId="77777777">
            <w:pPr>
              <w:widowControl w:val="0"/>
              <w:autoSpaceDE w:val="0"/>
              <w:autoSpaceDN w:val="0"/>
              <w:adjustRightInd w:val="0"/>
              <w:ind w:left="-14"/>
              <w:rPr>
                <w:rFonts w:cs="Arial"/>
                <w:noProof/>
                <w:sz w:val="18"/>
                <w:szCs w:val="18"/>
                <w:lang w:val="de-DE"/>
              </w:rPr>
            </w:pPr>
            <w:r>
              <w:rPr>
                <w:rFonts w:cs="Arial"/>
                <w:noProof/>
                <w:sz w:val="18"/>
                <w:szCs w:val="18"/>
                <w:lang w:val="de-DE"/>
              </w:rPr>
              <w:t>tbl_Events.ev_EvVeranstalterID</w:t>
            </w:r>
          </w:p>
        </w:tc>
        <w:tc>
          <w:tcPr>
            <w:tcW w:w="2046" w:type="dxa"/>
            <w:tcBorders>
              <w:top w:val="nil"/>
              <w:left w:val="nil"/>
              <w:bottom w:val="nil"/>
              <w:right w:val="nil"/>
            </w:tcBorders>
          </w:tcPr>
          <w:p w:rsidR="000867AB" w:rsidRDefault="008B40AF" w14:paraId="79D2AA3C" w14:textId="77777777">
            <w:pPr>
              <w:widowControl w:val="0"/>
              <w:autoSpaceDE w:val="0"/>
              <w:autoSpaceDN w:val="0"/>
              <w:adjustRightInd w:val="0"/>
              <w:ind w:left="-14"/>
              <w:rPr>
                <w:rFonts w:cs="Arial"/>
                <w:noProof/>
                <w:sz w:val="18"/>
                <w:szCs w:val="18"/>
                <w:lang w:val="de-DE"/>
              </w:rPr>
            </w:pPr>
            <w:r>
              <w:rPr>
                <w:rFonts w:cs="Arial"/>
                <w:noProof/>
                <w:sz w:val="18"/>
                <w:szCs w:val="18"/>
                <w:lang w:val="de-DE"/>
              </w:rPr>
              <w:t>ev_EvVeranstalterID</w:t>
            </w:r>
          </w:p>
        </w:tc>
      </w:tr>
    </w:tbl>
    <w:p w:rsidR="000867AB" w:rsidRDefault="000867AB" w14:paraId="399EF20F"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0867AB" w14:paraId="53890AFE" w14:textId="77777777">
        <w:tc>
          <w:tcPr>
            <w:tcW w:w="9504" w:type="dxa"/>
            <w:tcBorders>
              <w:top w:val="nil"/>
              <w:left w:val="nil"/>
              <w:bottom w:val="nil"/>
              <w:right w:val="nil"/>
            </w:tcBorders>
            <w:shd w:val="clear" w:color="FFFFFF" w:fill="000000"/>
          </w:tcPr>
          <w:p w:rsidR="000867AB" w:rsidRDefault="008B40AF" w14:paraId="21B90F34"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Spaltendetails</w:t>
            </w:r>
          </w:p>
        </w:tc>
      </w:tr>
    </w:tbl>
    <w:p w:rsidR="000867AB" w:rsidRDefault="008B40AF" w14:paraId="4B778897" w14:textId="77777777">
      <w:pPr>
        <w:widowControl w:val="0"/>
        <w:autoSpaceDE w:val="0"/>
        <w:autoSpaceDN w:val="0"/>
        <w:adjustRightInd w:val="0"/>
        <w:rPr>
          <w:rFonts w:cs="Arial"/>
          <w:noProof/>
          <w:sz w:val="18"/>
          <w:szCs w:val="18"/>
          <w:lang w:val="de-DE"/>
        </w:rPr>
      </w:pPr>
      <w:r>
        <w:rPr>
          <w:rFonts w:cs="Arial"/>
          <w:b/>
          <w:bCs/>
          <w:noProof/>
          <w:sz w:val="18"/>
          <w:szCs w:val="18"/>
          <w:u w:val="single"/>
          <w:lang w:val="de-DE"/>
        </w:rPr>
        <w:t>1.  ev_EvVeranstalterID</w:t>
      </w:r>
    </w:p>
    <w:p w:rsidR="000867AB" w:rsidRDefault="008B40AF" w14:paraId="43BFEC49"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 identity</w:t>
      </w:r>
    </w:p>
    <w:p w:rsidR="000867AB" w:rsidRDefault="008B40AF" w14:paraId="34D887C8"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71DDE6A2" w14:textId="77777777">
      <w:pPr>
        <w:widowControl w:val="0"/>
        <w:autoSpaceDE w:val="0"/>
        <w:autoSpaceDN w:val="0"/>
        <w:adjustRightInd w:val="0"/>
        <w:ind w:left="3226" w:hanging="3240"/>
        <w:rPr>
          <w:rFonts w:cs="Arial"/>
          <w:noProof/>
          <w:sz w:val="16"/>
          <w:szCs w:val="18"/>
          <w:lang w:val="de-DE"/>
        </w:rPr>
      </w:pPr>
    </w:p>
    <w:p w:rsidR="000867AB" w:rsidRDefault="008B40AF" w14:paraId="68E5D307"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2.  ev_Firma</w:t>
      </w:r>
    </w:p>
    <w:p w:rsidR="000867AB" w:rsidRDefault="008B40AF" w14:paraId="53DDAF40"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7A98FFD1"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5A9ADF66" w14:textId="77777777">
      <w:pPr>
        <w:widowControl w:val="0"/>
        <w:autoSpaceDE w:val="0"/>
        <w:autoSpaceDN w:val="0"/>
        <w:adjustRightInd w:val="0"/>
        <w:ind w:left="3226" w:hanging="3240"/>
        <w:rPr>
          <w:rFonts w:cs="Arial"/>
          <w:noProof/>
          <w:sz w:val="16"/>
          <w:szCs w:val="18"/>
          <w:lang w:val="de-DE"/>
        </w:rPr>
      </w:pPr>
    </w:p>
    <w:p w:rsidR="000867AB" w:rsidRDefault="008B40AF" w14:paraId="02792A3E"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3.  ev_Strasse</w:t>
      </w:r>
    </w:p>
    <w:p w:rsidR="000867AB" w:rsidRDefault="008B40AF" w14:paraId="7D564C5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72BC5C5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3F2F23D6" w14:textId="77777777">
      <w:pPr>
        <w:widowControl w:val="0"/>
        <w:autoSpaceDE w:val="0"/>
        <w:autoSpaceDN w:val="0"/>
        <w:adjustRightInd w:val="0"/>
        <w:ind w:left="3226" w:hanging="3240"/>
        <w:rPr>
          <w:rFonts w:cs="Arial"/>
          <w:noProof/>
          <w:sz w:val="16"/>
          <w:szCs w:val="18"/>
          <w:lang w:val="de-DE"/>
        </w:rPr>
      </w:pPr>
    </w:p>
    <w:p w:rsidR="000867AB" w:rsidRDefault="008B40AF" w14:paraId="0E7EA56F"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4.  ev_PLZ</w:t>
      </w:r>
    </w:p>
    <w:p w:rsidR="000867AB" w:rsidRDefault="008B40AF" w14:paraId="2B9D3AE3"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nvarchar(10)</w:t>
      </w:r>
    </w:p>
    <w:p w:rsidR="000867AB" w:rsidRDefault="008B40AF" w14:paraId="49E8ECB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07CDB838" w14:textId="77777777">
      <w:pPr>
        <w:widowControl w:val="0"/>
        <w:autoSpaceDE w:val="0"/>
        <w:autoSpaceDN w:val="0"/>
        <w:adjustRightInd w:val="0"/>
        <w:ind w:left="3226" w:hanging="3240"/>
        <w:rPr>
          <w:rFonts w:cs="Arial"/>
          <w:noProof/>
          <w:sz w:val="16"/>
          <w:szCs w:val="18"/>
          <w:lang w:val="de-DE"/>
        </w:rPr>
      </w:pPr>
    </w:p>
    <w:p w:rsidR="000867AB" w:rsidRDefault="008B40AF" w14:paraId="7A20F55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5.  ev_HNummer</w:t>
      </w:r>
    </w:p>
    <w:p w:rsidR="000867AB" w:rsidRDefault="008B40AF" w14:paraId="5D71D364"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nvarchar(10)</w:t>
      </w:r>
    </w:p>
    <w:p w:rsidR="000867AB" w:rsidRDefault="008B40AF" w14:paraId="72C77EA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6A5329B4" w14:textId="77777777">
      <w:pPr>
        <w:widowControl w:val="0"/>
        <w:autoSpaceDE w:val="0"/>
        <w:autoSpaceDN w:val="0"/>
        <w:adjustRightInd w:val="0"/>
        <w:ind w:left="3226" w:hanging="3240"/>
        <w:rPr>
          <w:rFonts w:cs="Arial"/>
          <w:noProof/>
          <w:sz w:val="16"/>
          <w:szCs w:val="18"/>
          <w:lang w:val="de-DE"/>
        </w:rPr>
      </w:pPr>
    </w:p>
    <w:p w:rsidR="000867AB" w:rsidRDefault="008B40AF" w14:paraId="1373D89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6.  ev_Ort</w:t>
      </w:r>
    </w:p>
    <w:p w:rsidR="000867AB" w:rsidRDefault="008B40AF" w14:paraId="5E49493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3C8B72F7"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4CC64459" w14:textId="77777777">
      <w:pPr>
        <w:widowControl w:val="0"/>
        <w:autoSpaceDE w:val="0"/>
        <w:autoSpaceDN w:val="0"/>
        <w:adjustRightInd w:val="0"/>
        <w:ind w:left="3226" w:hanging="3240"/>
        <w:rPr>
          <w:rFonts w:cs="Arial"/>
          <w:noProof/>
          <w:sz w:val="16"/>
          <w:szCs w:val="18"/>
          <w:lang w:val="de-DE"/>
        </w:rPr>
      </w:pPr>
    </w:p>
    <w:p w:rsidR="000867AB" w:rsidRDefault="008B40AF" w14:paraId="6D38E34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7.  ev_Telefon</w:t>
      </w:r>
    </w:p>
    <w:p w:rsidR="000867AB" w:rsidRDefault="008B40AF" w14:paraId="3A73BF3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nvarchar(25)</w:t>
      </w:r>
    </w:p>
    <w:p w:rsidR="000867AB" w:rsidRDefault="008B40AF" w14:paraId="057B38E3"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Erlaubt</w:t>
      </w:r>
    </w:p>
    <w:p w:rsidR="000867AB" w:rsidRDefault="000867AB" w14:paraId="63420DC4" w14:textId="77777777">
      <w:pPr>
        <w:widowControl w:val="0"/>
        <w:autoSpaceDE w:val="0"/>
        <w:autoSpaceDN w:val="0"/>
        <w:adjustRightInd w:val="0"/>
        <w:ind w:left="3226" w:hanging="3240"/>
        <w:rPr>
          <w:rFonts w:cs="Arial"/>
          <w:noProof/>
          <w:sz w:val="16"/>
          <w:szCs w:val="18"/>
          <w:lang w:val="de-DE"/>
        </w:rPr>
      </w:pPr>
    </w:p>
    <w:p w:rsidR="000867AB" w:rsidRDefault="008B40AF" w14:paraId="781705F8"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8.  ev_EMail</w:t>
      </w:r>
    </w:p>
    <w:p w:rsidR="000867AB" w:rsidRDefault="008B40AF" w14:paraId="264CFF4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72E9BD6D"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Erlaubt</w:t>
      </w:r>
    </w:p>
    <w:p w:rsidR="000867AB" w:rsidRDefault="000867AB" w14:paraId="0C14E3C1" w14:textId="77777777">
      <w:pPr>
        <w:widowControl w:val="0"/>
        <w:autoSpaceDE w:val="0"/>
        <w:autoSpaceDN w:val="0"/>
        <w:adjustRightInd w:val="0"/>
        <w:ind w:left="3226" w:hanging="3240"/>
        <w:rPr>
          <w:rFonts w:cs="Arial"/>
          <w:noProof/>
          <w:sz w:val="16"/>
          <w:szCs w:val="18"/>
          <w:lang w:val="de-DE"/>
        </w:rPr>
      </w:pPr>
    </w:p>
    <w:p w:rsidR="000867AB" w:rsidRDefault="008B40AF" w14:paraId="18721EF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9.  ev_Fax</w:t>
      </w:r>
    </w:p>
    <w:p w:rsidR="000867AB" w:rsidRDefault="008B40AF" w14:paraId="6D1B620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4E8D1830"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Erlaubt</w:t>
      </w:r>
    </w:p>
    <w:p w:rsidR="000867AB" w:rsidRDefault="008B40AF" w14:paraId="15E5BB56" w14:textId="77777777">
      <w:pPr>
        <w:widowControl w:val="0"/>
        <w:autoSpaceDE w:val="0"/>
        <w:autoSpaceDN w:val="0"/>
        <w:adjustRightInd w:val="0"/>
        <w:rPr>
          <w:rFonts w:cs="Arial"/>
          <w:b/>
          <w:bCs/>
          <w:noProof/>
          <w:sz w:val="28"/>
          <w:szCs w:val="28"/>
          <w:lang w:val="de-DE"/>
        </w:rPr>
      </w:pPr>
      <w:r>
        <w:rPr>
          <w:rFonts w:cs="Arial"/>
          <w:noProof/>
          <w:sz w:val="18"/>
          <w:szCs w:val="18"/>
          <w:lang w:val="de-DE"/>
        </w:rPr>
        <w:br w:type="page"/>
      </w:r>
      <w:r>
        <w:rPr>
          <w:rFonts w:cs="Arial"/>
          <w:b/>
          <w:bCs/>
          <w:noProof/>
          <w:sz w:val="28"/>
          <w:szCs w:val="28"/>
          <w:lang w:val="de-DE"/>
        </w:rPr>
        <w:t>tbl_Kunden</w:t>
      </w:r>
    </w:p>
    <w:p w:rsidR="000867AB" w:rsidRDefault="000867AB" w14:paraId="29509A2D" w14:textId="77777777">
      <w:pPr>
        <w:widowControl w:val="0"/>
        <w:autoSpaceDE w:val="0"/>
        <w:autoSpaceDN w:val="0"/>
        <w:adjustRightInd w:val="0"/>
        <w:ind w:left="3240" w:hanging="3240"/>
        <w:jc w:val="center"/>
        <w:rPr>
          <w:rFonts w:cs="Arial"/>
          <w:b/>
          <w:bCs/>
          <w:noProof/>
          <w:sz w:val="28"/>
          <w:szCs w:val="28"/>
          <w:lang w:val="de-DE"/>
        </w:rPr>
      </w:pPr>
    </w:p>
    <w:p w:rsidR="000867AB" w:rsidRDefault="008B40AF" w14:paraId="14377236"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Besitzer:</w:t>
      </w:r>
      <w:r>
        <w:rPr>
          <w:rFonts w:cs="Arial"/>
          <w:noProof/>
          <w:sz w:val="18"/>
          <w:szCs w:val="18"/>
          <w:lang w:val="de-DE"/>
        </w:rPr>
        <w:tab/>
      </w:r>
      <w:r>
        <w:rPr>
          <w:rFonts w:cs="Arial"/>
          <w:noProof/>
          <w:sz w:val="18"/>
          <w:szCs w:val="18"/>
          <w:lang w:val="de-DE"/>
        </w:rPr>
        <w:t>dbo</w:t>
      </w:r>
    </w:p>
    <w:p w:rsidR="000867AB" w:rsidRDefault="008B40AF" w14:paraId="2E254E7F"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Ziel-DB-Name:</w:t>
      </w:r>
      <w:r>
        <w:rPr>
          <w:rFonts w:cs="Arial"/>
          <w:noProof/>
          <w:sz w:val="18"/>
          <w:szCs w:val="18"/>
          <w:lang w:val="de-DE"/>
        </w:rPr>
        <w:tab/>
      </w:r>
      <w:r>
        <w:rPr>
          <w:rFonts w:cs="Arial"/>
          <w:noProof/>
          <w:sz w:val="18"/>
          <w:szCs w:val="18"/>
          <w:lang w:val="de-DE"/>
        </w:rPr>
        <w:t>KundenBuchungsSystem</w:t>
      </w:r>
    </w:p>
    <w:p w:rsidR="000867AB" w:rsidRDefault="008B40AF" w14:paraId="68411F8C" w14:textId="6F5C2F6A">
      <w:pPr>
        <w:widowControl w:val="0"/>
        <w:autoSpaceDE w:val="0"/>
        <w:autoSpaceDN w:val="0"/>
        <w:adjustRightInd w:val="0"/>
        <w:ind w:left="3240" w:hanging="3240"/>
        <w:rPr>
          <w:rFonts w:cs="Arial"/>
          <w:noProof/>
          <w:sz w:val="18"/>
          <w:szCs w:val="18"/>
          <w:lang w:val="de-DE"/>
        </w:rPr>
      </w:pPr>
      <w:r w:rsidRPr="1A3C5F65" w:rsidR="008B40AF">
        <w:rPr>
          <w:rFonts w:cs="Arial"/>
          <w:b w:val="1"/>
          <w:bCs w:val="1"/>
          <w:noProof/>
          <w:sz w:val="18"/>
          <w:szCs w:val="18"/>
          <w:lang w:val="de-DE"/>
        </w:rPr>
        <w:t>Anzahl der Spalten:</w:t>
      </w:r>
      <w:r>
        <w:tab/>
      </w:r>
      <w:r w:rsidRPr="1A3C5F65" w:rsidR="3E80ADDC">
        <w:rPr>
          <w:rFonts w:cs="Arial"/>
          <w:noProof/>
          <w:sz w:val="18"/>
          <w:szCs w:val="18"/>
          <w:lang w:val="de-DE"/>
        </w:rPr>
        <w:t>10</w:t>
      </w:r>
    </w:p>
    <w:p w:rsidR="000867AB" w:rsidRDefault="008B40AF" w14:paraId="25642DA8"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Indizes:</w:t>
      </w:r>
      <w:r>
        <w:rPr>
          <w:rFonts w:cs="Arial"/>
          <w:noProof/>
          <w:sz w:val="18"/>
          <w:szCs w:val="18"/>
          <w:lang w:val="de-DE"/>
        </w:rPr>
        <w:tab/>
      </w:r>
      <w:r>
        <w:rPr>
          <w:rFonts w:cs="Arial"/>
          <w:noProof/>
          <w:sz w:val="18"/>
          <w:szCs w:val="18"/>
          <w:lang w:val="de-DE"/>
        </w:rPr>
        <w:t>0</w:t>
      </w:r>
    </w:p>
    <w:p w:rsidR="000867AB" w:rsidRDefault="008B40AF" w14:paraId="0F3839CF"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Fremdschlüssel:</w:t>
      </w:r>
      <w:r>
        <w:rPr>
          <w:rFonts w:cs="Arial"/>
          <w:noProof/>
          <w:sz w:val="18"/>
          <w:szCs w:val="18"/>
          <w:lang w:val="de-DE"/>
        </w:rPr>
        <w:tab/>
      </w:r>
      <w:r>
        <w:rPr>
          <w:rFonts w:cs="Arial"/>
          <w:noProof/>
          <w:sz w:val="18"/>
          <w:szCs w:val="18"/>
          <w:lang w:val="de-DE"/>
        </w:rPr>
        <w:t>0</w:t>
      </w:r>
    </w:p>
    <w:p w:rsidR="000867AB" w:rsidRDefault="008B40AF" w14:paraId="7B0E8161"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Codes:</w:t>
      </w:r>
      <w:r>
        <w:rPr>
          <w:rFonts w:cs="Arial"/>
          <w:noProof/>
          <w:sz w:val="18"/>
          <w:szCs w:val="18"/>
          <w:lang w:val="de-DE"/>
        </w:rPr>
        <w:tab/>
      </w:r>
      <w:r>
        <w:rPr>
          <w:rFonts w:cs="Arial"/>
          <w:noProof/>
          <w:sz w:val="18"/>
          <w:szCs w:val="18"/>
          <w:lang w:val="de-DE"/>
        </w:rPr>
        <w:t>0</w:t>
      </w:r>
    </w:p>
    <w:p w:rsidR="000867AB" w:rsidRDefault="008B40AF" w14:paraId="76865581"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Typ:</w:t>
      </w:r>
      <w:r>
        <w:rPr>
          <w:rFonts w:cs="Arial"/>
          <w:noProof/>
          <w:sz w:val="18"/>
          <w:szCs w:val="18"/>
          <w:lang w:val="de-DE"/>
        </w:rPr>
        <w:tab/>
      </w:r>
      <w:r>
        <w:rPr>
          <w:rFonts w:cs="Arial"/>
          <w:noProof/>
          <w:sz w:val="18"/>
          <w:szCs w:val="18"/>
          <w:lang w:val="de-DE"/>
        </w:rPr>
        <w:t>Tabelle</w:t>
      </w:r>
    </w:p>
    <w:p w:rsidR="000867AB" w:rsidRDefault="000867AB" w14:paraId="1A8B2C07" w14:textId="77777777">
      <w:pPr>
        <w:widowControl w:val="0"/>
        <w:autoSpaceDE w:val="0"/>
        <w:autoSpaceDN w:val="0"/>
        <w:adjustRightInd w:val="0"/>
        <w:ind w:left="3240" w:hanging="3240"/>
        <w:rPr>
          <w:rFonts w:cs="Arial"/>
          <w:noProof/>
          <w:sz w:val="18"/>
          <w:szCs w:val="18"/>
          <w:lang w:val="de-DE"/>
        </w:rPr>
      </w:pPr>
    </w:p>
    <w:p w:rsidRPr="00B83BA3" w:rsidR="000867AB" w:rsidRDefault="008B40AF" w14:paraId="6824CD40" w14:textId="77777777">
      <w:pPr>
        <w:widowControl w:val="0"/>
        <w:autoSpaceDE w:val="0"/>
        <w:autoSpaceDN w:val="0"/>
        <w:adjustRightInd w:val="0"/>
        <w:ind w:left="3240" w:hanging="3240"/>
        <w:rPr>
          <w:rFonts w:cs="Arial"/>
          <w:noProof/>
          <w:sz w:val="18"/>
          <w:szCs w:val="18"/>
          <w:lang w:val="en-US"/>
        </w:rPr>
      </w:pPr>
      <w:r w:rsidRPr="00B83BA3">
        <w:rPr>
          <w:rFonts w:cs="Arial"/>
          <w:b/>
          <w:bCs/>
          <w:noProof/>
          <w:sz w:val="18"/>
          <w:szCs w:val="18"/>
          <w:lang w:val="en-US"/>
        </w:rPr>
        <w:t>Erweiterte Attribute:</w:t>
      </w:r>
    </w:p>
    <w:p w:rsidR="000867AB" w:rsidRDefault="008B40AF" w14:paraId="66E2FFBE" w14:textId="77777777">
      <w:pPr>
        <w:widowControl w:val="0"/>
        <w:autoSpaceDE w:val="0"/>
        <w:autoSpaceDN w:val="0"/>
        <w:adjustRightInd w:val="0"/>
        <w:ind w:left="3600" w:hanging="3240"/>
        <w:rPr>
          <w:rFonts w:cs="Arial"/>
          <w:noProof/>
          <w:sz w:val="18"/>
          <w:szCs w:val="18"/>
          <w:lang w:val="en-US"/>
        </w:rPr>
      </w:pPr>
      <w:r>
        <w:rPr>
          <w:rFonts w:cs="Arial"/>
          <w:b/>
          <w:bCs/>
          <w:noProof/>
          <w:sz w:val="18"/>
          <w:szCs w:val="18"/>
          <w:lang w:val="en-US"/>
        </w:rPr>
        <w:t>OnFileGroup</w:t>
      </w:r>
      <w:r>
        <w:rPr>
          <w:rFonts w:cs="Arial"/>
          <w:noProof/>
          <w:sz w:val="18"/>
          <w:szCs w:val="18"/>
          <w:lang w:val="en-US"/>
        </w:rPr>
        <w:tab/>
      </w:r>
      <w:r>
        <w:rPr>
          <w:rFonts w:cs="Arial"/>
          <w:noProof/>
          <w:sz w:val="18"/>
          <w:szCs w:val="18"/>
          <w:lang w:val="en-US"/>
        </w:rPr>
        <w:t>PRIMARY</w:t>
      </w:r>
    </w:p>
    <w:p w:rsidR="000867AB" w:rsidRDefault="008B40AF" w14:paraId="2D7A00A7" w14:textId="77777777">
      <w:pPr>
        <w:widowControl w:val="0"/>
        <w:autoSpaceDE w:val="0"/>
        <w:autoSpaceDN w:val="0"/>
        <w:adjustRightInd w:val="0"/>
        <w:ind w:left="3600" w:hanging="3240"/>
        <w:rPr>
          <w:rFonts w:cs="Arial"/>
          <w:noProof/>
          <w:sz w:val="18"/>
          <w:szCs w:val="18"/>
          <w:lang w:val="en-US"/>
        </w:rPr>
      </w:pPr>
      <w:r>
        <w:rPr>
          <w:rFonts w:cs="Arial"/>
          <w:b/>
          <w:bCs/>
          <w:noProof/>
          <w:sz w:val="18"/>
          <w:szCs w:val="18"/>
          <w:lang w:val="en-US"/>
        </w:rPr>
        <w:t>Clustered PK</w:t>
      </w:r>
      <w:r>
        <w:rPr>
          <w:rFonts w:cs="Arial"/>
          <w:noProof/>
          <w:sz w:val="18"/>
          <w:szCs w:val="18"/>
          <w:lang w:val="en-US"/>
        </w:rPr>
        <w:tab/>
      </w:r>
      <w:r>
        <w:rPr>
          <w:rFonts w:cs="Arial"/>
          <w:noProof/>
          <w:sz w:val="18"/>
          <w:szCs w:val="18"/>
          <w:lang w:val="en-US"/>
        </w:rPr>
        <w:t>Ja</w:t>
      </w:r>
    </w:p>
    <w:p w:rsidR="000867AB" w:rsidRDefault="000867AB" w14:paraId="3C77DE56" w14:textId="77777777">
      <w:pPr>
        <w:widowControl w:val="0"/>
        <w:autoSpaceDE w:val="0"/>
        <w:autoSpaceDN w:val="0"/>
        <w:adjustRightInd w:val="0"/>
        <w:ind w:left="3600" w:hanging="3240"/>
        <w:rPr>
          <w:rFonts w:cs="Arial"/>
          <w:noProof/>
          <w:sz w:val="18"/>
          <w:szCs w:val="18"/>
          <w:lang w:val="en-US"/>
        </w:rPr>
      </w:pPr>
    </w:p>
    <w:tbl>
      <w:tblPr>
        <w:tblW w:w="9504" w:type="dxa"/>
        <w:tblLayout w:type="fixed"/>
        <w:tblCellMar>
          <w:left w:w="144" w:type="dxa"/>
          <w:right w:w="144" w:type="dxa"/>
        </w:tblCellMar>
        <w:tblLook w:val="0000" w:firstRow="0" w:lastRow="0" w:firstColumn="0" w:lastColumn="0" w:noHBand="0" w:noVBand="0"/>
      </w:tblPr>
      <w:tblGrid>
        <w:gridCol w:w="3384"/>
        <w:gridCol w:w="1483"/>
        <w:gridCol w:w="1713"/>
        <w:gridCol w:w="2924"/>
      </w:tblGrid>
      <w:tr w:rsidR="000867AB" w:rsidTr="1A3C5F65" w14:paraId="47FCB138" w14:textId="77777777">
        <w:tc>
          <w:tcPr>
            <w:tcW w:w="3384" w:type="dxa"/>
            <w:tcBorders>
              <w:top w:val="nil"/>
              <w:left w:val="nil"/>
              <w:bottom w:val="nil"/>
              <w:right w:val="nil"/>
            </w:tcBorders>
            <w:shd w:val="clear" w:color="auto" w:fill="000000" w:themeFill="text1"/>
            <w:tcMar/>
          </w:tcPr>
          <w:p w:rsidR="000867AB" w:rsidRDefault="008B40AF" w14:paraId="5D9950A6"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483" w:type="dxa"/>
            <w:tcBorders>
              <w:top w:val="nil"/>
              <w:left w:val="nil"/>
              <w:bottom w:val="nil"/>
              <w:right w:val="nil"/>
            </w:tcBorders>
            <w:shd w:val="clear" w:color="auto" w:fill="000000" w:themeFill="text1"/>
            <w:tcMar/>
          </w:tcPr>
          <w:p w:rsidR="000867AB" w:rsidRDefault="008B40AF" w14:paraId="5DB7CE1D"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Datentyp</w:t>
            </w:r>
          </w:p>
        </w:tc>
        <w:tc>
          <w:tcPr>
            <w:tcW w:w="1713" w:type="dxa"/>
            <w:tcBorders>
              <w:top w:val="nil"/>
              <w:left w:val="nil"/>
              <w:bottom w:val="nil"/>
              <w:right w:val="nil"/>
            </w:tcBorders>
            <w:shd w:val="clear" w:color="auto" w:fill="000000" w:themeFill="text1"/>
            <w:tcMar/>
          </w:tcPr>
          <w:p w:rsidR="000867AB" w:rsidRDefault="008B40AF" w14:paraId="6F6B1842"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NULL zulassen</w:t>
            </w:r>
          </w:p>
        </w:tc>
        <w:tc>
          <w:tcPr>
            <w:tcW w:w="2924" w:type="dxa"/>
            <w:tcBorders>
              <w:top w:val="nil"/>
              <w:left w:val="nil"/>
              <w:bottom w:val="nil"/>
              <w:right w:val="nil"/>
            </w:tcBorders>
            <w:shd w:val="clear" w:color="auto" w:fill="000000" w:themeFill="text1"/>
            <w:tcMar/>
          </w:tcPr>
          <w:p w:rsidR="000867AB" w:rsidRDefault="008B40AF" w14:paraId="7A8E8120"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Wert/Bereich</w:t>
            </w:r>
          </w:p>
        </w:tc>
      </w:tr>
      <w:tr w:rsidR="000867AB" w:rsidTr="1A3C5F65" w14:paraId="55B60E29" w14:textId="77777777">
        <w:tc>
          <w:tcPr>
            <w:tcW w:w="3384" w:type="dxa"/>
            <w:tcBorders>
              <w:top w:val="nil"/>
              <w:left w:val="nil"/>
              <w:bottom w:val="nil"/>
              <w:right w:val="nil"/>
            </w:tcBorders>
            <w:tcMar/>
          </w:tcPr>
          <w:p w:rsidR="000867AB" w:rsidRDefault="008B40AF" w14:paraId="44279047"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kd_KundenID</w:t>
            </w:r>
          </w:p>
        </w:tc>
        <w:tc>
          <w:tcPr>
            <w:tcW w:w="1483" w:type="dxa"/>
            <w:tcBorders>
              <w:top w:val="nil"/>
              <w:left w:val="nil"/>
              <w:bottom w:val="nil"/>
              <w:right w:val="nil"/>
            </w:tcBorders>
            <w:tcMar/>
          </w:tcPr>
          <w:p w:rsidR="000867AB" w:rsidRDefault="008B40AF" w14:paraId="3CD6D2F4" w14:textId="77777777">
            <w:pPr>
              <w:widowControl w:val="0"/>
              <w:autoSpaceDE w:val="0"/>
              <w:autoSpaceDN w:val="0"/>
              <w:adjustRightInd w:val="0"/>
              <w:ind w:left="-14"/>
              <w:rPr>
                <w:rFonts w:cs="Arial"/>
                <w:noProof/>
                <w:sz w:val="18"/>
                <w:szCs w:val="18"/>
                <w:lang w:val="de-DE"/>
              </w:rPr>
            </w:pPr>
            <w:r>
              <w:rPr>
                <w:rFonts w:cs="Arial"/>
                <w:noProof/>
                <w:sz w:val="18"/>
                <w:szCs w:val="18"/>
                <w:lang w:val="de-DE"/>
              </w:rPr>
              <w:t>int identity</w:t>
            </w:r>
          </w:p>
        </w:tc>
        <w:tc>
          <w:tcPr>
            <w:tcW w:w="1713" w:type="dxa"/>
            <w:tcBorders>
              <w:top w:val="nil"/>
              <w:left w:val="nil"/>
              <w:bottom w:val="nil"/>
              <w:right w:val="nil"/>
            </w:tcBorders>
            <w:tcMar/>
          </w:tcPr>
          <w:p w:rsidR="000867AB" w:rsidRDefault="008B40AF" w14:paraId="1867A858"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Mar/>
          </w:tcPr>
          <w:p w:rsidR="000867AB" w:rsidRDefault="000867AB" w14:paraId="5BB1F94E" w14:textId="77777777">
            <w:pPr>
              <w:widowControl w:val="0"/>
              <w:autoSpaceDE w:val="0"/>
              <w:autoSpaceDN w:val="0"/>
              <w:adjustRightInd w:val="0"/>
              <w:ind w:left="-14"/>
              <w:rPr>
                <w:rFonts w:cs="Arial"/>
                <w:noProof/>
                <w:sz w:val="18"/>
                <w:szCs w:val="18"/>
                <w:lang w:val="de-DE"/>
              </w:rPr>
            </w:pPr>
          </w:p>
        </w:tc>
      </w:tr>
      <w:tr w:rsidR="000867AB" w:rsidTr="1A3C5F65" w14:paraId="4BB882F4" w14:textId="77777777">
        <w:tc>
          <w:tcPr>
            <w:tcW w:w="3384" w:type="dxa"/>
            <w:tcBorders>
              <w:top w:val="nil"/>
              <w:left w:val="nil"/>
              <w:bottom w:val="nil"/>
              <w:right w:val="nil"/>
            </w:tcBorders>
            <w:tcMar/>
          </w:tcPr>
          <w:p w:rsidR="000867AB" w:rsidRDefault="008B40AF" w14:paraId="444A1928" w14:textId="77777777">
            <w:pPr>
              <w:widowControl w:val="0"/>
              <w:autoSpaceDE w:val="0"/>
              <w:autoSpaceDN w:val="0"/>
              <w:adjustRightInd w:val="0"/>
              <w:ind w:left="-14"/>
              <w:rPr>
                <w:rFonts w:cs="Arial"/>
                <w:b/>
                <w:bCs/>
                <w:noProof/>
                <w:sz w:val="18"/>
                <w:szCs w:val="18"/>
                <w:lang w:val="en-US"/>
              </w:rPr>
            </w:pPr>
            <w:r>
              <w:rPr>
                <w:rFonts w:cs="Arial"/>
                <w:b/>
                <w:bCs/>
                <w:noProof/>
                <w:sz w:val="18"/>
                <w:szCs w:val="18"/>
                <w:lang w:val="en-US"/>
              </w:rPr>
              <w:t>kd_Name</w:t>
            </w:r>
          </w:p>
        </w:tc>
        <w:tc>
          <w:tcPr>
            <w:tcW w:w="1483" w:type="dxa"/>
            <w:tcBorders>
              <w:top w:val="nil"/>
              <w:left w:val="nil"/>
              <w:bottom w:val="nil"/>
              <w:right w:val="nil"/>
            </w:tcBorders>
            <w:tcMar/>
          </w:tcPr>
          <w:p w:rsidR="000867AB" w:rsidRDefault="008B40AF" w14:paraId="69B3DA56" w14:textId="77777777">
            <w:pPr>
              <w:widowControl w:val="0"/>
              <w:autoSpaceDE w:val="0"/>
              <w:autoSpaceDN w:val="0"/>
              <w:adjustRightInd w:val="0"/>
              <w:ind w:left="-14"/>
              <w:rPr>
                <w:rFonts w:cs="Arial"/>
                <w:noProof/>
                <w:sz w:val="18"/>
                <w:szCs w:val="18"/>
                <w:lang w:val="en-US"/>
              </w:rPr>
            </w:pPr>
            <w:r>
              <w:rPr>
                <w:rFonts w:cs="Arial"/>
                <w:noProof/>
                <w:sz w:val="18"/>
                <w:szCs w:val="18"/>
                <w:lang w:val="en-US"/>
              </w:rPr>
              <w:t>nvarchar(50)</w:t>
            </w:r>
          </w:p>
        </w:tc>
        <w:tc>
          <w:tcPr>
            <w:tcW w:w="1713" w:type="dxa"/>
            <w:tcBorders>
              <w:top w:val="nil"/>
              <w:left w:val="nil"/>
              <w:bottom w:val="nil"/>
              <w:right w:val="nil"/>
            </w:tcBorders>
            <w:tcMar/>
          </w:tcPr>
          <w:p w:rsidR="000867AB" w:rsidRDefault="008B40AF" w14:paraId="33CC0809"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Mar/>
          </w:tcPr>
          <w:p w:rsidR="000867AB" w:rsidRDefault="000867AB" w14:paraId="355CFF3C" w14:textId="77777777">
            <w:pPr>
              <w:widowControl w:val="0"/>
              <w:autoSpaceDE w:val="0"/>
              <w:autoSpaceDN w:val="0"/>
              <w:adjustRightInd w:val="0"/>
              <w:ind w:left="-14"/>
              <w:rPr>
                <w:rFonts w:cs="Arial"/>
                <w:noProof/>
                <w:sz w:val="18"/>
                <w:szCs w:val="18"/>
                <w:lang w:val="de-DE"/>
              </w:rPr>
            </w:pPr>
          </w:p>
        </w:tc>
      </w:tr>
      <w:tr w:rsidR="000867AB" w:rsidTr="1A3C5F65" w14:paraId="1513C07B" w14:textId="77777777">
        <w:tc>
          <w:tcPr>
            <w:tcW w:w="3384" w:type="dxa"/>
            <w:tcBorders>
              <w:top w:val="nil"/>
              <w:left w:val="nil"/>
              <w:bottom w:val="nil"/>
              <w:right w:val="nil"/>
            </w:tcBorders>
            <w:tcMar/>
          </w:tcPr>
          <w:p w:rsidR="000867AB" w:rsidRDefault="008B40AF" w14:paraId="0084A289"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kd_Vorname</w:t>
            </w:r>
          </w:p>
        </w:tc>
        <w:tc>
          <w:tcPr>
            <w:tcW w:w="1483" w:type="dxa"/>
            <w:tcBorders>
              <w:top w:val="nil"/>
              <w:left w:val="nil"/>
              <w:bottom w:val="nil"/>
              <w:right w:val="nil"/>
            </w:tcBorders>
            <w:tcMar/>
          </w:tcPr>
          <w:p w:rsidR="000867AB" w:rsidRDefault="008B40AF" w14:paraId="7B5C17B7"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Mar/>
          </w:tcPr>
          <w:p w:rsidR="000867AB" w:rsidRDefault="008B40AF" w14:paraId="1706BF4B"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Mar/>
          </w:tcPr>
          <w:p w:rsidR="000867AB" w:rsidRDefault="000867AB" w14:paraId="78E57057" w14:textId="77777777">
            <w:pPr>
              <w:widowControl w:val="0"/>
              <w:autoSpaceDE w:val="0"/>
              <w:autoSpaceDN w:val="0"/>
              <w:adjustRightInd w:val="0"/>
              <w:ind w:left="-14"/>
              <w:rPr>
                <w:rFonts w:cs="Arial"/>
                <w:noProof/>
                <w:sz w:val="18"/>
                <w:szCs w:val="18"/>
                <w:lang w:val="de-DE"/>
              </w:rPr>
            </w:pPr>
          </w:p>
        </w:tc>
      </w:tr>
      <w:tr w:rsidR="000867AB" w:rsidTr="1A3C5F65" w14:paraId="6255202F" w14:textId="77777777">
        <w:tc>
          <w:tcPr>
            <w:tcW w:w="3384" w:type="dxa"/>
            <w:tcBorders>
              <w:top w:val="nil"/>
              <w:left w:val="nil"/>
              <w:bottom w:val="nil"/>
              <w:right w:val="nil"/>
            </w:tcBorders>
            <w:tcMar/>
          </w:tcPr>
          <w:p w:rsidR="000867AB" w:rsidRDefault="008B40AF" w14:paraId="31CBE05D" w14:textId="77777777">
            <w:pPr>
              <w:widowControl w:val="0"/>
              <w:autoSpaceDE w:val="0"/>
              <w:autoSpaceDN w:val="0"/>
              <w:adjustRightInd w:val="0"/>
              <w:ind w:left="-14"/>
              <w:rPr>
                <w:rFonts w:cs="Arial"/>
                <w:b/>
                <w:bCs/>
                <w:noProof/>
                <w:sz w:val="18"/>
                <w:szCs w:val="18"/>
                <w:lang w:val="fr-FR"/>
              </w:rPr>
            </w:pPr>
            <w:r>
              <w:rPr>
                <w:rFonts w:cs="Arial"/>
                <w:b/>
                <w:bCs/>
                <w:noProof/>
                <w:sz w:val="18"/>
                <w:szCs w:val="18"/>
                <w:lang w:val="fr-FR"/>
              </w:rPr>
              <w:t>kd_Strasse</w:t>
            </w:r>
          </w:p>
        </w:tc>
        <w:tc>
          <w:tcPr>
            <w:tcW w:w="1483" w:type="dxa"/>
            <w:tcBorders>
              <w:top w:val="nil"/>
              <w:left w:val="nil"/>
              <w:bottom w:val="nil"/>
              <w:right w:val="nil"/>
            </w:tcBorders>
            <w:tcMar/>
          </w:tcPr>
          <w:p w:rsidR="000867AB" w:rsidRDefault="008B40AF" w14:paraId="756B13AB" w14:textId="77777777">
            <w:pPr>
              <w:widowControl w:val="0"/>
              <w:autoSpaceDE w:val="0"/>
              <w:autoSpaceDN w:val="0"/>
              <w:adjustRightInd w:val="0"/>
              <w:ind w:left="-14"/>
              <w:rPr>
                <w:rFonts w:cs="Arial"/>
                <w:noProof/>
                <w:sz w:val="18"/>
                <w:szCs w:val="18"/>
                <w:lang w:val="fr-FR"/>
              </w:rPr>
            </w:pPr>
            <w:r>
              <w:rPr>
                <w:rFonts w:cs="Arial"/>
                <w:noProof/>
                <w:sz w:val="18"/>
                <w:szCs w:val="18"/>
                <w:lang w:val="fr-FR"/>
              </w:rPr>
              <w:t>nvarchar(50)</w:t>
            </w:r>
          </w:p>
        </w:tc>
        <w:tc>
          <w:tcPr>
            <w:tcW w:w="1713" w:type="dxa"/>
            <w:tcBorders>
              <w:top w:val="nil"/>
              <w:left w:val="nil"/>
              <w:bottom w:val="nil"/>
              <w:right w:val="nil"/>
            </w:tcBorders>
            <w:tcMar/>
          </w:tcPr>
          <w:p w:rsidR="000867AB" w:rsidRDefault="008B40AF" w14:paraId="27DE76B1"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Mar/>
          </w:tcPr>
          <w:p w:rsidR="000867AB" w:rsidRDefault="000867AB" w14:paraId="1C7C299D" w14:textId="77777777">
            <w:pPr>
              <w:widowControl w:val="0"/>
              <w:autoSpaceDE w:val="0"/>
              <w:autoSpaceDN w:val="0"/>
              <w:adjustRightInd w:val="0"/>
              <w:ind w:left="-14"/>
              <w:rPr>
                <w:rFonts w:cs="Arial"/>
                <w:noProof/>
                <w:sz w:val="18"/>
                <w:szCs w:val="18"/>
                <w:lang w:val="de-DE"/>
              </w:rPr>
            </w:pPr>
          </w:p>
        </w:tc>
      </w:tr>
      <w:tr w:rsidR="000867AB" w:rsidTr="1A3C5F65" w14:paraId="7F7D835E" w14:textId="77777777">
        <w:tc>
          <w:tcPr>
            <w:tcW w:w="3384" w:type="dxa"/>
            <w:tcBorders>
              <w:top w:val="nil"/>
              <w:left w:val="nil"/>
              <w:bottom w:val="nil"/>
              <w:right w:val="nil"/>
            </w:tcBorders>
            <w:tcMar/>
          </w:tcPr>
          <w:p w:rsidR="000867AB" w:rsidRDefault="008B40AF" w14:paraId="76C09518"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kd_HNummer</w:t>
            </w:r>
          </w:p>
        </w:tc>
        <w:tc>
          <w:tcPr>
            <w:tcW w:w="1483" w:type="dxa"/>
            <w:tcBorders>
              <w:top w:val="nil"/>
              <w:left w:val="nil"/>
              <w:bottom w:val="nil"/>
              <w:right w:val="nil"/>
            </w:tcBorders>
            <w:tcMar/>
          </w:tcPr>
          <w:p w:rsidR="000867AB" w:rsidRDefault="008B40AF" w14:paraId="5524BABF"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nvarchar(10)</w:t>
            </w:r>
          </w:p>
        </w:tc>
        <w:tc>
          <w:tcPr>
            <w:tcW w:w="1713" w:type="dxa"/>
            <w:tcBorders>
              <w:top w:val="nil"/>
              <w:left w:val="nil"/>
              <w:bottom w:val="nil"/>
              <w:right w:val="nil"/>
            </w:tcBorders>
            <w:tcMar/>
          </w:tcPr>
          <w:p w:rsidR="000867AB" w:rsidRDefault="008B40AF" w14:paraId="7D1D0321"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Mar/>
          </w:tcPr>
          <w:p w:rsidR="000867AB" w:rsidRDefault="000867AB" w14:paraId="5D0E0FB5" w14:textId="77777777">
            <w:pPr>
              <w:widowControl w:val="0"/>
              <w:autoSpaceDE w:val="0"/>
              <w:autoSpaceDN w:val="0"/>
              <w:adjustRightInd w:val="0"/>
              <w:ind w:left="-14"/>
              <w:rPr>
                <w:rFonts w:cs="Arial"/>
                <w:noProof/>
                <w:sz w:val="18"/>
                <w:szCs w:val="18"/>
                <w:lang w:val="de-DE"/>
              </w:rPr>
            </w:pPr>
          </w:p>
        </w:tc>
      </w:tr>
      <w:tr w:rsidR="000867AB" w:rsidTr="1A3C5F65" w14:paraId="6796F16D" w14:textId="77777777">
        <w:tc>
          <w:tcPr>
            <w:tcW w:w="3384" w:type="dxa"/>
            <w:tcBorders>
              <w:top w:val="nil"/>
              <w:left w:val="nil"/>
              <w:bottom w:val="nil"/>
              <w:right w:val="nil"/>
            </w:tcBorders>
            <w:tcMar/>
          </w:tcPr>
          <w:p w:rsidR="000867AB" w:rsidRDefault="008B40AF" w14:paraId="0D25AD94"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kd_PLZ</w:t>
            </w:r>
          </w:p>
        </w:tc>
        <w:tc>
          <w:tcPr>
            <w:tcW w:w="1483" w:type="dxa"/>
            <w:tcBorders>
              <w:top w:val="nil"/>
              <w:left w:val="nil"/>
              <w:bottom w:val="nil"/>
              <w:right w:val="nil"/>
            </w:tcBorders>
            <w:tcMar/>
          </w:tcPr>
          <w:p w:rsidR="000867AB" w:rsidRDefault="008B40AF" w14:paraId="7980C720"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nvarchar(10)</w:t>
            </w:r>
          </w:p>
        </w:tc>
        <w:tc>
          <w:tcPr>
            <w:tcW w:w="1713" w:type="dxa"/>
            <w:tcBorders>
              <w:top w:val="nil"/>
              <w:left w:val="nil"/>
              <w:bottom w:val="nil"/>
              <w:right w:val="nil"/>
            </w:tcBorders>
            <w:tcMar/>
          </w:tcPr>
          <w:p w:rsidR="000867AB" w:rsidRDefault="008B40AF" w14:paraId="5C6417F3"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Mar/>
          </w:tcPr>
          <w:p w:rsidR="000867AB" w:rsidRDefault="000867AB" w14:paraId="06F7B2E7" w14:textId="77777777">
            <w:pPr>
              <w:widowControl w:val="0"/>
              <w:autoSpaceDE w:val="0"/>
              <w:autoSpaceDN w:val="0"/>
              <w:adjustRightInd w:val="0"/>
              <w:ind w:left="-14"/>
              <w:rPr>
                <w:rFonts w:cs="Arial"/>
                <w:noProof/>
                <w:sz w:val="18"/>
                <w:szCs w:val="18"/>
                <w:lang w:val="de-DE"/>
              </w:rPr>
            </w:pPr>
          </w:p>
        </w:tc>
      </w:tr>
      <w:tr w:rsidR="000867AB" w:rsidTr="1A3C5F65" w14:paraId="0B461AF5" w14:textId="77777777">
        <w:tc>
          <w:tcPr>
            <w:tcW w:w="3384" w:type="dxa"/>
            <w:tcBorders>
              <w:top w:val="nil"/>
              <w:left w:val="nil"/>
              <w:bottom w:val="nil"/>
              <w:right w:val="nil"/>
            </w:tcBorders>
            <w:tcMar/>
          </w:tcPr>
          <w:p w:rsidR="000867AB" w:rsidRDefault="008B40AF" w14:paraId="24B8D491"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kd_Ort</w:t>
            </w:r>
          </w:p>
        </w:tc>
        <w:tc>
          <w:tcPr>
            <w:tcW w:w="1483" w:type="dxa"/>
            <w:tcBorders>
              <w:top w:val="nil"/>
              <w:left w:val="nil"/>
              <w:bottom w:val="nil"/>
              <w:right w:val="nil"/>
            </w:tcBorders>
            <w:tcMar/>
          </w:tcPr>
          <w:p w:rsidR="000867AB" w:rsidRDefault="008B40AF" w14:paraId="61BF7CB7"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Mar/>
          </w:tcPr>
          <w:p w:rsidR="000867AB" w:rsidRDefault="008B40AF" w14:paraId="0A20619C"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Mar/>
          </w:tcPr>
          <w:p w:rsidR="000867AB" w:rsidRDefault="000867AB" w14:paraId="174D4B15" w14:textId="77777777">
            <w:pPr>
              <w:widowControl w:val="0"/>
              <w:autoSpaceDE w:val="0"/>
              <w:autoSpaceDN w:val="0"/>
              <w:adjustRightInd w:val="0"/>
              <w:ind w:left="-14"/>
              <w:rPr>
                <w:rFonts w:cs="Arial"/>
                <w:noProof/>
                <w:sz w:val="18"/>
                <w:szCs w:val="18"/>
                <w:lang w:val="de-DE"/>
              </w:rPr>
            </w:pPr>
          </w:p>
        </w:tc>
      </w:tr>
      <w:tr w:rsidR="000867AB" w:rsidTr="1A3C5F65" w14:paraId="437C0885" w14:textId="77777777">
        <w:tc>
          <w:tcPr>
            <w:tcW w:w="3384" w:type="dxa"/>
            <w:tcBorders>
              <w:top w:val="nil"/>
              <w:left w:val="nil"/>
              <w:bottom w:val="nil"/>
              <w:right w:val="nil"/>
            </w:tcBorders>
            <w:tcMar/>
          </w:tcPr>
          <w:p w:rsidR="000867AB" w:rsidRDefault="008B40AF" w14:paraId="1B84D092"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kd_Telefon</w:t>
            </w:r>
          </w:p>
        </w:tc>
        <w:tc>
          <w:tcPr>
            <w:tcW w:w="1483" w:type="dxa"/>
            <w:tcBorders>
              <w:top w:val="nil"/>
              <w:left w:val="nil"/>
              <w:bottom w:val="nil"/>
              <w:right w:val="nil"/>
            </w:tcBorders>
            <w:tcMar/>
          </w:tcPr>
          <w:p w:rsidR="000867AB" w:rsidRDefault="008B40AF" w14:paraId="514220EB"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nvarchar(25)</w:t>
            </w:r>
          </w:p>
        </w:tc>
        <w:tc>
          <w:tcPr>
            <w:tcW w:w="1713" w:type="dxa"/>
            <w:tcBorders>
              <w:top w:val="nil"/>
              <w:left w:val="nil"/>
              <w:bottom w:val="nil"/>
              <w:right w:val="nil"/>
            </w:tcBorders>
            <w:tcMar/>
          </w:tcPr>
          <w:p w:rsidR="000867AB" w:rsidRDefault="008B40AF" w14:paraId="70F5B3D4" w14:textId="77777777">
            <w:pPr>
              <w:widowControl w:val="0"/>
              <w:autoSpaceDE w:val="0"/>
              <w:autoSpaceDN w:val="0"/>
              <w:adjustRightInd w:val="0"/>
              <w:ind w:left="-14"/>
              <w:rPr>
                <w:rFonts w:cs="Arial"/>
                <w:noProof/>
                <w:sz w:val="18"/>
                <w:szCs w:val="18"/>
                <w:lang w:val="de-DE"/>
              </w:rPr>
            </w:pPr>
            <w:r>
              <w:rPr>
                <w:rFonts w:cs="Arial"/>
                <w:noProof/>
                <w:sz w:val="18"/>
                <w:szCs w:val="18"/>
                <w:lang w:val="de-DE"/>
              </w:rPr>
              <w:t>Erlaubt</w:t>
            </w:r>
          </w:p>
        </w:tc>
        <w:tc>
          <w:tcPr>
            <w:tcW w:w="2924" w:type="dxa"/>
            <w:tcBorders>
              <w:top w:val="nil"/>
              <w:left w:val="nil"/>
              <w:bottom w:val="nil"/>
              <w:right w:val="nil"/>
            </w:tcBorders>
            <w:tcMar/>
          </w:tcPr>
          <w:p w:rsidR="000867AB" w:rsidRDefault="000867AB" w14:paraId="1D00D1C4" w14:textId="77777777">
            <w:pPr>
              <w:widowControl w:val="0"/>
              <w:autoSpaceDE w:val="0"/>
              <w:autoSpaceDN w:val="0"/>
              <w:adjustRightInd w:val="0"/>
              <w:ind w:left="-14"/>
              <w:rPr>
                <w:rFonts w:cs="Arial"/>
                <w:noProof/>
                <w:sz w:val="18"/>
                <w:szCs w:val="18"/>
                <w:lang w:val="de-DE"/>
              </w:rPr>
            </w:pPr>
          </w:p>
        </w:tc>
      </w:tr>
      <w:tr w:rsidR="000867AB" w:rsidTr="1A3C5F65" w14:paraId="3C524820" w14:textId="77777777">
        <w:tc>
          <w:tcPr>
            <w:tcW w:w="3384" w:type="dxa"/>
            <w:tcBorders>
              <w:top w:val="nil"/>
              <w:left w:val="nil"/>
              <w:bottom w:val="nil"/>
              <w:right w:val="nil"/>
            </w:tcBorders>
            <w:tcMar/>
          </w:tcPr>
          <w:p w:rsidR="000867AB" w:rsidP="1A3C5F65" w:rsidRDefault="008B40AF" w14:noSpellErr="1" w14:paraId="2ED5781F" w14:textId="273B0242">
            <w:pPr>
              <w:widowControl w:val="0"/>
              <w:autoSpaceDE w:val="0"/>
              <w:autoSpaceDN w:val="0"/>
              <w:adjustRightInd w:val="0"/>
              <w:ind w:left="-14"/>
              <w:rPr>
                <w:rFonts w:cs="Arial"/>
                <w:b w:val="1"/>
                <w:bCs w:val="1"/>
                <w:noProof/>
                <w:sz w:val="18"/>
                <w:szCs w:val="18"/>
                <w:lang w:val="de-DE"/>
              </w:rPr>
            </w:pPr>
            <w:r w:rsidRPr="1A3C5F65" w:rsidR="008B40AF">
              <w:rPr>
                <w:rFonts w:cs="Arial"/>
                <w:b w:val="1"/>
                <w:bCs w:val="1"/>
                <w:noProof/>
                <w:sz w:val="18"/>
                <w:szCs w:val="18"/>
                <w:lang w:val="de-DE"/>
              </w:rPr>
              <w:t>kd_EMail</w:t>
            </w:r>
          </w:p>
          <w:p w:rsidR="000867AB" w:rsidP="1A3C5F65" w:rsidRDefault="008B40AF" w14:paraId="085FB8A0" w14:textId="265088CD">
            <w:pPr>
              <w:pStyle w:val="Standard"/>
              <w:widowControl w:val="0"/>
              <w:autoSpaceDE w:val="0"/>
              <w:autoSpaceDN w:val="0"/>
              <w:adjustRightInd w:val="0"/>
              <w:ind w:left="-14"/>
              <w:rPr>
                <w:rFonts w:cs="Arial"/>
                <w:b w:val="1"/>
                <w:bCs w:val="1"/>
                <w:noProof/>
                <w:sz w:val="18"/>
                <w:szCs w:val="18"/>
                <w:lang w:val="de-DE"/>
              </w:rPr>
            </w:pPr>
            <w:r w:rsidRPr="1A3C5F65" w:rsidR="616F0D7E">
              <w:rPr>
                <w:rFonts w:cs="Arial"/>
                <w:b w:val="1"/>
                <w:bCs w:val="1"/>
                <w:noProof/>
                <w:sz w:val="18"/>
                <w:szCs w:val="18"/>
                <w:lang w:val="de-DE"/>
              </w:rPr>
              <w:t>kd_Passwort</w:t>
            </w:r>
          </w:p>
        </w:tc>
        <w:tc>
          <w:tcPr>
            <w:tcW w:w="1483" w:type="dxa"/>
            <w:tcBorders>
              <w:top w:val="nil"/>
              <w:left w:val="nil"/>
              <w:bottom w:val="nil"/>
              <w:right w:val="nil"/>
            </w:tcBorders>
            <w:tcMar/>
          </w:tcPr>
          <w:p w:rsidR="000867AB" w:rsidP="1A3C5F65" w:rsidRDefault="008B40AF" w14:noSpellErr="1" w14:paraId="38C38048" w14:textId="39DACBD5">
            <w:pPr>
              <w:widowControl w:val="0"/>
              <w:autoSpaceDE w:val="0"/>
              <w:autoSpaceDN w:val="0"/>
              <w:adjustRightInd w:val="0"/>
              <w:ind w:left="-14"/>
              <w:rPr>
                <w:rFonts w:cs="Arial"/>
                <w:noProof/>
                <w:sz w:val="18"/>
                <w:szCs w:val="18"/>
                <w:lang w:val="de-DE"/>
              </w:rPr>
            </w:pPr>
            <w:r w:rsidRPr="1A3C5F65" w:rsidR="008B40AF">
              <w:rPr>
                <w:rFonts w:cs="Arial"/>
                <w:noProof/>
                <w:sz w:val="18"/>
                <w:szCs w:val="18"/>
                <w:lang w:val="de-DE"/>
              </w:rPr>
              <w:t>nvarchar(50)</w:t>
            </w:r>
          </w:p>
          <w:p w:rsidR="000867AB" w:rsidP="1A3C5F65" w:rsidRDefault="008B40AF" w14:paraId="5B3A9197" w14:textId="5857FB8C">
            <w:pPr>
              <w:pStyle w:val="Standard"/>
              <w:widowControl w:val="0"/>
              <w:autoSpaceDE w:val="0"/>
              <w:autoSpaceDN w:val="0"/>
              <w:adjustRightInd w:val="0"/>
              <w:ind w:left="-14"/>
              <w:rPr>
                <w:rFonts w:cs="Arial"/>
                <w:noProof/>
                <w:sz w:val="18"/>
                <w:szCs w:val="18"/>
                <w:lang w:val="de-DE"/>
              </w:rPr>
            </w:pPr>
            <w:r w:rsidRPr="1A3C5F65" w:rsidR="66C58479">
              <w:rPr>
                <w:rFonts w:cs="Arial"/>
                <w:noProof/>
                <w:sz w:val="18"/>
                <w:szCs w:val="18"/>
                <w:lang w:val="de-DE"/>
              </w:rPr>
              <w:t>binary(64)</w:t>
            </w:r>
          </w:p>
        </w:tc>
        <w:tc>
          <w:tcPr>
            <w:tcW w:w="1713" w:type="dxa"/>
            <w:tcBorders>
              <w:top w:val="nil"/>
              <w:left w:val="nil"/>
              <w:bottom w:val="nil"/>
              <w:right w:val="nil"/>
            </w:tcBorders>
            <w:tcMar/>
          </w:tcPr>
          <w:p w:rsidR="000867AB" w:rsidP="1A3C5F65" w:rsidRDefault="008B40AF" w14:noSpellErr="1" w14:paraId="2FA562CC" w14:textId="47CD6F70">
            <w:pPr>
              <w:widowControl w:val="0"/>
              <w:autoSpaceDE w:val="0"/>
              <w:autoSpaceDN w:val="0"/>
              <w:adjustRightInd w:val="0"/>
              <w:ind w:left="-14"/>
              <w:rPr>
                <w:rFonts w:cs="Arial"/>
                <w:noProof/>
                <w:sz w:val="18"/>
                <w:szCs w:val="18"/>
                <w:lang w:val="de-DE"/>
              </w:rPr>
            </w:pPr>
            <w:r w:rsidRPr="1A3C5F65" w:rsidR="008B40AF">
              <w:rPr>
                <w:rFonts w:cs="Arial"/>
                <w:noProof/>
                <w:sz w:val="18"/>
                <w:szCs w:val="18"/>
                <w:lang w:val="de-DE"/>
              </w:rPr>
              <w:t>Erlaubt</w:t>
            </w:r>
          </w:p>
          <w:p w:rsidR="000867AB" w:rsidP="1A3C5F65" w:rsidRDefault="008B40AF" w14:paraId="0B5546B1" w14:textId="72A29163">
            <w:pPr>
              <w:pStyle w:val="Standard"/>
              <w:widowControl w:val="0"/>
              <w:autoSpaceDE w:val="0"/>
              <w:autoSpaceDN w:val="0"/>
              <w:adjustRightInd w:val="0"/>
              <w:ind w:left="-14"/>
              <w:rPr>
                <w:rFonts w:cs="Arial"/>
                <w:noProof/>
                <w:sz w:val="18"/>
                <w:szCs w:val="18"/>
                <w:lang w:val="de-DE"/>
              </w:rPr>
            </w:pPr>
            <w:r w:rsidRPr="1A3C5F65" w:rsidR="188A92CF">
              <w:rPr>
                <w:rFonts w:cs="Arial"/>
                <w:noProof/>
                <w:sz w:val="18"/>
                <w:szCs w:val="18"/>
                <w:lang w:val="de-DE"/>
              </w:rPr>
              <w:t>Erlaubt</w:t>
            </w:r>
          </w:p>
          <w:p w:rsidR="000867AB" w:rsidP="1A3C5F65" w:rsidRDefault="008B40AF" w14:paraId="70F021EC" w14:textId="69658218">
            <w:pPr>
              <w:pStyle w:val="Standard"/>
              <w:widowControl w:val="0"/>
              <w:autoSpaceDE w:val="0"/>
              <w:autoSpaceDN w:val="0"/>
              <w:adjustRightInd w:val="0"/>
              <w:ind w:left="-14"/>
              <w:rPr>
                <w:rFonts w:cs="Arial"/>
                <w:noProof/>
                <w:sz w:val="18"/>
                <w:szCs w:val="18"/>
                <w:lang w:val="de-DE"/>
              </w:rPr>
            </w:pPr>
          </w:p>
        </w:tc>
        <w:tc>
          <w:tcPr>
            <w:tcW w:w="2924" w:type="dxa"/>
            <w:tcBorders>
              <w:top w:val="nil"/>
              <w:left w:val="nil"/>
              <w:bottom w:val="nil"/>
              <w:right w:val="nil"/>
            </w:tcBorders>
            <w:tcMar/>
          </w:tcPr>
          <w:p w:rsidR="000867AB" w:rsidRDefault="000867AB" w14:paraId="4752534B" w14:textId="77777777">
            <w:pPr>
              <w:widowControl w:val="0"/>
              <w:autoSpaceDE w:val="0"/>
              <w:autoSpaceDN w:val="0"/>
              <w:adjustRightInd w:val="0"/>
              <w:ind w:left="-14"/>
              <w:rPr>
                <w:rFonts w:cs="Arial"/>
                <w:noProof/>
                <w:sz w:val="18"/>
                <w:szCs w:val="18"/>
                <w:lang w:val="de-DE"/>
              </w:rPr>
            </w:pPr>
          </w:p>
        </w:tc>
      </w:tr>
    </w:tbl>
    <w:p w:rsidR="000867AB" w:rsidRDefault="000867AB" w14:paraId="3BA5D256"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3513"/>
        <w:gridCol w:w="3787"/>
        <w:gridCol w:w="2204"/>
      </w:tblGrid>
      <w:tr w:rsidR="000867AB" w14:paraId="49929CD6" w14:textId="77777777">
        <w:tc>
          <w:tcPr>
            <w:tcW w:w="3513" w:type="dxa"/>
            <w:tcBorders>
              <w:top w:val="nil"/>
              <w:left w:val="nil"/>
              <w:bottom w:val="nil"/>
              <w:right w:val="nil"/>
            </w:tcBorders>
            <w:shd w:val="clear" w:color="FFFFFF" w:fill="000000"/>
          </w:tcPr>
          <w:p w:rsidR="000867AB" w:rsidRDefault="008B40AF" w14:paraId="6382F77F"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3787" w:type="dxa"/>
            <w:tcBorders>
              <w:top w:val="nil"/>
              <w:left w:val="nil"/>
              <w:bottom w:val="nil"/>
              <w:right w:val="nil"/>
            </w:tcBorders>
            <w:shd w:val="clear" w:color="FFFFFF" w:fill="000000"/>
          </w:tcPr>
          <w:p w:rsidR="000867AB" w:rsidRDefault="008B40AF" w14:paraId="325D9D34"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Untergeordnet</w:t>
            </w:r>
          </w:p>
        </w:tc>
        <w:tc>
          <w:tcPr>
            <w:tcW w:w="2204" w:type="dxa"/>
            <w:tcBorders>
              <w:top w:val="nil"/>
              <w:left w:val="nil"/>
              <w:bottom w:val="nil"/>
              <w:right w:val="nil"/>
            </w:tcBorders>
            <w:shd w:val="clear" w:color="FFFFFF" w:fill="000000"/>
          </w:tcPr>
          <w:p w:rsidR="000867AB" w:rsidRDefault="008B40AF" w14:paraId="4C64941B"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Übergeordnet</w:t>
            </w:r>
          </w:p>
        </w:tc>
      </w:tr>
      <w:tr w:rsidR="000867AB" w14:paraId="5DA2BD1F" w14:textId="77777777">
        <w:tc>
          <w:tcPr>
            <w:tcW w:w="3513" w:type="dxa"/>
            <w:tcBorders>
              <w:top w:val="nil"/>
              <w:left w:val="nil"/>
              <w:bottom w:val="nil"/>
              <w:right w:val="nil"/>
            </w:tcBorders>
          </w:tcPr>
          <w:p w:rsidR="000867AB" w:rsidRDefault="008B40AF" w14:paraId="18978D18"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tbl_Kunden_tbl_Buchungen_FK1</w:t>
            </w:r>
          </w:p>
        </w:tc>
        <w:tc>
          <w:tcPr>
            <w:tcW w:w="3787" w:type="dxa"/>
            <w:tcBorders>
              <w:top w:val="nil"/>
              <w:left w:val="nil"/>
              <w:bottom w:val="nil"/>
              <w:right w:val="nil"/>
            </w:tcBorders>
          </w:tcPr>
          <w:p w:rsidR="000867AB" w:rsidRDefault="008B40AF" w14:paraId="090C92E9" w14:textId="77777777">
            <w:pPr>
              <w:widowControl w:val="0"/>
              <w:autoSpaceDE w:val="0"/>
              <w:autoSpaceDN w:val="0"/>
              <w:adjustRightInd w:val="0"/>
              <w:ind w:left="-14"/>
              <w:rPr>
                <w:rFonts w:cs="Arial"/>
                <w:noProof/>
                <w:sz w:val="18"/>
                <w:szCs w:val="18"/>
                <w:lang w:val="de-DE"/>
              </w:rPr>
            </w:pPr>
            <w:r>
              <w:rPr>
                <w:rFonts w:cs="Arial"/>
                <w:noProof/>
                <w:sz w:val="18"/>
                <w:szCs w:val="18"/>
                <w:lang w:val="de-DE"/>
              </w:rPr>
              <w:t>tbl_Buchungen.kd_KundenID</w:t>
            </w:r>
          </w:p>
        </w:tc>
        <w:tc>
          <w:tcPr>
            <w:tcW w:w="2204" w:type="dxa"/>
            <w:tcBorders>
              <w:top w:val="nil"/>
              <w:left w:val="nil"/>
              <w:bottom w:val="nil"/>
              <w:right w:val="nil"/>
            </w:tcBorders>
          </w:tcPr>
          <w:p w:rsidR="000867AB" w:rsidRDefault="008B40AF" w14:paraId="426CA92B" w14:textId="77777777">
            <w:pPr>
              <w:widowControl w:val="0"/>
              <w:autoSpaceDE w:val="0"/>
              <w:autoSpaceDN w:val="0"/>
              <w:adjustRightInd w:val="0"/>
              <w:ind w:left="-14"/>
              <w:rPr>
                <w:rFonts w:cs="Arial"/>
                <w:noProof/>
                <w:sz w:val="18"/>
                <w:szCs w:val="18"/>
                <w:lang w:val="de-DE"/>
              </w:rPr>
            </w:pPr>
            <w:r>
              <w:rPr>
                <w:rFonts w:cs="Arial"/>
                <w:noProof/>
                <w:sz w:val="18"/>
                <w:szCs w:val="18"/>
                <w:lang w:val="de-DE"/>
              </w:rPr>
              <w:t>kd_KundenID</w:t>
            </w:r>
          </w:p>
        </w:tc>
      </w:tr>
    </w:tbl>
    <w:p w:rsidR="000867AB" w:rsidRDefault="000867AB" w14:paraId="473E3AAF"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0867AB" w14:paraId="6AD9D02C" w14:textId="77777777">
        <w:tc>
          <w:tcPr>
            <w:tcW w:w="9504" w:type="dxa"/>
            <w:tcBorders>
              <w:top w:val="nil"/>
              <w:left w:val="nil"/>
              <w:bottom w:val="nil"/>
              <w:right w:val="nil"/>
            </w:tcBorders>
            <w:shd w:val="clear" w:color="FFFFFF" w:fill="000000"/>
          </w:tcPr>
          <w:p w:rsidR="000867AB" w:rsidRDefault="008B40AF" w14:paraId="395E1F0C"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Spaltendetails</w:t>
            </w:r>
          </w:p>
        </w:tc>
      </w:tr>
    </w:tbl>
    <w:p w:rsidR="000867AB" w:rsidRDefault="008B40AF" w14:paraId="41140665" w14:textId="77777777">
      <w:pPr>
        <w:widowControl w:val="0"/>
        <w:autoSpaceDE w:val="0"/>
        <w:autoSpaceDN w:val="0"/>
        <w:adjustRightInd w:val="0"/>
        <w:rPr>
          <w:rFonts w:cs="Arial"/>
          <w:noProof/>
          <w:sz w:val="18"/>
          <w:szCs w:val="18"/>
          <w:lang w:val="de-DE"/>
        </w:rPr>
      </w:pPr>
      <w:r>
        <w:rPr>
          <w:rFonts w:cs="Arial"/>
          <w:b/>
          <w:bCs/>
          <w:noProof/>
          <w:sz w:val="18"/>
          <w:szCs w:val="18"/>
          <w:u w:val="single"/>
          <w:lang w:val="de-DE"/>
        </w:rPr>
        <w:t>1.  kd_KundenID</w:t>
      </w:r>
    </w:p>
    <w:p w:rsidR="000867AB" w:rsidRDefault="008B40AF" w14:paraId="38462570"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 identity</w:t>
      </w:r>
    </w:p>
    <w:p w:rsidR="000867AB" w:rsidRDefault="008B40AF" w14:paraId="7616FDDF"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6B163916" w14:textId="77777777">
      <w:pPr>
        <w:widowControl w:val="0"/>
        <w:autoSpaceDE w:val="0"/>
        <w:autoSpaceDN w:val="0"/>
        <w:adjustRightInd w:val="0"/>
        <w:ind w:left="3226" w:hanging="3240"/>
        <w:rPr>
          <w:rFonts w:cs="Arial"/>
          <w:noProof/>
          <w:sz w:val="16"/>
          <w:szCs w:val="18"/>
          <w:lang w:val="de-DE"/>
        </w:rPr>
      </w:pPr>
    </w:p>
    <w:p w:rsidR="000867AB" w:rsidRDefault="008B40AF" w14:paraId="4E99028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2.  kd_Name</w:t>
      </w:r>
    </w:p>
    <w:p w:rsidR="000867AB" w:rsidRDefault="008B40AF" w14:paraId="5F036A9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211CB909"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65F35F1D" w14:textId="77777777">
      <w:pPr>
        <w:widowControl w:val="0"/>
        <w:autoSpaceDE w:val="0"/>
        <w:autoSpaceDN w:val="0"/>
        <w:adjustRightInd w:val="0"/>
        <w:ind w:left="3226" w:hanging="3240"/>
        <w:rPr>
          <w:rFonts w:cs="Arial"/>
          <w:noProof/>
          <w:sz w:val="16"/>
          <w:szCs w:val="18"/>
          <w:lang w:val="de-DE"/>
        </w:rPr>
      </w:pPr>
    </w:p>
    <w:p w:rsidR="000867AB" w:rsidRDefault="008B40AF" w14:paraId="4494DB5D"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3.  kd_Vorname</w:t>
      </w:r>
    </w:p>
    <w:p w:rsidR="000867AB" w:rsidRDefault="008B40AF" w14:paraId="1DB053F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10928BD1"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610A9D47" w14:textId="77777777">
      <w:pPr>
        <w:widowControl w:val="0"/>
        <w:autoSpaceDE w:val="0"/>
        <w:autoSpaceDN w:val="0"/>
        <w:adjustRightInd w:val="0"/>
        <w:ind w:left="3226" w:hanging="3240"/>
        <w:rPr>
          <w:rFonts w:cs="Arial"/>
          <w:noProof/>
          <w:sz w:val="16"/>
          <w:szCs w:val="18"/>
          <w:lang w:val="de-DE"/>
        </w:rPr>
      </w:pPr>
    </w:p>
    <w:p w:rsidR="000867AB" w:rsidRDefault="008B40AF" w14:paraId="6F408A27"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4.  kd_Strasse</w:t>
      </w:r>
    </w:p>
    <w:p w:rsidR="000867AB" w:rsidRDefault="008B40AF" w14:paraId="1A00E073"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2EAF4D02"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162A062B" w14:textId="77777777">
      <w:pPr>
        <w:widowControl w:val="0"/>
        <w:autoSpaceDE w:val="0"/>
        <w:autoSpaceDN w:val="0"/>
        <w:adjustRightInd w:val="0"/>
        <w:ind w:left="3226" w:hanging="3240"/>
        <w:rPr>
          <w:rFonts w:cs="Arial"/>
          <w:noProof/>
          <w:sz w:val="16"/>
          <w:szCs w:val="18"/>
          <w:lang w:val="de-DE"/>
        </w:rPr>
      </w:pPr>
    </w:p>
    <w:p w:rsidR="000867AB" w:rsidRDefault="008B40AF" w14:paraId="653B5B30"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5.  kd_HNummer</w:t>
      </w:r>
    </w:p>
    <w:p w:rsidR="000867AB" w:rsidRDefault="008B40AF" w14:paraId="312629C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nvarchar(10)</w:t>
      </w:r>
    </w:p>
    <w:p w:rsidR="000867AB" w:rsidRDefault="008B40AF" w14:paraId="201DECB2"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370E38FD" w14:textId="77777777">
      <w:pPr>
        <w:widowControl w:val="0"/>
        <w:autoSpaceDE w:val="0"/>
        <w:autoSpaceDN w:val="0"/>
        <w:adjustRightInd w:val="0"/>
        <w:ind w:left="3226" w:hanging="3240"/>
        <w:rPr>
          <w:rFonts w:cs="Arial"/>
          <w:noProof/>
          <w:sz w:val="16"/>
          <w:szCs w:val="18"/>
          <w:lang w:val="de-DE"/>
        </w:rPr>
      </w:pPr>
    </w:p>
    <w:p w:rsidR="000867AB" w:rsidRDefault="008B40AF" w14:paraId="37AD10F6"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6.  kd_PLZ</w:t>
      </w:r>
    </w:p>
    <w:p w:rsidR="000867AB" w:rsidRDefault="008B40AF" w14:paraId="0570790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nvarchar(10)</w:t>
      </w:r>
    </w:p>
    <w:p w:rsidR="000867AB" w:rsidRDefault="008B40AF" w14:paraId="46E0865E"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2E8FA927" w14:textId="77777777">
      <w:pPr>
        <w:widowControl w:val="0"/>
        <w:autoSpaceDE w:val="0"/>
        <w:autoSpaceDN w:val="0"/>
        <w:adjustRightInd w:val="0"/>
        <w:ind w:left="3226" w:hanging="3240"/>
        <w:rPr>
          <w:rFonts w:cs="Arial"/>
          <w:noProof/>
          <w:sz w:val="16"/>
          <w:szCs w:val="18"/>
          <w:lang w:val="de-DE"/>
        </w:rPr>
      </w:pPr>
    </w:p>
    <w:p w:rsidR="000867AB" w:rsidRDefault="008B40AF" w14:paraId="58591150"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7.  kd_Ort</w:t>
      </w:r>
    </w:p>
    <w:p w:rsidR="000867AB" w:rsidRDefault="008B40AF" w14:paraId="6BFA033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715AA7C0"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3DE26F4E" w14:textId="77777777">
      <w:pPr>
        <w:widowControl w:val="0"/>
        <w:autoSpaceDE w:val="0"/>
        <w:autoSpaceDN w:val="0"/>
        <w:adjustRightInd w:val="0"/>
        <w:ind w:left="3226" w:hanging="3240"/>
        <w:rPr>
          <w:rFonts w:cs="Arial"/>
          <w:noProof/>
          <w:sz w:val="16"/>
          <w:szCs w:val="18"/>
          <w:lang w:val="de-DE"/>
        </w:rPr>
      </w:pPr>
    </w:p>
    <w:p w:rsidR="000867AB" w:rsidRDefault="008B40AF" w14:paraId="32D4D53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8.  kd_Telefon</w:t>
      </w:r>
    </w:p>
    <w:p w:rsidR="000867AB" w:rsidRDefault="008B40AF" w14:paraId="2A0526B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nvarchar(25)</w:t>
      </w:r>
    </w:p>
    <w:p w:rsidR="000867AB" w:rsidRDefault="008B40AF" w14:paraId="22AB95C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Erlaubt</w:t>
      </w:r>
    </w:p>
    <w:p w:rsidR="000867AB" w:rsidRDefault="000867AB" w14:paraId="2B9E7FFD" w14:textId="77777777">
      <w:pPr>
        <w:widowControl w:val="0"/>
        <w:autoSpaceDE w:val="0"/>
        <w:autoSpaceDN w:val="0"/>
        <w:adjustRightInd w:val="0"/>
        <w:ind w:left="3226" w:hanging="3240"/>
        <w:rPr>
          <w:rFonts w:cs="Arial"/>
          <w:noProof/>
          <w:sz w:val="16"/>
          <w:szCs w:val="18"/>
          <w:lang w:val="de-DE"/>
        </w:rPr>
      </w:pPr>
    </w:p>
    <w:p w:rsidR="000867AB" w:rsidRDefault="008B40AF" w14:paraId="7AA0CE52"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9.  kd_EMail</w:t>
      </w:r>
    </w:p>
    <w:p w:rsidR="000867AB" w:rsidRDefault="008B40AF" w14:paraId="06180F96"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8B40AF" w:rsidP="1A3C5F65" w:rsidRDefault="008B40AF" w14:noSpellErr="1" w14:paraId="2F78022A" w14:textId="4DBA60B4">
      <w:pPr>
        <w:widowControl w:val="0"/>
        <w:ind w:left="3226" w:hanging="3240"/>
        <w:rPr>
          <w:rFonts w:cs="Arial"/>
          <w:noProof/>
          <w:sz w:val="18"/>
          <w:szCs w:val="18"/>
          <w:lang w:val="de-DE"/>
        </w:rPr>
      </w:pPr>
      <w:r w:rsidRPr="1A3C5F65" w:rsidR="008B40AF">
        <w:rPr>
          <w:rFonts w:cs="Arial"/>
          <w:b w:val="1"/>
          <w:bCs w:val="1"/>
          <w:noProof/>
          <w:sz w:val="18"/>
          <w:szCs w:val="18"/>
          <w:lang w:val="de-DE"/>
        </w:rPr>
        <w:t>NULL zulassen:</w:t>
      </w:r>
      <w:r>
        <w:tab/>
      </w:r>
      <w:r w:rsidRPr="1A3C5F65" w:rsidR="008B40AF">
        <w:rPr>
          <w:rFonts w:cs="Arial"/>
          <w:noProof/>
          <w:sz w:val="18"/>
          <w:szCs w:val="18"/>
          <w:lang w:val="de-DE"/>
        </w:rPr>
        <w:t>Erlaubt</w:t>
      </w:r>
    </w:p>
    <w:p w:rsidR="000867AB" w:rsidRDefault="000867AB" w14:paraId="6CA99B3F" w14:noSpellErr="1" w14:textId="7330CFE5">
      <w:pPr>
        <w:spacing w:line="280" w:lineRule="atLeast"/>
        <w:jc w:val="both"/>
        <w:rPr>
          <w:rFonts w:cs="Arial"/>
          <w:lang w:val="de-DE"/>
        </w:rPr>
      </w:pPr>
    </w:p>
    <w:p w:rsidR="1D9054BE" w:rsidP="1A3C5F65" w:rsidRDefault="1D9054BE" w14:paraId="7E8C6EA4" w14:textId="264F8C08">
      <w:pPr>
        <w:widowControl w:val="0"/>
        <w:ind w:left="3226" w:hanging="3240"/>
        <w:rPr>
          <w:rFonts w:cs="Arial"/>
          <w:noProof/>
          <w:sz w:val="18"/>
          <w:szCs w:val="18"/>
          <w:lang w:val="de-DE"/>
        </w:rPr>
      </w:pPr>
      <w:r w:rsidRPr="1A3C5F65" w:rsidR="1D9054BE">
        <w:rPr>
          <w:rFonts w:cs="Arial"/>
          <w:b w:val="1"/>
          <w:bCs w:val="1"/>
          <w:noProof/>
          <w:sz w:val="18"/>
          <w:szCs w:val="18"/>
          <w:u w:val="single"/>
          <w:lang w:val="de-DE"/>
        </w:rPr>
        <w:t>10.  kd_EMail</w:t>
      </w:r>
    </w:p>
    <w:p w:rsidR="1D9054BE" w:rsidP="1A3C5F65" w:rsidRDefault="1D9054BE" w14:paraId="4B2AE1CC" w14:textId="06C98DCA">
      <w:pPr>
        <w:pStyle w:val="Standard"/>
        <w:widowControl w:val="0"/>
        <w:suppressLineNumbers w:val="0"/>
        <w:bidi w:val="0"/>
        <w:spacing w:before="72" w:beforeAutospacing="off" w:after="72" w:afterAutospacing="off"/>
        <w:ind w:left="3226" w:right="0" w:hanging="3240"/>
        <w:jc w:val="left"/>
        <w:rPr>
          <w:rFonts w:cs="Arial"/>
          <w:noProof/>
          <w:sz w:val="18"/>
          <w:szCs w:val="18"/>
          <w:lang w:val="de-DE"/>
        </w:rPr>
      </w:pPr>
      <w:r w:rsidRPr="1A3C5F65" w:rsidR="1D9054BE">
        <w:rPr>
          <w:rFonts w:cs="Arial"/>
          <w:b w:val="1"/>
          <w:bCs w:val="1"/>
          <w:noProof/>
          <w:sz w:val="18"/>
          <w:szCs w:val="18"/>
          <w:lang w:val="de-DE"/>
        </w:rPr>
        <w:t>Physischer Datentyp:</w:t>
      </w:r>
      <w:r>
        <w:tab/>
      </w:r>
      <w:r w:rsidRPr="1A3C5F65" w:rsidR="1D9054BE">
        <w:rPr>
          <w:rFonts w:ascii="Arial" w:hAnsi="Arial" w:eastAsia="Times New Roman" w:cs="Arial"/>
          <w:noProof/>
          <w:color w:val="auto"/>
          <w:sz w:val="18"/>
          <w:szCs w:val="18"/>
          <w:lang w:val="de-DE" w:eastAsia="en-US" w:bidi="ar-SA"/>
        </w:rPr>
        <w:t>binary</w:t>
      </w:r>
      <w:r w:rsidRPr="1A3C5F65" w:rsidR="1D9054BE">
        <w:rPr>
          <w:rFonts w:ascii="Arial" w:hAnsi="Arial" w:eastAsia="Times New Roman" w:cs="Arial"/>
          <w:noProof/>
          <w:color w:val="auto"/>
          <w:sz w:val="18"/>
          <w:szCs w:val="18"/>
          <w:lang w:val="de-DE" w:eastAsia="en-US" w:bidi="ar-SA"/>
        </w:rPr>
        <w:t>(</w:t>
      </w:r>
      <w:r w:rsidRPr="1A3C5F65" w:rsidR="1D9054BE">
        <w:rPr>
          <w:rFonts w:ascii="Arial" w:hAnsi="Arial" w:eastAsia="Times New Roman" w:cs="Arial"/>
          <w:noProof/>
          <w:color w:val="auto"/>
          <w:sz w:val="18"/>
          <w:szCs w:val="18"/>
          <w:lang w:val="de-DE" w:eastAsia="en-US" w:bidi="ar-SA"/>
        </w:rPr>
        <w:t>64</w:t>
      </w:r>
      <w:r w:rsidRPr="1A3C5F65" w:rsidR="1D9054BE">
        <w:rPr>
          <w:rFonts w:cs="Arial"/>
          <w:noProof/>
          <w:sz w:val="18"/>
          <w:szCs w:val="18"/>
          <w:lang w:val="de-DE"/>
        </w:rPr>
        <w:t>)</w:t>
      </w:r>
    </w:p>
    <w:p w:rsidR="1D9054BE" w:rsidP="1A3C5F65" w:rsidRDefault="1D9054BE" w14:noSpellErr="1" w14:paraId="42A446FB" w14:textId="4DBA60B4">
      <w:pPr>
        <w:widowControl w:val="0"/>
        <w:ind w:left="3226" w:hanging="3240"/>
        <w:rPr>
          <w:rFonts w:cs="Arial"/>
          <w:noProof/>
          <w:sz w:val="18"/>
          <w:szCs w:val="18"/>
          <w:lang w:val="de-DE"/>
        </w:rPr>
      </w:pPr>
      <w:r w:rsidRPr="1A3C5F65" w:rsidR="1D9054BE">
        <w:rPr>
          <w:rFonts w:cs="Arial"/>
          <w:b w:val="1"/>
          <w:bCs w:val="1"/>
          <w:noProof/>
          <w:sz w:val="18"/>
          <w:szCs w:val="18"/>
          <w:lang w:val="de-DE"/>
        </w:rPr>
        <w:t>NULL zulassen:</w:t>
      </w:r>
      <w:r>
        <w:tab/>
      </w:r>
      <w:r w:rsidRPr="1A3C5F65" w:rsidR="1D9054BE">
        <w:rPr>
          <w:rFonts w:cs="Arial"/>
          <w:noProof/>
          <w:sz w:val="18"/>
          <w:szCs w:val="18"/>
          <w:lang w:val="de-DE"/>
        </w:rPr>
        <w:t>Erlaubt</w:t>
      </w:r>
    </w:p>
    <w:p w:rsidR="1A3C5F65" w:rsidP="1A3C5F65" w:rsidRDefault="1A3C5F65" w14:paraId="5E86F825" w14:textId="7D632445">
      <w:pPr>
        <w:pStyle w:val="Standard"/>
        <w:spacing w:line="280" w:lineRule="atLeast"/>
        <w:jc w:val="both"/>
        <w:rPr>
          <w:rFonts w:cs="Arial"/>
          <w:lang w:val="de-DE"/>
        </w:rPr>
      </w:pPr>
    </w:p>
    <w:p w:rsidR="00BC598A" w:rsidRDefault="00BC598A" w14:paraId="41B5AF28" w14:textId="77777777">
      <w:pPr>
        <w:spacing w:line="280" w:lineRule="atLeast"/>
        <w:jc w:val="both"/>
        <w:rPr>
          <w:rFonts w:cs="Arial"/>
          <w:lang w:val="de-DE"/>
        </w:rPr>
      </w:pPr>
    </w:p>
    <w:sectPr w:rsidR="00BC598A">
      <w:headerReference w:type="even" r:id="rId14"/>
      <w:headerReference w:type="default" r:id="rId15"/>
      <w:pgSz w:w="11906" w:h="16838" w:orient="portrait"/>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0AF" w:rsidRDefault="008B40AF" w14:paraId="60ACB2F4" w14:textId="77777777">
      <w:pPr>
        <w:spacing w:before="0" w:after="0" w:line="240" w:lineRule="auto"/>
      </w:pPr>
      <w:r>
        <w:separator/>
      </w:r>
    </w:p>
  </w:endnote>
  <w:endnote w:type="continuationSeparator" w:id="0">
    <w:p w:rsidR="008B40AF" w:rsidRDefault="008B40AF" w14:paraId="08ADAEE4"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0AF" w:rsidRDefault="008B40AF" w14:paraId="6AEE1502" w14:textId="77777777">
      <w:pPr>
        <w:spacing w:before="0" w:after="0" w:line="240" w:lineRule="auto"/>
      </w:pPr>
      <w:r>
        <w:separator/>
      </w:r>
    </w:p>
  </w:footnote>
  <w:footnote w:type="continuationSeparator" w:id="0">
    <w:p w:rsidR="008B40AF" w:rsidRDefault="008B40AF" w14:paraId="49BD433F"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0AF" w:rsidRDefault="008B40AF" w14:paraId="4E1E3670" w14:textId="77777777">
    <w:pPr>
      <w:pStyle w:val="Kopfzeile"/>
      <w:framePr w:wrap="around" w:hAnchor="margin" w:vAnchor="text"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8B40AF" w:rsidRDefault="008B40AF" w14:paraId="781B50B5" w14:textId="777777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0AF" w:rsidRDefault="008B40AF" w14:paraId="15003A68" w14:textId="77777777">
    <w:pPr>
      <w:pStyle w:val="Kopfzeile"/>
      <w:framePr w:wrap="around" w:hAnchor="margin" w:vAnchor="text" w:xAlign="center" w:y="1"/>
      <w:rPr>
        <w:rStyle w:val="Seitenzahl"/>
        <w:rFonts w:cs="Arial"/>
        <w:sz w:val="20"/>
      </w:rPr>
    </w:pPr>
    <w:r>
      <w:rPr>
        <w:rStyle w:val="Seitenzahl"/>
        <w:rFonts w:cs="Arial"/>
        <w:sz w:val="20"/>
      </w:rPr>
      <w:fldChar w:fldCharType="begin"/>
    </w:r>
    <w:r>
      <w:rPr>
        <w:rStyle w:val="Seitenzahl"/>
        <w:rFonts w:cs="Arial"/>
        <w:sz w:val="20"/>
      </w:rPr>
      <w:instrText xml:space="preserve">PAGE  </w:instrText>
    </w:r>
    <w:r>
      <w:rPr>
        <w:rStyle w:val="Seitenzahl"/>
        <w:rFonts w:cs="Arial"/>
        <w:sz w:val="20"/>
      </w:rPr>
      <w:fldChar w:fldCharType="separate"/>
    </w:r>
    <w:r>
      <w:rPr>
        <w:rStyle w:val="Seitenzahl"/>
        <w:rFonts w:cs="Arial"/>
        <w:noProof/>
        <w:sz w:val="20"/>
      </w:rPr>
      <w:t>20</w:t>
    </w:r>
    <w:r>
      <w:rPr>
        <w:rStyle w:val="Seitenzahl"/>
        <w:rFonts w:cs="Arial"/>
        <w:sz w:val="20"/>
      </w:rPr>
      <w:fldChar w:fldCharType="end"/>
    </w:r>
  </w:p>
  <w:p w:rsidR="008B40AF" w:rsidRDefault="008B40AF" w14:paraId="44CD61C7" w14:textId="77777777">
    <w:pPr>
      <w:pStyle w:val="Kopfzeile"/>
    </w:pPr>
  </w:p>
</w:hdr>
</file>

<file path=word/intelligence2.xml><?xml version="1.0" encoding="utf-8"?>
<int2:intelligence xmlns:int2="http://schemas.microsoft.com/office/intelligence/2020/intelligence">
  <int2:observations>
    <int2:textHash int2:hashCode="4zOjBIbHeD1BTI" int2:id="zXVULLwC">
      <int2:state int2:type="AugLoop_Text_Critique" int2:value="Rejected"/>
    </int2:textHash>
    <int2:textHash int2:hashCode="zNFfgRq00zEZep" int2:id="M5MuXT3M">
      <int2:state int2:type="AugLoop_Text_Critique" int2:value="Rejected"/>
    </int2:textHash>
    <int2:textHash int2:hashCode="+g2PqUdDJPrmJO" int2:id="tgFh63dD">
      <int2:state int2:type="AugLoop_Text_Critique" int2:value="Rejected"/>
    </int2:textHash>
    <int2:textHash int2:hashCode="aF5wxFwpyHZxjj" int2:id="VXR24rgi">
      <int2:state int2:type="AugLoop_Text_Critique" int2:value="Rejected"/>
    </int2:textHash>
    <int2:textHash int2:hashCode="IbLcA0Tr5h5kMN" int2:id="xyS1ac5u">
      <int2:state int2:type="AugLoop_Text_Critique" int2:value="Rejected"/>
    </int2:textHash>
    <int2:textHash int2:hashCode="qIt9zRqePhd3C7" int2:id="Hhz6bMZq">
      <int2:state int2:type="AugLoop_Text_Critique" int2:value="Rejected"/>
    </int2:textHash>
    <int2:textHash int2:hashCode="RV8n2OTLgW4y9M" int2:id="8gOqWKQs">
      <int2:state int2:type="AugLoop_Text_Critique" int2:value="Rejected"/>
    </int2:textHash>
    <int2:textHash int2:hashCode="5H9+Zj/zFjG+LK" int2:id="yPmpwCfH">
      <int2:state int2:type="AugLoop_Text_Critique" int2:value="Rejected"/>
    </int2:textHash>
    <int2:textHash int2:hashCode="L78FflU9D8Ytt9" int2:id="5pwXwkM3">
      <int2:state int2:type="AugLoop_Text_Critique" int2:value="Rejected"/>
    </int2:textHash>
    <int2:textHash int2:hashCode="FSQDdKEapBPS9o" int2:id="7CSNpccH">
      <int2:state int2:type="AugLoop_Text_Critique" int2:value="Rejected"/>
    </int2:textHash>
    <int2:textHash int2:hashCode="K4gARybWCg//c6" int2:id="ifdDDQ8w">
      <int2:state int2:type="AugLoop_Text_Critique" int2:value="Rejected"/>
    </int2:textHash>
    <int2:textHash int2:hashCode="Fd5Gw/OA6MLtho" int2:id="AdYGSot2">
      <int2:state int2:type="AugLoop_Text_Critique" int2:value="Rejected"/>
    </int2:textHash>
    <int2:textHash int2:hashCode="/B7pTGDQUwfNgM" int2:id="fpDRtRmt">
      <int2:state int2:type="AugLoop_Text_Critique" int2:value="Rejected"/>
    </int2:textHash>
    <int2:textHash int2:hashCode="K7a5hsXW+ybdnd" int2:id="ug4mVZv9">
      <int2:state int2:type="AugLoop_Text_Critique" int2:value="Rejected"/>
    </int2:textHash>
    <int2:textHash int2:hashCode="N447ysbHQmJ4eo" int2:id="HUlHUTqE">
      <int2:state int2:type="AugLoop_Text_Critique" int2:value="Rejected"/>
    </int2:textHash>
    <int2:textHash int2:hashCode="xuoLHjcNfVRTJh" int2:id="oae5OkFy">
      <int2:state int2:type="AugLoop_Text_Critique" int2:value="Rejected"/>
    </int2:textHash>
    <int2:textHash int2:hashCode="jz14zjR8EAiCxK" int2:id="10sXIk3C">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9">
    <w:nsid w:val="4102240b"/>
    <w:multiLevelType xmlns:w="http://schemas.openxmlformats.org/wordprocessingml/2006/main" w:val="hybridMultilevel"/>
    <w:lvl xmlns:w="http://schemas.openxmlformats.org/wordprocessingml/2006/main" w:ilvl="0">
      <w:start w:val="1"/>
      <w:numFmt w:val="bullet"/>
      <w:lvlText w:val=""/>
      <w:lvlJc w:val="left"/>
      <w:pPr>
        <w:ind w:left="510" w:hanging="34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e9f0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be6e5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7d1f3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510C3F"/>
    <w:multiLevelType w:val="multilevel"/>
    <w:tmpl w:val="85D4AF74"/>
    <w:lvl w:ilvl="0">
      <w:start w:val="1"/>
      <w:numFmt w:val="decimal"/>
      <w:pStyle w:val="berschrift1"/>
      <w:lvlText w:val="%1"/>
      <w:lvlJc w:val="left"/>
      <w:pPr>
        <w:tabs>
          <w:tab w:val="num" w:pos="792"/>
        </w:tabs>
        <w:ind w:left="79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1080"/>
        </w:tabs>
        <w:ind w:left="1080" w:hanging="720"/>
      </w:pPr>
    </w:lvl>
    <w:lvl w:ilvl="3">
      <w:start w:val="1"/>
      <w:numFmt w:val="decimal"/>
      <w:pStyle w:val="berschrift4"/>
      <w:lvlText w:val="%1.%2.%3.%4"/>
      <w:lvlJc w:val="left"/>
      <w:pPr>
        <w:tabs>
          <w:tab w:val="num" w:pos="1224"/>
        </w:tabs>
        <w:ind w:left="1224" w:hanging="864"/>
      </w:pPr>
    </w:lvl>
    <w:lvl w:ilvl="4">
      <w:start w:val="1"/>
      <w:numFmt w:val="decimal"/>
      <w:pStyle w:val="berschrift5"/>
      <w:lvlText w:val="%1.%2.%3.%4.%5"/>
      <w:lvlJc w:val="left"/>
      <w:pPr>
        <w:tabs>
          <w:tab w:val="num" w:pos="1368"/>
        </w:tabs>
        <w:ind w:left="1368" w:hanging="1008"/>
      </w:pPr>
    </w:lvl>
    <w:lvl w:ilvl="5">
      <w:start w:val="1"/>
      <w:numFmt w:val="decimal"/>
      <w:pStyle w:val="berschrift6"/>
      <w:lvlText w:val="%1.%2.%3.%4.%5.%6"/>
      <w:lvlJc w:val="left"/>
      <w:pPr>
        <w:tabs>
          <w:tab w:val="num" w:pos="1512"/>
        </w:tabs>
        <w:ind w:left="1512" w:hanging="1152"/>
      </w:pPr>
    </w:lvl>
    <w:lvl w:ilvl="6">
      <w:start w:val="1"/>
      <w:numFmt w:val="decimal"/>
      <w:pStyle w:val="berschrift7"/>
      <w:lvlText w:val="%1.%2.%3.%4.%5.%6.%7"/>
      <w:lvlJc w:val="left"/>
      <w:pPr>
        <w:tabs>
          <w:tab w:val="num" w:pos="1656"/>
        </w:tabs>
        <w:ind w:left="1656" w:hanging="1296"/>
      </w:pPr>
    </w:lvl>
    <w:lvl w:ilvl="7">
      <w:start w:val="1"/>
      <w:numFmt w:val="decimal"/>
      <w:pStyle w:val="berschrift8"/>
      <w:lvlText w:val="%1.%2.%3.%4.%5.%6.%7.%8"/>
      <w:lvlJc w:val="left"/>
      <w:pPr>
        <w:tabs>
          <w:tab w:val="num" w:pos="1800"/>
        </w:tabs>
        <w:ind w:left="1800" w:hanging="1440"/>
      </w:pPr>
    </w:lvl>
    <w:lvl w:ilvl="8">
      <w:start w:val="1"/>
      <w:numFmt w:val="decimal"/>
      <w:pStyle w:val="berschrift9"/>
      <w:lvlText w:val="%1.%2.%3.%4.%5.%6.%7.%8.%9"/>
      <w:lvlJc w:val="left"/>
      <w:pPr>
        <w:tabs>
          <w:tab w:val="num" w:pos="1944"/>
        </w:tabs>
        <w:ind w:left="1944" w:hanging="1584"/>
      </w:pPr>
    </w:lvl>
  </w:abstractNum>
  <w:abstractNum w:abstractNumId="1" w15:restartNumberingAfterBreak="0">
    <w:nsid w:val="054D7F33"/>
    <w:multiLevelType w:val="hybridMultilevel"/>
    <w:tmpl w:val="1A46526A"/>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E6D1846"/>
    <w:multiLevelType w:val="hybridMultilevel"/>
    <w:tmpl w:val="F9282B20"/>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25A4475D"/>
    <w:multiLevelType w:val="hybridMultilevel"/>
    <w:tmpl w:val="200A7602"/>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677567C"/>
    <w:multiLevelType w:val="hybridMultilevel"/>
    <w:tmpl w:val="34DEB338"/>
    <w:lvl w:ilvl="0">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9BF41FB"/>
    <w:multiLevelType w:val="hybridMultilevel"/>
    <w:tmpl w:val="12081DB4"/>
    <w:lvl w:ilvl="0" w:tplc="581EE168">
      <w:start w:val="1"/>
      <w:numFmt w:val="bullet"/>
      <w:lvlText w:val=""/>
      <w:lvlJc w:val="left"/>
      <w:pPr>
        <w:tabs>
          <w:tab w:val="num" w:pos="530"/>
        </w:tabs>
        <w:ind w:left="510" w:hanging="340"/>
      </w:pPr>
      <w:rPr>
        <w:rFonts w:hint="default" w:ascii="Symbol" w:hAnsi="Symbol"/>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6" w15:restartNumberingAfterBreak="0">
    <w:nsid w:val="2A6B7B94"/>
    <w:multiLevelType w:val="hybridMultilevel"/>
    <w:tmpl w:val="66B841A6"/>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3D826754"/>
    <w:multiLevelType w:val="hybridMultilevel"/>
    <w:tmpl w:val="A55AF43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471246DC"/>
    <w:multiLevelType w:val="hybridMultilevel"/>
    <w:tmpl w:val="65F4AD54"/>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4AD8735B"/>
    <w:multiLevelType w:val="hybridMultilevel"/>
    <w:tmpl w:val="6A10824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4CCE4A43"/>
    <w:multiLevelType w:val="hybridMultilevel"/>
    <w:tmpl w:val="4B428B18"/>
    <w:lvl w:ilvl="0">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4E70719C"/>
    <w:multiLevelType w:val="hybridMultilevel"/>
    <w:tmpl w:val="67FCB1C0"/>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4F163597"/>
    <w:multiLevelType w:val="hybridMultilevel"/>
    <w:tmpl w:val="3F225E4A"/>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56844691"/>
    <w:multiLevelType w:val="hybridMultilevel"/>
    <w:tmpl w:val="EDC07F88"/>
    <w:lvl w:ilvl="0">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59212307"/>
    <w:multiLevelType w:val="hybridMultilevel"/>
    <w:tmpl w:val="1E3670CC"/>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5C6557BF"/>
    <w:multiLevelType w:val="hybridMultilevel"/>
    <w:tmpl w:val="1C38F7A2"/>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6317282C"/>
    <w:multiLevelType w:val="hybridMultilevel"/>
    <w:tmpl w:val="B952EF54"/>
    <w:lvl w:ilvl="0">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67BF58B8"/>
    <w:multiLevelType w:val="hybridMultilevel"/>
    <w:tmpl w:val="96C69E20"/>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6AF467BE"/>
    <w:multiLevelType w:val="hybridMultilevel"/>
    <w:tmpl w:val="4388345E"/>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6CEF5B0E"/>
    <w:multiLevelType w:val="hybridMultilevel"/>
    <w:tmpl w:val="045EC300"/>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71406AFF"/>
    <w:multiLevelType w:val="hybridMultilevel"/>
    <w:tmpl w:val="2A6A688C"/>
    <w:lvl w:ilvl="0" w:tplc="581EE168">
      <w:start w:val="1"/>
      <w:numFmt w:val="bullet"/>
      <w:lvlText w:val=""/>
      <w:lvlJc w:val="left"/>
      <w:pPr>
        <w:tabs>
          <w:tab w:val="num" w:pos="530"/>
        </w:tabs>
        <w:ind w:left="510" w:hanging="340"/>
      </w:pPr>
      <w:rPr>
        <w:rFonts w:hint="default" w:ascii="Symbol" w:hAnsi="Symbol"/>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1" w15:restartNumberingAfterBreak="0">
    <w:nsid w:val="77A54A54"/>
    <w:multiLevelType w:val="hybridMultilevel"/>
    <w:tmpl w:val="7DAEDABA"/>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78605A4F"/>
    <w:multiLevelType w:val="hybridMultilevel"/>
    <w:tmpl w:val="A8D8E18E"/>
    <w:lvl w:ilvl="0" w:tplc="581EE168">
      <w:start w:val="1"/>
      <w:numFmt w:val="bullet"/>
      <w:lvlText w:val=""/>
      <w:lvlJc w:val="left"/>
      <w:pPr>
        <w:tabs>
          <w:tab w:val="num" w:pos="530"/>
        </w:tabs>
        <w:ind w:left="510" w:hanging="340"/>
      </w:pPr>
      <w:rPr>
        <w:rFonts w:hint="default" w:ascii="Symbol" w:hAnsi="Symbol"/>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3" w15:restartNumberingAfterBreak="0">
    <w:nsid w:val="78A40DCD"/>
    <w:multiLevelType w:val="hybridMultilevel"/>
    <w:tmpl w:val="46467E6E"/>
    <w:lvl w:ilvl="0">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BE376BC"/>
    <w:multiLevelType w:val="hybridMultilevel"/>
    <w:tmpl w:val="B9C4483A"/>
    <w:lvl w:ilvl="0">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7F071481"/>
    <w:multiLevelType w:val="hybridMultilevel"/>
    <w:tmpl w:val="B91AAEB4"/>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num w:numId="30">
    <w:abstractNumId w:val="29"/>
  </w:num>
  <w:num w:numId="29">
    <w:abstractNumId w:val="28"/>
  </w:num>
  <w:num w:numId="28">
    <w:abstractNumId w:val="27"/>
  </w:num>
  <w:num w:numId="27">
    <w:abstractNumId w:val="26"/>
  </w:num>
  <w:num w:numId="1">
    <w:abstractNumId w:val="9"/>
  </w:num>
  <w:num w:numId="2">
    <w:abstractNumId w:val="7"/>
  </w:num>
  <w:num w:numId="3">
    <w:abstractNumId w:val="13"/>
  </w:num>
  <w:num w:numId="4">
    <w:abstractNumId w:val="10"/>
  </w:num>
  <w:num w:numId="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1"/>
  </w:num>
  <w:num w:numId="10">
    <w:abstractNumId w:val="12"/>
  </w:num>
  <w:num w:numId="11">
    <w:abstractNumId w:val="25"/>
  </w:num>
  <w:num w:numId="12">
    <w:abstractNumId w:val="18"/>
  </w:num>
  <w:num w:numId="13">
    <w:abstractNumId w:val="6"/>
  </w:num>
  <w:num w:numId="14">
    <w:abstractNumId w:val="17"/>
  </w:num>
  <w:num w:numId="15">
    <w:abstractNumId w:val="19"/>
  </w:num>
  <w:num w:numId="16">
    <w:abstractNumId w:val="3"/>
  </w:num>
  <w:num w:numId="17">
    <w:abstractNumId w:val="14"/>
  </w:num>
  <w:num w:numId="18">
    <w:abstractNumId w:val="11"/>
  </w:num>
  <w:num w:numId="19">
    <w:abstractNumId w:val="8"/>
  </w:num>
  <w:num w:numId="20">
    <w:abstractNumId w:val="1"/>
  </w:num>
  <w:num w:numId="21">
    <w:abstractNumId w:val="2"/>
  </w:num>
  <w:num w:numId="22">
    <w:abstractNumId w:val="15"/>
  </w:num>
  <w:num w:numId="23">
    <w:abstractNumId w:val="24"/>
  </w:num>
  <w:num w:numId="24">
    <w:abstractNumId w:val="4"/>
  </w:num>
  <w:num w:numId="25">
    <w:abstractNumId w:val="23"/>
  </w:num>
  <w:num w:numId="26">
    <w:abstractNumId w:val="16"/>
  </w:num>
  <w:numIdMacAtCleanup w:val="2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oNotTrackMoves/>
  <w:defaultTabStop w:val="720"/>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7FA1"/>
    <w:rsid w:val="0007361F"/>
    <w:rsid w:val="000867AB"/>
    <w:rsid w:val="002E7482"/>
    <w:rsid w:val="0046B0A2"/>
    <w:rsid w:val="005C71D6"/>
    <w:rsid w:val="0060496A"/>
    <w:rsid w:val="006B5B69"/>
    <w:rsid w:val="006F40D4"/>
    <w:rsid w:val="00755AAE"/>
    <w:rsid w:val="00861F46"/>
    <w:rsid w:val="008B40AF"/>
    <w:rsid w:val="00B83BA3"/>
    <w:rsid w:val="00BB55CD"/>
    <w:rsid w:val="00BC598A"/>
    <w:rsid w:val="00FE7FA1"/>
    <w:rsid w:val="0185B77A"/>
    <w:rsid w:val="022A6C4F"/>
    <w:rsid w:val="02925381"/>
    <w:rsid w:val="03F1A69B"/>
    <w:rsid w:val="040569F9"/>
    <w:rsid w:val="041C59C4"/>
    <w:rsid w:val="04D8F414"/>
    <w:rsid w:val="0578B3B8"/>
    <w:rsid w:val="059EB927"/>
    <w:rsid w:val="0645373D"/>
    <w:rsid w:val="065D9EF3"/>
    <w:rsid w:val="06CB5F03"/>
    <w:rsid w:val="06FDDD72"/>
    <w:rsid w:val="07314287"/>
    <w:rsid w:val="081094D6"/>
    <w:rsid w:val="08822949"/>
    <w:rsid w:val="08FFF1D6"/>
    <w:rsid w:val="0989CD98"/>
    <w:rsid w:val="09ED92E8"/>
    <w:rsid w:val="0A17EEF3"/>
    <w:rsid w:val="0A4F2336"/>
    <w:rsid w:val="0A7E75A7"/>
    <w:rsid w:val="0AB8EAE5"/>
    <w:rsid w:val="0B187C83"/>
    <w:rsid w:val="0B483598"/>
    <w:rsid w:val="0BB3DF74"/>
    <w:rsid w:val="0BD14E95"/>
    <w:rsid w:val="0D2533AA"/>
    <w:rsid w:val="0D3A2E5F"/>
    <w:rsid w:val="0D6D1EF6"/>
    <w:rsid w:val="0FEF5B62"/>
    <w:rsid w:val="1034CF18"/>
    <w:rsid w:val="105CD46C"/>
    <w:rsid w:val="10AC7BCE"/>
    <w:rsid w:val="11D45D24"/>
    <w:rsid w:val="142B5B59"/>
    <w:rsid w:val="158E4A82"/>
    <w:rsid w:val="15F152F7"/>
    <w:rsid w:val="1652CB71"/>
    <w:rsid w:val="166BF3CE"/>
    <w:rsid w:val="16F6B592"/>
    <w:rsid w:val="188A92CF"/>
    <w:rsid w:val="18BFDDB4"/>
    <w:rsid w:val="18E38DFE"/>
    <w:rsid w:val="1992EA4E"/>
    <w:rsid w:val="19A9A4C4"/>
    <w:rsid w:val="1A3C5F65"/>
    <w:rsid w:val="1AB7FFAC"/>
    <w:rsid w:val="1D43DB6B"/>
    <w:rsid w:val="1D9054BE"/>
    <w:rsid w:val="201FE7D5"/>
    <w:rsid w:val="205E2242"/>
    <w:rsid w:val="213919B7"/>
    <w:rsid w:val="214D92CC"/>
    <w:rsid w:val="21CA6920"/>
    <w:rsid w:val="223344E1"/>
    <w:rsid w:val="22679BE4"/>
    <w:rsid w:val="22A8357C"/>
    <w:rsid w:val="23BFFC94"/>
    <w:rsid w:val="23DDF51B"/>
    <w:rsid w:val="24616148"/>
    <w:rsid w:val="25776210"/>
    <w:rsid w:val="266FDB14"/>
    <w:rsid w:val="2697879F"/>
    <w:rsid w:val="287F54CB"/>
    <w:rsid w:val="29177700"/>
    <w:rsid w:val="29728261"/>
    <w:rsid w:val="2A365265"/>
    <w:rsid w:val="2A55E5B8"/>
    <w:rsid w:val="2ADB4CB5"/>
    <w:rsid w:val="2B212B7F"/>
    <w:rsid w:val="2B460EA9"/>
    <w:rsid w:val="2C731FC2"/>
    <w:rsid w:val="2C904573"/>
    <w:rsid w:val="2CE01E45"/>
    <w:rsid w:val="2E2C15D4"/>
    <w:rsid w:val="2E945DE7"/>
    <w:rsid w:val="3027F85B"/>
    <w:rsid w:val="303D6533"/>
    <w:rsid w:val="3067F252"/>
    <w:rsid w:val="31052DC5"/>
    <w:rsid w:val="3306DC0A"/>
    <w:rsid w:val="33077382"/>
    <w:rsid w:val="33477243"/>
    <w:rsid w:val="33B21C39"/>
    <w:rsid w:val="33E1A205"/>
    <w:rsid w:val="35053705"/>
    <w:rsid w:val="35160D35"/>
    <w:rsid w:val="35C43AE1"/>
    <w:rsid w:val="361DFF5C"/>
    <w:rsid w:val="3660FE6D"/>
    <w:rsid w:val="36AE9FCB"/>
    <w:rsid w:val="370DD0AA"/>
    <w:rsid w:val="37786D13"/>
    <w:rsid w:val="3822D0EC"/>
    <w:rsid w:val="3875CAF9"/>
    <w:rsid w:val="38BAFC71"/>
    <w:rsid w:val="38BB9BC1"/>
    <w:rsid w:val="392A6904"/>
    <w:rsid w:val="3988192B"/>
    <w:rsid w:val="3CEAE82C"/>
    <w:rsid w:val="3E80ADDC"/>
    <w:rsid w:val="3F23B43F"/>
    <w:rsid w:val="3FB4A3A3"/>
    <w:rsid w:val="3FF3C376"/>
    <w:rsid w:val="400C0F33"/>
    <w:rsid w:val="401A4B0C"/>
    <w:rsid w:val="4196B0A1"/>
    <w:rsid w:val="41D6557F"/>
    <w:rsid w:val="426AD940"/>
    <w:rsid w:val="4274F266"/>
    <w:rsid w:val="4276409F"/>
    <w:rsid w:val="428F4C0C"/>
    <w:rsid w:val="42C13EF5"/>
    <w:rsid w:val="44783AF7"/>
    <w:rsid w:val="4484B50C"/>
    <w:rsid w:val="448C8B1C"/>
    <w:rsid w:val="4542A435"/>
    <w:rsid w:val="4552D58D"/>
    <w:rsid w:val="45777492"/>
    <w:rsid w:val="469D2455"/>
    <w:rsid w:val="4777BEEB"/>
    <w:rsid w:val="47950DFB"/>
    <w:rsid w:val="47B8B9C1"/>
    <w:rsid w:val="47E47AE9"/>
    <w:rsid w:val="493EF937"/>
    <w:rsid w:val="496207EE"/>
    <w:rsid w:val="49CA5CAE"/>
    <w:rsid w:val="4A4E4C04"/>
    <w:rsid w:val="4AAF5FAD"/>
    <w:rsid w:val="4BDE0AF6"/>
    <w:rsid w:val="4C9ACFEA"/>
    <w:rsid w:val="4CF33D7C"/>
    <w:rsid w:val="4E299AD6"/>
    <w:rsid w:val="4F3D7FD2"/>
    <w:rsid w:val="4FD8CC4F"/>
    <w:rsid w:val="505DA8CF"/>
    <w:rsid w:val="506CEE6B"/>
    <w:rsid w:val="5076D12C"/>
    <w:rsid w:val="50D3751F"/>
    <w:rsid w:val="511DEE78"/>
    <w:rsid w:val="5144760E"/>
    <w:rsid w:val="51F97930"/>
    <w:rsid w:val="532F5CC5"/>
    <w:rsid w:val="53954991"/>
    <w:rsid w:val="53F52E4A"/>
    <w:rsid w:val="5400ABCD"/>
    <w:rsid w:val="54348574"/>
    <w:rsid w:val="54585637"/>
    <w:rsid w:val="54EC9DDD"/>
    <w:rsid w:val="54FAD6F7"/>
    <w:rsid w:val="55022EF7"/>
    <w:rsid w:val="555DDA0B"/>
    <w:rsid w:val="5568F957"/>
    <w:rsid w:val="5590FEAB"/>
    <w:rsid w:val="55E02EEC"/>
    <w:rsid w:val="5671C848"/>
    <w:rsid w:val="56BC1423"/>
    <w:rsid w:val="56CCEA53"/>
    <w:rsid w:val="570E8BD4"/>
    <w:rsid w:val="576EFCBE"/>
    <w:rsid w:val="57751FD6"/>
    <w:rsid w:val="57F09F25"/>
    <w:rsid w:val="5868BAB4"/>
    <w:rsid w:val="58A09A19"/>
    <w:rsid w:val="58F11DDD"/>
    <w:rsid w:val="59BC6260"/>
    <w:rsid w:val="59C51788"/>
    <w:rsid w:val="5A3C6A7A"/>
    <w:rsid w:val="5ADEF903"/>
    <w:rsid w:val="5BD83ADB"/>
    <w:rsid w:val="5BE298D8"/>
    <w:rsid w:val="5C6153D8"/>
    <w:rsid w:val="5CDD1373"/>
    <w:rsid w:val="5D1777AC"/>
    <w:rsid w:val="5D3C2BD7"/>
    <w:rsid w:val="5D9C1090"/>
    <w:rsid w:val="5DA4CB0F"/>
    <w:rsid w:val="5DF27A13"/>
    <w:rsid w:val="5F7106FA"/>
    <w:rsid w:val="5FCDAD49"/>
    <w:rsid w:val="5FEA7633"/>
    <w:rsid w:val="60A851FF"/>
    <w:rsid w:val="60D82A12"/>
    <w:rsid w:val="611B9C9E"/>
    <w:rsid w:val="61238A24"/>
    <w:rsid w:val="616F0D7E"/>
    <w:rsid w:val="61CC2BE5"/>
    <w:rsid w:val="6240A292"/>
    <w:rsid w:val="637E0E10"/>
    <w:rsid w:val="638E5FAF"/>
    <w:rsid w:val="63FE30F3"/>
    <w:rsid w:val="64CBF067"/>
    <w:rsid w:val="661B0D66"/>
    <w:rsid w:val="66C58479"/>
    <w:rsid w:val="6731B7FF"/>
    <w:rsid w:val="6875F5D4"/>
    <w:rsid w:val="68EBEDCD"/>
    <w:rsid w:val="68F5984C"/>
    <w:rsid w:val="6926AE83"/>
    <w:rsid w:val="694A1D39"/>
    <w:rsid w:val="6974AA1B"/>
    <w:rsid w:val="69F03ECA"/>
    <w:rsid w:val="6ABAE10C"/>
    <w:rsid w:val="6AC6491D"/>
    <w:rsid w:val="6B916D33"/>
    <w:rsid w:val="6BC48039"/>
    <w:rsid w:val="6C663CCB"/>
    <w:rsid w:val="6CAB2BB0"/>
    <w:rsid w:val="6EA5F74D"/>
    <w:rsid w:val="6F41CDFA"/>
    <w:rsid w:val="6FC70A11"/>
    <w:rsid w:val="703BF924"/>
    <w:rsid w:val="7089B2FA"/>
    <w:rsid w:val="711A9312"/>
    <w:rsid w:val="71F24906"/>
    <w:rsid w:val="724FAE01"/>
    <w:rsid w:val="726DFC9F"/>
    <w:rsid w:val="72EF852A"/>
    <w:rsid w:val="73005B5A"/>
    <w:rsid w:val="742B1519"/>
    <w:rsid w:val="742BFDB2"/>
    <w:rsid w:val="7432400A"/>
    <w:rsid w:val="74871B11"/>
    <w:rsid w:val="751BC57C"/>
    <w:rsid w:val="752C6B34"/>
    <w:rsid w:val="775E6EAF"/>
    <w:rsid w:val="779E4060"/>
    <w:rsid w:val="77BC193B"/>
    <w:rsid w:val="780191F3"/>
    <w:rsid w:val="78139968"/>
    <w:rsid w:val="793A10C1"/>
    <w:rsid w:val="79A77C43"/>
    <w:rsid w:val="7A1F66AE"/>
    <w:rsid w:val="7B733F7E"/>
    <w:rsid w:val="7BBB2ACA"/>
    <w:rsid w:val="7CDF1D05"/>
    <w:rsid w:val="7D1DCBA7"/>
    <w:rsid w:val="7DBCCC1B"/>
    <w:rsid w:val="7DC50513"/>
    <w:rsid w:val="7DFD5BA5"/>
    <w:rsid w:val="7EAAE0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659C8EAE"/>
  <w15:chartTrackingRefBased/>
  <w15:docId w15:val="{642AB860-C116-47B9-A16A-04BAB2737B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pPr>
      <w:spacing w:before="72" w:after="72" w:line="240" w:lineRule="atLeast"/>
    </w:pPr>
    <w:rPr>
      <w:rFonts w:ascii="Arial" w:hAnsi="Arial"/>
      <w:sz w:val="22"/>
      <w:szCs w:val="24"/>
      <w:lang w:val="en-GB" w:eastAsia="en-US"/>
    </w:rPr>
  </w:style>
  <w:style w:type="paragraph" w:styleId="berschrift1">
    <w:name w:val="heading 1"/>
    <w:basedOn w:val="Standard"/>
    <w:qFormat/>
    <w:pPr>
      <w:numPr>
        <w:numId w:val="8"/>
      </w:numPr>
      <w:spacing w:before="100" w:beforeAutospacing="1" w:after="100" w:afterAutospacing="1"/>
      <w:ind w:left="510" w:hanging="510"/>
      <w:outlineLvl w:val="0"/>
    </w:pPr>
    <w:rPr>
      <w:b/>
      <w:bCs/>
      <w:kern w:val="36"/>
      <w:sz w:val="36"/>
      <w:szCs w:val="48"/>
    </w:rPr>
  </w:style>
  <w:style w:type="paragraph" w:styleId="berschrift2">
    <w:name w:val="heading 2"/>
    <w:basedOn w:val="Standard"/>
    <w:next w:val="Standard"/>
    <w:qFormat/>
    <w:pPr>
      <w:keepNext/>
      <w:numPr>
        <w:ilvl w:val="1"/>
        <w:numId w:val="8"/>
      </w:numPr>
      <w:spacing w:before="240" w:after="60"/>
      <w:ind w:left="510" w:hanging="510"/>
      <w:outlineLvl w:val="1"/>
    </w:pPr>
    <w:rPr>
      <w:rFonts w:cs="Arial"/>
      <w:b/>
      <w:bCs/>
      <w:iCs/>
      <w:sz w:val="28"/>
      <w:szCs w:val="28"/>
    </w:rPr>
  </w:style>
  <w:style w:type="paragraph" w:styleId="berschrift3">
    <w:name w:val="heading 3"/>
    <w:basedOn w:val="Standard"/>
    <w:next w:val="Standard"/>
    <w:qFormat/>
    <w:pPr>
      <w:keepNext/>
      <w:numPr>
        <w:ilvl w:val="2"/>
        <w:numId w:val="8"/>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8"/>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8"/>
      </w:numPr>
      <w:spacing w:before="240" w:after="60"/>
      <w:outlineLvl w:val="4"/>
    </w:pPr>
    <w:rPr>
      <w:b/>
      <w:bCs/>
      <w:i/>
      <w:iCs/>
      <w:sz w:val="26"/>
      <w:szCs w:val="26"/>
    </w:rPr>
  </w:style>
  <w:style w:type="paragraph" w:styleId="berschrift6">
    <w:name w:val="heading 6"/>
    <w:basedOn w:val="Standard"/>
    <w:next w:val="Standard"/>
    <w:qFormat/>
    <w:pPr>
      <w:numPr>
        <w:ilvl w:val="5"/>
        <w:numId w:val="8"/>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8"/>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8"/>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8"/>
      </w:numPr>
      <w:spacing w:before="240" w:after="60"/>
      <w:outlineLvl w:val="8"/>
    </w:pPr>
    <w:rPr>
      <w:rFonts w:cs="Arial"/>
      <w:szCs w:val="2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Hyperlink">
    <w:name w:val="Hyperlink"/>
    <w:semiHidden/>
    <w:rPr>
      <w:color w:val="0000FF"/>
      <w:u w:val="single"/>
    </w:rPr>
  </w:style>
  <w:style w:type="paragraph" w:styleId="StandardWeb">
    <w:name w:val="Normal (Web)"/>
    <w:basedOn w:val="Standard"/>
    <w:semiHidden/>
    <w:pPr>
      <w:spacing w:before="100" w:beforeAutospacing="1" w:after="100" w:afterAutospacing="1"/>
    </w:pPr>
  </w:style>
  <w:style w:type="character" w:styleId="Fett">
    <w:name w:val="Strong"/>
    <w:qFormat/>
    <w:rPr>
      <w:b/>
      <w:bCs/>
    </w:rPr>
  </w:style>
  <w:style w:type="character" w:styleId="textit" w:customStyle="1">
    <w:name w:val="textit"/>
    <w:rPr>
      <w:i/>
      <w:iCs/>
    </w:rPr>
  </w:style>
  <w:style w:type="paragraph" w:styleId="Textkrper-Zeileneinzug">
    <w:name w:val="Body Text Indent"/>
    <w:basedOn w:val="Standard"/>
    <w:semiHidden/>
    <w:pPr>
      <w:ind w:left="720"/>
    </w:pPr>
    <w:rPr>
      <w:lang w:val="de-DE"/>
    </w:rPr>
  </w:style>
  <w:style w:type="paragraph" w:styleId="Kopfzeile">
    <w:name w:val="header"/>
    <w:basedOn w:val="Standard"/>
    <w:semiHidden/>
    <w:pPr>
      <w:tabs>
        <w:tab w:val="center" w:pos="4536"/>
        <w:tab w:val="right" w:pos="9072"/>
      </w:tabs>
    </w:pPr>
  </w:style>
  <w:style w:type="character" w:styleId="Seitenzahl">
    <w:name w:val="page number"/>
    <w:basedOn w:val="Absatz-Standardschriftart"/>
    <w:semiHidden/>
  </w:style>
  <w:style w:type="paragraph" w:styleId="Fuzeile">
    <w:name w:val="footer"/>
    <w:basedOn w:val="Standard"/>
    <w:semiHidden/>
    <w:pPr>
      <w:tabs>
        <w:tab w:val="center" w:pos="4536"/>
        <w:tab w:val="right" w:pos="9072"/>
      </w:tabs>
    </w:p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styleId="Textkrper">
    <w:name w:val="Body Text"/>
    <w:basedOn w:val="Standard"/>
    <w:semiHidden/>
    <w:pPr>
      <w:jc w:val="center"/>
    </w:pPr>
    <w:rPr>
      <w:rFonts w:cs="Arial"/>
      <w:sz w:val="28"/>
      <w:lang w:val="de-DE"/>
    </w:rPr>
  </w:style>
  <w:style w:type="paragraph" w:styleId="Textkrper2">
    <w:name w:val="Body Text 2"/>
    <w:basedOn w:val="Standard"/>
    <w:semiHidden/>
    <w:pPr>
      <w:spacing w:before="120" w:after="120" w:line="280" w:lineRule="atLeast"/>
      <w:jc w:val="both"/>
    </w:pPr>
    <w:rPr>
      <w:rFonts w:cs="Arial"/>
      <w:color w:val="FF0000"/>
      <w:lang w:val="de-DE"/>
    </w:rPr>
  </w:style>
  <w:style w:type="paragraph" w:styleId="Textkrper3">
    <w:name w:val="Body Text 3"/>
    <w:basedOn w:val="Standard"/>
    <w:semiHidden/>
    <w:pPr>
      <w:spacing w:line="280" w:lineRule="atLeast"/>
    </w:pPr>
    <w:rPr>
      <w:rFonts w:cs="Arial"/>
      <w:sz w:val="20"/>
      <w:lang w:val="de-DE" w:eastAsia="de-DE"/>
    </w:rPr>
  </w:style>
  <w:style w:type="paragraph" w:styleId="Stop" w:customStyle="1">
    <w:name w:val="Stop"/>
    <w:basedOn w:val="Standard"/>
    <w:pPr>
      <w:spacing w:before="0" w:after="0" w:line="240" w:lineRule="auto"/>
      <w:jc w:val="both"/>
    </w:pPr>
    <w:rPr>
      <w:sz w:val="24"/>
      <w:szCs w:val="20"/>
      <w:lang w:val="de-DE" w:eastAsia="de-DE"/>
    </w:rPr>
  </w:style>
  <w:style w:type="paragraph" w:styleId="Titel">
    <w:name w:val="Title"/>
    <w:basedOn w:val="Standard"/>
    <w:qFormat/>
    <w:pPr>
      <w:pBdr>
        <w:top w:val="threeDEmboss" w:color="auto" w:sz="24" w:space="1"/>
        <w:left w:val="threeDEmboss" w:color="auto" w:sz="24" w:space="4"/>
        <w:bottom w:val="threeDEngrave" w:color="auto" w:sz="24" w:space="1"/>
        <w:right w:val="threeDEngrave" w:color="auto" w:sz="24" w:space="4"/>
      </w:pBdr>
      <w:shd w:val="pct20" w:color="FFFF00" w:fill="auto"/>
      <w:spacing w:before="0" w:after="0" w:line="240" w:lineRule="auto"/>
      <w:jc w:val="center"/>
    </w:pPr>
    <w:rPr>
      <w:b/>
      <w:color w:val="000080"/>
      <w:sz w:val="36"/>
      <w:szCs w:val="20"/>
      <w:lang w:val="de-DE" w:eastAsia="de-DE"/>
    </w:rPr>
  </w:style>
  <w:style w:type="character" w:styleId="BesuchterLink">
    <w:name w:val="FollowedHyperlink"/>
    <w:semiHidden/>
    <w:rPr>
      <w:color w:val="800080"/>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Standard"/>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jpe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image" Target="/media/image2.png" Id="R1c83f4f0dee34edd" /><Relationship Type="http://schemas.openxmlformats.org/officeDocument/2006/relationships/image" Target="/media/image3.png" Id="R173b5241610b49e8" /><Relationship Type="http://schemas.microsoft.com/office/2020/10/relationships/intelligence" Target="intelligence2.xml" Id="R7db68f0c2d754905"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db2b21f-43a1-4a2d-9340-ab72cfb2403d">
      <Terms xmlns="http://schemas.microsoft.com/office/infopath/2007/PartnerControls"/>
    </lcf76f155ced4ddcb4097134ff3c332f>
    <TaxCatchAll xmlns="e93d4cc5-6179-4844-8a3e-a17ec3a3cad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FE9B5086E77D949AAD627BB14F0154B" ma:contentTypeVersion="12" ma:contentTypeDescription="Ein neues Dokument erstellen." ma:contentTypeScope="" ma:versionID="ac248a4c3e1324067bcbbcde835f2ac8">
  <xsd:schema xmlns:xsd="http://www.w3.org/2001/XMLSchema" xmlns:xs="http://www.w3.org/2001/XMLSchema" xmlns:p="http://schemas.microsoft.com/office/2006/metadata/properties" xmlns:ns2="3db2b21f-43a1-4a2d-9340-ab72cfb2403d" xmlns:ns3="e93d4cc5-6179-4844-8a3e-a17ec3a3cada" targetNamespace="http://schemas.microsoft.com/office/2006/metadata/properties" ma:root="true" ma:fieldsID="8dd5f17664239ff9f3dbbc31e13671ab" ns2:_="" ns3:_="">
    <xsd:import namespace="3db2b21f-43a1-4a2d-9340-ab72cfb2403d"/>
    <xsd:import namespace="e93d4cc5-6179-4844-8a3e-a17ec3a3cad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2b21f-43a1-4a2d-9340-ab72cfb240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a7b377b2-9958-4339-9f0b-14c417bc9a7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3d4cc5-6179-4844-8a3e-a17ec3a3cad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5b6b7ad-d5fd-4e10-8e44-de4f57a7d6e4}" ma:internalName="TaxCatchAll" ma:showField="CatchAllData" ma:web="e93d4cc5-6179-4844-8a3e-a17ec3a3ca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4836C6-1083-431F-8443-329893057AB5}">
  <ds:schemaRefs>
    <ds:schemaRef ds:uri="e93d4cc5-6179-4844-8a3e-a17ec3a3cada"/>
    <ds:schemaRef ds:uri="http://schemas.openxmlformats.org/package/2006/metadata/core-properties"/>
    <ds:schemaRef ds:uri="3db2b21f-43a1-4a2d-9340-ab72cfb2403d"/>
    <ds:schemaRef ds:uri="http://purl.org/dc/elements/1.1/"/>
    <ds:schemaRef ds:uri="http://schemas.microsoft.com/office/2006/documentManagement/types"/>
    <ds:schemaRef ds:uri="http://purl.org/dc/terms/"/>
    <ds:schemaRef ds:uri="http://schemas.microsoft.com/office/infopath/2007/PartnerControl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BAECE844-0241-4730-8AA7-051E17585E1B}">
  <ds:schemaRefs>
    <ds:schemaRef ds:uri="http://schemas.microsoft.com/sharepoint/v3/contenttype/forms"/>
  </ds:schemaRefs>
</ds:datastoreItem>
</file>

<file path=customXml/itemProps3.xml><?xml version="1.0" encoding="utf-8"?>
<ds:datastoreItem xmlns:ds="http://schemas.openxmlformats.org/officeDocument/2006/customXml" ds:itemID="{EBC5D45D-9C11-41D2-B562-98DE123BD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b2b21f-43a1-4a2d-9340-ab72cfb2403d"/>
    <ds:schemaRef ds:uri="e93d4cc5-6179-4844-8a3e-a17ec3a3c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Privat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Pflichtenheft zum Kundenbuchungssystem (KBS)</dc:title>
  <dc:subject/>
  <dc:creator>Administrator</dc:creator>
  <keywords/>
  <dc:description/>
  <lastModifiedBy>21ITA007</lastModifiedBy>
  <revision>11</revision>
  <lastPrinted>2004-11-02T16:34:00.0000000Z</lastPrinted>
  <dcterms:created xsi:type="dcterms:W3CDTF">2023-01-25T14:18:00.0000000Z</dcterms:created>
  <dcterms:modified xsi:type="dcterms:W3CDTF">2024-02-06T14:43:50.9719425Z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0x010100BFE9B5086E77D949AAD627BB14F0154B</vt:lpwstr>
  </property>
  <property fmtid="{D5CDD505-2E9C-101B-9397-08002B2CF9AE}" pid="3" name="MediaServiceImageTags">
    <vt:lpwstr/>
  </property>
</Properties>
</file>